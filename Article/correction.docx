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25B2D" w14:textId="56D7EBEE" w:rsidR="00456167" w:rsidRDefault="008B2BC4" w:rsidP="008B2BC4">
      <w:pPr>
        <w:pStyle w:val="NormalWeb"/>
        <w:bidi w:val="0"/>
        <w:spacing w:before="475" w:beforeAutospacing="0" w:after="58" w:line="240" w:lineRule="auto"/>
        <w:ind w:left="562" w:right="562"/>
        <w:jc w:val="center"/>
        <w:rPr>
          <w:b/>
          <w:bCs/>
          <w:lang w:bidi="fa-IR"/>
        </w:rPr>
      </w:pPr>
      <w:bookmarkStart w:id="0" w:name="_Hlk50884271"/>
      <w:r>
        <w:rPr>
          <w:b/>
          <w:sz w:val="32"/>
          <w:szCs w:val="32"/>
        </w:rPr>
        <w:t xml:space="preserve">DRSE: </w:t>
      </w:r>
      <w:r w:rsidR="00910CE9" w:rsidRPr="00933188">
        <w:rPr>
          <w:b/>
          <w:sz w:val="32"/>
          <w:szCs w:val="32"/>
        </w:rPr>
        <w:t xml:space="preserve">A </w:t>
      </w:r>
      <w:r>
        <w:rPr>
          <w:b/>
          <w:sz w:val="32"/>
          <w:szCs w:val="32"/>
        </w:rPr>
        <w:t>N</w:t>
      </w:r>
      <w:r w:rsidR="00910CE9" w:rsidRPr="00933188">
        <w:rPr>
          <w:b/>
          <w:sz w:val="32"/>
          <w:szCs w:val="32"/>
        </w:rPr>
        <w:t xml:space="preserve">ovel </w:t>
      </w:r>
      <w:r w:rsidR="005F0BE2" w:rsidRPr="00933188">
        <w:rPr>
          <w:b/>
          <w:sz w:val="32"/>
          <w:szCs w:val="32"/>
        </w:rPr>
        <w:t>M</w:t>
      </w:r>
      <w:r w:rsidR="00910CE9" w:rsidRPr="00933188">
        <w:rPr>
          <w:b/>
          <w:sz w:val="32"/>
          <w:szCs w:val="32"/>
        </w:rPr>
        <w:t xml:space="preserve">ethod for Drug Repurposing </w:t>
      </w:r>
      <w:r w:rsidR="005F0BE2" w:rsidRPr="00933188">
        <w:rPr>
          <w:b/>
          <w:sz w:val="32"/>
          <w:szCs w:val="32"/>
        </w:rPr>
        <w:t>B</w:t>
      </w:r>
      <w:r w:rsidR="00986D3D" w:rsidRPr="00933188">
        <w:rPr>
          <w:b/>
          <w:sz w:val="32"/>
          <w:szCs w:val="32"/>
        </w:rPr>
        <w:t>ased on</w:t>
      </w:r>
      <w:r w:rsidR="00910CE9" w:rsidRPr="00933188">
        <w:rPr>
          <w:b/>
          <w:sz w:val="32"/>
          <w:szCs w:val="32"/>
        </w:rPr>
        <w:t xml:space="preserve"> Drug</w:t>
      </w:r>
      <w:r w:rsidR="00986D3D" w:rsidRPr="00933188">
        <w:rPr>
          <w:b/>
          <w:sz w:val="32"/>
          <w:szCs w:val="32"/>
        </w:rPr>
        <w:t>s</w:t>
      </w:r>
      <w:r w:rsidR="00910CE9" w:rsidRPr="00933188">
        <w:rPr>
          <w:b/>
          <w:sz w:val="32"/>
          <w:szCs w:val="32"/>
        </w:rPr>
        <w:t xml:space="preserve"> </w:t>
      </w:r>
      <w:r w:rsidR="00986D3D" w:rsidRPr="00933188">
        <w:rPr>
          <w:b/>
          <w:sz w:val="32"/>
          <w:szCs w:val="32"/>
        </w:rPr>
        <w:t>Side-</w:t>
      </w:r>
      <w:r>
        <w:rPr>
          <w:b/>
          <w:sz w:val="32"/>
          <w:szCs w:val="32"/>
        </w:rPr>
        <w:t>E</w:t>
      </w:r>
      <w:r w:rsidR="00910CE9" w:rsidRPr="00933188">
        <w:rPr>
          <w:b/>
          <w:sz w:val="32"/>
          <w:szCs w:val="32"/>
        </w:rPr>
        <w:t xml:space="preserve">ffects </w:t>
      </w:r>
      <w:r w:rsidR="00986D3D" w:rsidRPr="00933188">
        <w:rPr>
          <w:b/>
          <w:bCs/>
          <w:sz w:val="32"/>
          <w:szCs w:val="32"/>
          <w:lang w:bidi="fa-IR"/>
        </w:rPr>
        <w:t>Similarities</w:t>
      </w:r>
    </w:p>
    <w:bookmarkEnd w:id="0"/>
    <w:p w14:paraId="2EBE95B3" w14:textId="77777777" w:rsidR="00456167" w:rsidRPr="00456167" w:rsidRDefault="00456167" w:rsidP="00C413DA">
      <w:pPr>
        <w:pStyle w:val="NormalWeb"/>
        <w:bidi w:val="0"/>
        <w:spacing w:before="475" w:beforeAutospacing="0" w:after="58" w:line="240" w:lineRule="auto"/>
        <w:ind w:left="562" w:right="562"/>
        <w:jc w:val="center"/>
        <w:rPr>
          <w:b/>
          <w:bCs/>
          <w:lang w:bidi="fa-IR"/>
        </w:rPr>
      </w:pPr>
    </w:p>
    <w:p w14:paraId="3A9DC336" w14:textId="4BDFDD79" w:rsidR="00456167" w:rsidRPr="001742E7" w:rsidRDefault="00456167" w:rsidP="00FC3318">
      <w:pPr>
        <w:spacing w:line="240" w:lineRule="auto"/>
        <w:jc w:val="both"/>
        <w:rPr>
          <w:rFonts w:ascii="Times New Roman" w:eastAsia="Adobe Ming Std L" w:hAnsi="Times New Roman" w:cs="Times New Roman"/>
          <w:sz w:val="22"/>
          <w:szCs w:val="22"/>
          <w:lang w:eastAsia="en-US" w:bidi="fa-IR"/>
        </w:rPr>
      </w:pPr>
      <w:r w:rsidRPr="001742E7">
        <w:rPr>
          <w:rFonts w:ascii="Times New Roman" w:eastAsia="Adobe Ming Std L" w:hAnsi="Times New Roman" w:cs="Times New Roman"/>
          <w:sz w:val="22"/>
          <w:szCs w:val="22"/>
          <w:lang w:eastAsia="en-US" w:bidi="fa-IR"/>
        </w:rPr>
        <w:t xml:space="preserve">Authors: </w:t>
      </w:r>
      <w:r w:rsidR="00D0647C" w:rsidRPr="001742E7">
        <w:rPr>
          <w:rFonts w:ascii="Times New Roman" w:eastAsia="Adobe Ming Std L" w:hAnsi="Times New Roman" w:cs="Times New Roman"/>
          <w:sz w:val="22"/>
          <w:szCs w:val="22"/>
          <w:lang w:eastAsia="en-US" w:bidi="fa-IR"/>
        </w:rPr>
        <w:t>S</w:t>
      </w:r>
      <w:r w:rsidR="00D85BA4">
        <w:rPr>
          <w:rFonts w:ascii="Times New Roman" w:eastAsia="Adobe Ming Std L" w:hAnsi="Times New Roman" w:cs="Times New Roman"/>
          <w:sz w:val="22"/>
          <w:szCs w:val="22"/>
          <w:lang w:eastAsia="en-US" w:bidi="fa-IR"/>
        </w:rPr>
        <w:t>a</w:t>
      </w:r>
      <w:r w:rsidR="00D0647C" w:rsidRPr="001742E7">
        <w:rPr>
          <w:rFonts w:ascii="Times New Roman" w:eastAsia="Adobe Ming Std L" w:hAnsi="Times New Roman" w:cs="Times New Roman"/>
          <w:sz w:val="22"/>
          <w:szCs w:val="22"/>
          <w:lang w:eastAsia="en-US" w:bidi="fa-IR"/>
        </w:rPr>
        <w:t>yed Mohammad Hassan Mir</w:t>
      </w:r>
      <w:r w:rsidR="00D85BA4">
        <w:rPr>
          <w:rFonts w:ascii="Times New Roman" w:eastAsia="Adobe Ming Std L" w:hAnsi="Times New Roman" w:cs="Times New Roman"/>
          <w:sz w:val="22"/>
          <w:szCs w:val="22"/>
          <w:lang w:eastAsia="en-US" w:bidi="fa-IR"/>
        </w:rPr>
        <w:t>-</w:t>
      </w:r>
      <w:proofErr w:type="spellStart"/>
      <w:r w:rsidR="00E51CBE" w:rsidRPr="001742E7">
        <w:rPr>
          <w:rFonts w:ascii="Times New Roman" w:eastAsia="Adobe Ming Std L" w:hAnsi="Times New Roman" w:cs="Times New Roman"/>
          <w:sz w:val="22"/>
          <w:szCs w:val="22"/>
          <w:lang w:eastAsia="en-US" w:bidi="fa-IR"/>
        </w:rPr>
        <w:t>ashrafi</w:t>
      </w:r>
      <w:r w:rsidR="00E51CBE">
        <w:rPr>
          <w:rFonts w:ascii="Times New Roman" w:eastAsia="Adobe Ming Std L" w:hAnsi="Times New Roman" w:cs="Times New Roman"/>
          <w:sz w:val="22"/>
          <w:szCs w:val="22"/>
          <w:vertAlign w:val="superscript"/>
          <w:lang w:eastAsia="en-US" w:bidi="fa-IR"/>
        </w:rPr>
        <w:t>a</w:t>
      </w:r>
      <w:proofErr w:type="spellEnd"/>
      <w:r w:rsidR="00E51CBE">
        <w:rPr>
          <w:rFonts w:ascii="Times New Roman" w:eastAsia="Adobe Ming Std L" w:hAnsi="Times New Roman" w:cs="Times New Roman"/>
          <w:sz w:val="22"/>
          <w:szCs w:val="22"/>
          <w:lang w:eastAsia="en-US" w:bidi="fa-IR"/>
        </w:rPr>
        <w:t>,</w:t>
      </w:r>
      <w:r w:rsidR="003910DF">
        <w:rPr>
          <w:rFonts w:ascii="Times New Roman" w:eastAsia="Adobe Ming Std L" w:hAnsi="Times New Roman" w:cs="Times New Roman"/>
          <w:sz w:val="22"/>
          <w:szCs w:val="22"/>
          <w:lang w:eastAsia="en-US" w:bidi="fa-IR"/>
        </w:rPr>
        <w:t xml:space="preserve"> </w:t>
      </w:r>
      <w:bookmarkStart w:id="1" w:name="_Hlk50884304"/>
      <w:r w:rsidR="003910DF" w:rsidRPr="001742E7">
        <w:rPr>
          <w:rFonts w:ascii="Times New Roman" w:eastAsia="Adobe Ming Std L" w:hAnsi="Times New Roman" w:cs="Times New Roman"/>
          <w:sz w:val="22"/>
          <w:szCs w:val="22"/>
          <w:lang w:eastAsia="en-US" w:bidi="fa-IR"/>
        </w:rPr>
        <w:t xml:space="preserve">Amir </w:t>
      </w:r>
      <w:bookmarkEnd w:id="1"/>
      <w:proofErr w:type="spellStart"/>
      <w:r w:rsidR="00E51CBE" w:rsidRPr="001742E7">
        <w:rPr>
          <w:rFonts w:ascii="Times New Roman" w:eastAsia="Adobe Ming Std L" w:hAnsi="Times New Roman" w:cs="Times New Roman"/>
          <w:sz w:val="22"/>
          <w:szCs w:val="22"/>
          <w:lang w:eastAsia="en-US" w:bidi="fa-IR"/>
        </w:rPr>
        <w:t>Lakizadeh</w:t>
      </w:r>
      <w:r w:rsidR="00E51CBE">
        <w:rPr>
          <w:rFonts w:ascii="Times New Roman" w:eastAsia="Adobe Ming Std L" w:hAnsi="Times New Roman" w:cs="Times New Roman"/>
          <w:sz w:val="22"/>
          <w:szCs w:val="22"/>
          <w:vertAlign w:val="superscript"/>
          <w:lang w:eastAsia="en-US" w:bidi="fa-IR"/>
        </w:rPr>
        <w:t>a</w:t>
      </w:r>
      <w:proofErr w:type="spellEnd"/>
      <w:r w:rsidR="00E51CBE">
        <w:rPr>
          <w:rFonts w:ascii="Times New Roman" w:eastAsia="Adobe Ming Std L" w:hAnsi="Times New Roman" w:cs="Times New Roman"/>
          <w:sz w:val="22"/>
          <w:szCs w:val="22"/>
          <w:vertAlign w:val="superscript"/>
          <w:lang w:eastAsia="en-US" w:bidi="fa-IR"/>
        </w:rPr>
        <w:t>, *</w:t>
      </w:r>
      <w:r w:rsidR="003910DF" w:rsidRPr="001742E7">
        <w:rPr>
          <w:rFonts w:ascii="Times New Roman" w:eastAsia="Adobe Ming Std L" w:hAnsi="Times New Roman" w:cs="Times New Roman"/>
          <w:sz w:val="22"/>
          <w:szCs w:val="22"/>
          <w:lang w:eastAsia="en-US" w:bidi="fa-IR"/>
        </w:rPr>
        <w:t>,</w:t>
      </w:r>
    </w:p>
    <w:p w14:paraId="484DB692" w14:textId="57FDFBE6" w:rsidR="00D0647C" w:rsidRPr="001742E7" w:rsidRDefault="00FC3318" w:rsidP="00FC3318">
      <w:pPr>
        <w:spacing w:line="240" w:lineRule="auto"/>
        <w:jc w:val="both"/>
        <w:rPr>
          <w:rFonts w:asciiTheme="majorBidi" w:eastAsia="Adobe Ming Std L" w:hAnsiTheme="majorBidi" w:cstheme="majorBidi"/>
          <w:sz w:val="22"/>
          <w:szCs w:val="22"/>
          <w:lang w:eastAsia="en-US"/>
        </w:rPr>
      </w:pPr>
      <w:proofErr w:type="gramStart"/>
      <w:r>
        <w:rPr>
          <w:rFonts w:ascii="Times New Roman" w:eastAsia="Adobe Ming Std L" w:hAnsi="Times New Roman" w:cs="Times New Roman"/>
          <w:sz w:val="22"/>
          <w:szCs w:val="22"/>
          <w:vertAlign w:val="superscript"/>
          <w:lang w:eastAsia="en-US"/>
        </w:rPr>
        <w:t>a</w:t>
      </w:r>
      <w:proofErr w:type="gramEnd"/>
      <w:r w:rsidR="00456167" w:rsidRPr="001742E7">
        <w:rPr>
          <w:rFonts w:ascii="Times New Roman" w:eastAsia="Adobe Ming Std L" w:hAnsi="Times New Roman" w:cs="Times New Roman"/>
          <w:sz w:val="22"/>
          <w:szCs w:val="22"/>
          <w:lang w:eastAsia="en-US"/>
        </w:rPr>
        <w:t xml:space="preserve"> </w:t>
      </w:r>
      <w:r w:rsidR="00D0647C" w:rsidRPr="001742E7">
        <w:rPr>
          <w:rFonts w:ascii="Times New Roman" w:eastAsia="Adobe Ming Std L" w:hAnsi="Times New Roman" w:cs="Times New Roman"/>
          <w:sz w:val="22"/>
          <w:szCs w:val="22"/>
          <w:lang w:eastAsia="en-US"/>
        </w:rPr>
        <w:t>Computer Engineering Department, University of Qom, Qom, Iran</w:t>
      </w:r>
    </w:p>
    <w:p w14:paraId="02D24853" w14:textId="5BC20AAF" w:rsidR="00DE6732" w:rsidRDefault="00456167" w:rsidP="00FC3318">
      <w:pPr>
        <w:spacing w:line="240" w:lineRule="auto"/>
        <w:jc w:val="both"/>
        <w:rPr>
          <w:rFonts w:asciiTheme="majorBidi" w:eastAsia="Adobe Ming Std L" w:hAnsiTheme="majorBidi" w:cstheme="majorBidi"/>
          <w:sz w:val="22"/>
          <w:szCs w:val="22"/>
          <w:lang w:eastAsia="en-US"/>
        </w:rPr>
      </w:pPr>
      <w:r w:rsidRPr="00FC3318">
        <w:rPr>
          <w:rFonts w:asciiTheme="majorBidi" w:eastAsia="Adobe Ming Std L" w:hAnsiTheme="majorBidi" w:cstheme="majorBidi"/>
          <w:sz w:val="22"/>
          <w:szCs w:val="22"/>
          <w:vertAlign w:val="superscript"/>
          <w:lang w:eastAsia="en-US"/>
        </w:rPr>
        <w:t>*</w:t>
      </w:r>
      <w:r w:rsidRPr="001742E7">
        <w:rPr>
          <w:rFonts w:asciiTheme="majorBidi" w:eastAsia="Adobe Ming Std L" w:hAnsiTheme="majorBidi" w:cstheme="majorBidi"/>
          <w:sz w:val="22"/>
          <w:szCs w:val="22"/>
          <w:lang w:eastAsia="en-US"/>
        </w:rPr>
        <w:t>Corresponding author</w:t>
      </w:r>
      <w:r w:rsidR="00D0647C" w:rsidRPr="001742E7">
        <w:rPr>
          <w:rFonts w:asciiTheme="majorBidi" w:eastAsia="Adobe Ming Std L" w:hAnsiTheme="majorBidi" w:cstheme="majorBidi"/>
          <w:sz w:val="22"/>
          <w:szCs w:val="22"/>
          <w:lang w:eastAsia="en-US"/>
        </w:rPr>
        <w:t xml:space="preserve"> </w:t>
      </w:r>
    </w:p>
    <w:p w14:paraId="02F67941" w14:textId="452D2523" w:rsidR="00DE6732" w:rsidRPr="00DE6732" w:rsidRDefault="00DE6732" w:rsidP="00DE6732">
      <w:pPr>
        <w:spacing w:line="240" w:lineRule="auto"/>
        <w:jc w:val="both"/>
        <w:rPr>
          <w:rFonts w:asciiTheme="majorBidi" w:eastAsia="Adobe Ming Std L" w:hAnsiTheme="majorBidi" w:cstheme="majorBidi"/>
          <w:b/>
          <w:bCs/>
          <w:sz w:val="28"/>
          <w:szCs w:val="28"/>
          <w:lang w:eastAsia="en-US"/>
        </w:rPr>
      </w:pPr>
      <w:r w:rsidRPr="00DE6732">
        <w:rPr>
          <w:rFonts w:asciiTheme="majorBidi" w:eastAsia="Adobe Ming Std L" w:hAnsiTheme="majorBidi" w:cstheme="majorBidi"/>
          <w:b/>
          <w:bCs/>
          <w:sz w:val="28"/>
          <w:szCs w:val="28"/>
          <w:lang w:eastAsia="en-US"/>
        </w:rPr>
        <w:t>Abstract</w:t>
      </w:r>
    </w:p>
    <w:p w14:paraId="2EE0B851" w14:textId="0346EDF8" w:rsidR="00C0712E" w:rsidRDefault="0014179A" w:rsidP="00EE6337">
      <w:pPr>
        <w:spacing w:line="240" w:lineRule="auto"/>
        <w:jc w:val="both"/>
        <w:rPr>
          <w:rFonts w:asciiTheme="majorBidi" w:eastAsia="Adobe Ming Std L" w:hAnsiTheme="majorBidi" w:cstheme="majorBidi"/>
          <w:sz w:val="28"/>
          <w:szCs w:val="28"/>
          <w:lang w:eastAsia="en-US"/>
        </w:rPr>
      </w:pPr>
      <w:r w:rsidRPr="00DE6732">
        <w:rPr>
          <w:rFonts w:asciiTheme="majorBidi" w:hAnsiTheme="majorBidi" w:cstheme="majorBidi"/>
          <w:sz w:val="24"/>
          <w:szCs w:val="24"/>
        </w:rPr>
        <w:t>The</w:t>
      </w:r>
      <w:r w:rsidR="007F3856" w:rsidRPr="00DE6732">
        <w:rPr>
          <w:rFonts w:asciiTheme="majorBidi" w:hAnsiTheme="majorBidi" w:cstheme="majorBidi"/>
          <w:sz w:val="24"/>
          <w:szCs w:val="24"/>
        </w:rPr>
        <w:t xml:space="preserve"> most</w:t>
      </w:r>
      <w:r w:rsidRPr="00DE6732">
        <w:rPr>
          <w:rFonts w:asciiTheme="majorBidi" w:hAnsiTheme="majorBidi" w:cstheme="majorBidi"/>
          <w:sz w:val="24"/>
          <w:szCs w:val="24"/>
        </w:rPr>
        <w:t xml:space="preserve"> significant drawback of the e</w:t>
      </w:r>
      <w:r w:rsidR="00EF4347" w:rsidRPr="00DE6732">
        <w:rPr>
          <w:rFonts w:asciiTheme="majorBidi" w:hAnsiTheme="majorBidi" w:cstheme="majorBidi"/>
          <w:sz w:val="24"/>
          <w:szCs w:val="24"/>
        </w:rPr>
        <w:t xml:space="preserve">xperimental methods in the field of drug development and discovery </w:t>
      </w:r>
      <w:r w:rsidRPr="00DE6732">
        <w:rPr>
          <w:rFonts w:asciiTheme="majorBidi" w:hAnsiTheme="majorBidi" w:cstheme="majorBidi"/>
          <w:sz w:val="24"/>
          <w:szCs w:val="24"/>
        </w:rPr>
        <w:t xml:space="preserve">is that they </w:t>
      </w:r>
      <w:r w:rsidR="00EF4347" w:rsidRPr="00DE6732">
        <w:rPr>
          <w:rFonts w:asciiTheme="majorBidi" w:hAnsiTheme="majorBidi" w:cstheme="majorBidi"/>
          <w:sz w:val="24"/>
          <w:szCs w:val="24"/>
        </w:rPr>
        <w:t xml:space="preserve">are </w:t>
      </w:r>
      <w:r w:rsidR="00C0712E" w:rsidRPr="00DE6732">
        <w:rPr>
          <w:rFonts w:asciiTheme="majorBidi" w:hAnsiTheme="majorBidi" w:cstheme="majorBidi"/>
          <w:sz w:val="24"/>
          <w:szCs w:val="24"/>
        </w:rPr>
        <w:t>costly and time-consuming</w:t>
      </w:r>
      <w:r w:rsidR="00EF4347" w:rsidRPr="00DE6732">
        <w:rPr>
          <w:rFonts w:asciiTheme="majorBidi" w:hAnsiTheme="majorBidi" w:cstheme="majorBidi"/>
          <w:sz w:val="24"/>
          <w:szCs w:val="24"/>
        </w:rPr>
        <w:t>. Researches</w:t>
      </w:r>
      <w:r w:rsidR="00C87754" w:rsidRPr="00DE6732">
        <w:rPr>
          <w:rFonts w:asciiTheme="majorBidi" w:hAnsiTheme="majorBidi" w:cstheme="majorBidi"/>
          <w:sz w:val="24"/>
          <w:szCs w:val="24"/>
        </w:rPr>
        <w:t xml:space="preserve"> have</w:t>
      </w:r>
      <w:r w:rsidR="00EF4347" w:rsidRPr="00DE6732">
        <w:rPr>
          <w:rFonts w:asciiTheme="majorBidi" w:hAnsiTheme="majorBidi" w:cstheme="majorBidi"/>
          <w:sz w:val="24"/>
          <w:szCs w:val="24"/>
        </w:rPr>
        <w:t xml:space="preserve"> indicate</w:t>
      </w:r>
      <w:r w:rsidR="00C87754" w:rsidRPr="00DE6732">
        <w:rPr>
          <w:rFonts w:asciiTheme="majorBidi" w:hAnsiTheme="majorBidi" w:cstheme="majorBidi"/>
          <w:sz w:val="24"/>
          <w:szCs w:val="24"/>
        </w:rPr>
        <w:t>d</w:t>
      </w:r>
      <w:r w:rsidR="00EF4347" w:rsidRPr="00DE6732">
        <w:rPr>
          <w:rFonts w:asciiTheme="majorBidi" w:hAnsiTheme="majorBidi" w:cstheme="majorBidi"/>
          <w:sz w:val="24"/>
          <w:szCs w:val="24"/>
        </w:rPr>
        <w:t xml:space="preserve"> that designing a new drug from the first stage to its delivery to the consumer market </w:t>
      </w:r>
      <w:r w:rsidR="00A44D76" w:rsidRPr="00DE6732">
        <w:rPr>
          <w:rFonts w:asciiTheme="majorBidi" w:hAnsiTheme="majorBidi" w:cstheme="majorBidi"/>
          <w:sz w:val="24"/>
          <w:szCs w:val="24"/>
        </w:rPr>
        <w:t>last</w:t>
      </w:r>
      <w:r w:rsidR="00A23ACE" w:rsidRPr="00DE6732">
        <w:rPr>
          <w:rFonts w:asciiTheme="majorBidi" w:hAnsiTheme="majorBidi" w:cstheme="majorBidi"/>
          <w:sz w:val="24"/>
          <w:szCs w:val="24"/>
        </w:rPr>
        <w:t>s</w:t>
      </w:r>
      <w:r w:rsidR="00A44D76" w:rsidRPr="00DE6732">
        <w:rPr>
          <w:rFonts w:asciiTheme="majorBidi" w:hAnsiTheme="majorBidi" w:cstheme="majorBidi"/>
          <w:sz w:val="24"/>
          <w:szCs w:val="24"/>
        </w:rPr>
        <w:t xml:space="preserve"> </w:t>
      </w:r>
      <w:r w:rsidR="00EF4347" w:rsidRPr="00DE6732">
        <w:rPr>
          <w:rFonts w:asciiTheme="majorBidi" w:hAnsiTheme="majorBidi" w:cstheme="majorBidi"/>
          <w:sz w:val="24"/>
          <w:szCs w:val="24"/>
        </w:rPr>
        <w:t xml:space="preserve">between 10 </w:t>
      </w:r>
      <w:del w:id="2" w:author="Elnaz" w:date="2020-11-06T17:23:00Z">
        <w:r w:rsidR="00EF4347" w:rsidRPr="00DE6732" w:rsidDel="00EE6337">
          <w:rPr>
            <w:rFonts w:asciiTheme="majorBidi" w:hAnsiTheme="majorBidi" w:cstheme="majorBidi"/>
            <w:sz w:val="24"/>
            <w:szCs w:val="24"/>
          </w:rPr>
          <w:delText xml:space="preserve">and </w:delText>
        </w:r>
      </w:del>
      <w:ins w:id="3" w:author="Elnaz" w:date="2020-11-06T17:23:00Z">
        <w:r w:rsidR="00EE6337">
          <w:rPr>
            <w:rFonts w:asciiTheme="majorBidi" w:hAnsiTheme="majorBidi" w:cstheme="majorBidi"/>
            <w:sz w:val="24"/>
            <w:szCs w:val="24"/>
          </w:rPr>
          <w:t>to</w:t>
        </w:r>
        <w:r w:rsidR="00EE6337" w:rsidRPr="00DE6732">
          <w:rPr>
            <w:rFonts w:asciiTheme="majorBidi" w:hAnsiTheme="majorBidi" w:cstheme="majorBidi"/>
            <w:sz w:val="24"/>
            <w:szCs w:val="24"/>
          </w:rPr>
          <w:t xml:space="preserve"> </w:t>
        </w:r>
      </w:ins>
      <w:r w:rsidR="00EF4347" w:rsidRPr="00DE6732">
        <w:rPr>
          <w:rFonts w:asciiTheme="majorBidi" w:hAnsiTheme="majorBidi" w:cstheme="majorBidi"/>
          <w:sz w:val="24"/>
          <w:szCs w:val="24"/>
        </w:rPr>
        <w:t xml:space="preserve">15 years. </w:t>
      </w:r>
      <w:r w:rsidRPr="00DE6732">
        <w:rPr>
          <w:rFonts w:asciiTheme="majorBidi" w:hAnsiTheme="majorBidi" w:cstheme="majorBidi"/>
          <w:sz w:val="24"/>
          <w:szCs w:val="24"/>
        </w:rPr>
        <w:t>Moreover</w:t>
      </w:r>
      <w:r w:rsidR="00EF4347" w:rsidRPr="00DE6732">
        <w:rPr>
          <w:rFonts w:asciiTheme="majorBidi" w:hAnsiTheme="majorBidi" w:cstheme="majorBidi"/>
          <w:sz w:val="24"/>
          <w:szCs w:val="24"/>
        </w:rPr>
        <w:t>, this process cost</w:t>
      </w:r>
      <w:r w:rsidR="00DC1D0B" w:rsidRPr="00DE6732">
        <w:rPr>
          <w:rFonts w:asciiTheme="majorBidi" w:hAnsiTheme="majorBidi" w:cstheme="majorBidi"/>
          <w:sz w:val="24"/>
          <w:szCs w:val="24"/>
        </w:rPr>
        <w:t>s</w:t>
      </w:r>
      <w:r w:rsidR="00EF4347" w:rsidRPr="00DE6732">
        <w:rPr>
          <w:rFonts w:asciiTheme="majorBidi" w:hAnsiTheme="majorBidi" w:cstheme="majorBidi"/>
          <w:sz w:val="24"/>
          <w:szCs w:val="24"/>
        </w:rPr>
        <w:t xml:space="preserve"> </w:t>
      </w:r>
      <w:r w:rsidR="00DC1D0B" w:rsidRPr="00DE6732">
        <w:rPr>
          <w:rFonts w:asciiTheme="majorBidi" w:hAnsiTheme="majorBidi" w:cstheme="majorBidi"/>
          <w:sz w:val="24"/>
          <w:szCs w:val="24"/>
        </w:rPr>
        <w:t>between</w:t>
      </w:r>
      <w:r w:rsidR="00EF4347" w:rsidRPr="00DE6732">
        <w:rPr>
          <w:rFonts w:asciiTheme="majorBidi" w:hAnsiTheme="majorBidi" w:cstheme="majorBidi"/>
          <w:sz w:val="24"/>
          <w:szCs w:val="24"/>
        </w:rPr>
        <w:t xml:space="preserve"> 0.8 to 1.5 billion dollars. Drug </w:t>
      </w:r>
      <w:r w:rsidR="003B5F8B" w:rsidRPr="00DE6732">
        <w:rPr>
          <w:rFonts w:asciiTheme="majorBidi" w:hAnsiTheme="majorBidi" w:cstheme="majorBidi"/>
          <w:sz w:val="24"/>
          <w:szCs w:val="24"/>
        </w:rPr>
        <w:t>repurposing</w:t>
      </w:r>
      <w:r w:rsidR="00EF4347" w:rsidRPr="00DE6732">
        <w:rPr>
          <w:rFonts w:asciiTheme="majorBidi" w:hAnsiTheme="majorBidi" w:cstheme="majorBidi"/>
          <w:sz w:val="24"/>
          <w:szCs w:val="24"/>
        </w:rPr>
        <w:t xml:space="preserve"> is </w:t>
      </w:r>
      <w:r w:rsidR="004C476D" w:rsidRPr="00DE6732">
        <w:rPr>
          <w:rFonts w:asciiTheme="majorBidi" w:hAnsiTheme="majorBidi" w:cstheme="majorBidi"/>
          <w:sz w:val="24"/>
          <w:szCs w:val="24"/>
        </w:rPr>
        <w:t xml:space="preserve">seeking </w:t>
      </w:r>
      <w:r w:rsidR="00EF4347" w:rsidRPr="00DE6732">
        <w:rPr>
          <w:rFonts w:asciiTheme="majorBidi" w:hAnsiTheme="majorBidi" w:cstheme="majorBidi"/>
          <w:sz w:val="24"/>
          <w:szCs w:val="24"/>
        </w:rPr>
        <w:t xml:space="preserve">new indications </w:t>
      </w:r>
      <w:r w:rsidR="00EE7370" w:rsidRPr="00DE6732">
        <w:rPr>
          <w:rFonts w:asciiTheme="majorBidi" w:hAnsiTheme="majorBidi" w:cstheme="majorBidi"/>
          <w:sz w:val="24"/>
          <w:szCs w:val="24"/>
        </w:rPr>
        <w:t>as to the</w:t>
      </w:r>
      <w:r w:rsidR="00EF4347" w:rsidRPr="00DE6732">
        <w:rPr>
          <w:rFonts w:asciiTheme="majorBidi" w:hAnsiTheme="majorBidi" w:cstheme="majorBidi"/>
          <w:sz w:val="24"/>
          <w:szCs w:val="24"/>
        </w:rPr>
        <w:t xml:space="preserve"> approved drugs </w:t>
      </w:r>
      <w:r w:rsidR="00F44B2E" w:rsidRPr="00DE6732">
        <w:rPr>
          <w:rFonts w:asciiTheme="majorBidi" w:hAnsiTheme="majorBidi" w:cstheme="majorBidi"/>
          <w:sz w:val="24"/>
          <w:szCs w:val="24"/>
        </w:rPr>
        <w:t>plus</w:t>
      </w:r>
      <w:r w:rsidR="00EE7370" w:rsidRPr="00DE6732">
        <w:rPr>
          <w:rFonts w:asciiTheme="majorBidi" w:hAnsiTheme="majorBidi" w:cstheme="majorBidi"/>
          <w:sz w:val="24"/>
          <w:szCs w:val="24"/>
        </w:rPr>
        <w:t>,</w:t>
      </w:r>
      <w:r w:rsidR="00EF4347" w:rsidRPr="00DE6732">
        <w:rPr>
          <w:rFonts w:asciiTheme="majorBidi" w:hAnsiTheme="majorBidi" w:cstheme="majorBidi"/>
          <w:sz w:val="24"/>
          <w:szCs w:val="24"/>
        </w:rPr>
        <w:t xml:space="preserve"> their main indications. </w:t>
      </w:r>
      <w:r w:rsidR="003B5F8B" w:rsidRPr="00DE6732">
        <w:rPr>
          <w:rFonts w:asciiTheme="majorBidi" w:hAnsiTheme="majorBidi" w:cstheme="majorBidi"/>
          <w:sz w:val="24"/>
          <w:szCs w:val="24"/>
        </w:rPr>
        <w:t xml:space="preserve">Recently, </w:t>
      </w:r>
      <w:r w:rsidR="00C0712E" w:rsidRPr="00DE6732">
        <w:rPr>
          <w:rFonts w:asciiTheme="majorBidi" w:hAnsiTheme="majorBidi" w:cstheme="majorBidi"/>
          <w:sz w:val="24"/>
          <w:szCs w:val="24"/>
        </w:rPr>
        <w:t>some</w:t>
      </w:r>
      <w:r w:rsidR="003B5F8B" w:rsidRPr="00DE6732">
        <w:rPr>
          <w:rFonts w:asciiTheme="majorBidi" w:hAnsiTheme="majorBidi" w:cstheme="majorBidi"/>
          <w:sz w:val="24"/>
          <w:szCs w:val="24"/>
        </w:rPr>
        <w:t xml:space="preserve"> methods </w:t>
      </w:r>
      <w:r w:rsidR="005B2366" w:rsidRPr="00DE6732">
        <w:rPr>
          <w:rFonts w:asciiTheme="majorBidi" w:hAnsiTheme="majorBidi" w:cstheme="majorBidi"/>
          <w:sz w:val="24"/>
          <w:szCs w:val="24"/>
        </w:rPr>
        <w:t>have been utilized</w:t>
      </w:r>
      <w:r w:rsidR="003B5F8B" w:rsidRPr="00DE6732">
        <w:rPr>
          <w:rFonts w:asciiTheme="majorBidi" w:hAnsiTheme="majorBidi" w:cstheme="majorBidi"/>
          <w:sz w:val="24"/>
          <w:szCs w:val="24"/>
        </w:rPr>
        <w:t xml:space="preserve"> </w:t>
      </w:r>
      <w:r w:rsidR="005B2366" w:rsidRPr="00DE6732">
        <w:rPr>
          <w:rFonts w:asciiTheme="majorBidi" w:hAnsiTheme="majorBidi" w:cstheme="majorBidi"/>
          <w:sz w:val="24"/>
          <w:szCs w:val="24"/>
        </w:rPr>
        <w:t>regarding</w:t>
      </w:r>
      <w:r w:rsidR="00467F87" w:rsidRPr="00DE6732">
        <w:rPr>
          <w:rFonts w:asciiTheme="majorBidi" w:hAnsiTheme="majorBidi" w:cstheme="majorBidi"/>
          <w:sz w:val="24"/>
          <w:szCs w:val="24"/>
        </w:rPr>
        <w:t xml:space="preserve"> drug repurposing</w:t>
      </w:r>
      <w:r w:rsidR="005B2366" w:rsidRPr="00DE6732">
        <w:rPr>
          <w:rFonts w:asciiTheme="majorBidi" w:hAnsiTheme="majorBidi" w:cstheme="majorBidi"/>
          <w:sz w:val="24"/>
          <w:szCs w:val="24"/>
        </w:rPr>
        <w:t>,</w:t>
      </w:r>
      <w:r w:rsidR="00467F87" w:rsidRPr="00DE6732">
        <w:rPr>
          <w:rFonts w:asciiTheme="majorBidi" w:hAnsiTheme="majorBidi" w:cstheme="majorBidi"/>
          <w:sz w:val="24"/>
          <w:szCs w:val="24"/>
        </w:rPr>
        <w:t xml:space="preserve"> </w:t>
      </w:r>
      <w:r w:rsidR="00682B04" w:rsidRPr="00DE6732">
        <w:rPr>
          <w:rFonts w:asciiTheme="majorBidi" w:hAnsiTheme="majorBidi" w:cstheme="majorBidi"/>
          <w:sz w:val="24"/>
          <w:szCs w:val="24"/>
        </w:rPr>
        <w:t xml:space="preserve">and they were based on </w:t>
      </w:r>
      <w:r w:rsidR="00467F87" w:rsidRPr="00DE6732">
        <w:rPr>
          <w:rFonts w:asciiTheme="majorBidi" w:hAnsiTheme="majorBidi" w:cstheme="majorBidi"/>
          <w:sz w:val="24"/>
          <w:szCs w:val="24"/>
        </w:rPr>
        <w:t xml:space="preserve">incorporating computational approaches. </w:t>
      </w:r>
      <w:r w:rsidR="003A2559" w:rsidRPr="00DE6732">
        <w:rPr>
          <w:rFonts w:asciiTheme="majorBidi" w:hAnsiTheme="majorBidi" w:cstheme="majorBidi"/>
          <w:sz w:val="24"/>
          <w:szCs w:val="24"/>
        </w:rPr>
        <w:t>In this research</w:t>
      </w:r>
      <w:r w:rsidR="00EF4347" w:rsidRPr="00DE6732">
        <w:rPr>
          <w:rFonts w:asciiTheme="majorBidi" w:hAnsiTheme="majorBidi" w:cstheme="majorBidi"/>
          <w:sz w:val="24"/>
          <w:szCs w:val="24"/>
        </w:rPr>
        <w:t xml:space="preserve">, </w:t>
      </w:r>
      <w:bookmarkStart w:id="4" w:name="_Hlk50884512"/>
      <w:r w:rsidR="00B87DA2">
        <w:rPr>
          <w:rFonts w:asciiTheme="majorBidi" w:hAnsiTheme="majorBidi" w:cstheme="majorBidi"/>
          <w:sz w:val="24"/>
          <w:szCs w:val="24"/>
        </w:rPr>
        <w:t xml:space="preserve">DRSE, </w:t>
      </w:r>
      <w:r w:rsidR="00EF4347" w:rsidRPr="00DE6732">
        <w:rPr>
          <w:rFonts w:asciiTheme="majorBidi" w:hAnsiTheme="majorBidi" w:cstheme="majorBidi"/>
          <w:sz w:val="24"/>
          <w:szCs w:val="24"/>
        </w:rPr>
        <w:t xml:space="preserve">a method for drug </w:t>
      </w:r>
      <w:r w:rsidR="003B5F8B" w:rsidRPr="00DE6732">
        <w:rPr>
          <w:rFonts w:asciiTheme="majorBidi" w:hAnsiTheme="majorBidi" w:cstheme="majorBidi"/>
          <w:sz w:val="24"/>
          <w:szCs w:val="24"/>
        </w:rPr>
        <w:t>repurposing</w:t>
      </w:r>
      <w:r w:rsidR="00EF4347" w:rsidRPr="00DE6732">
        <w:rPr>
          <w:rFonts w:asciiTheme="majorBidi" w:hAnsiTheme="majorBidi" w:cstheme="majorBidi"/>
          <w:sz w:val="24"/>
          <w:szCs w:val="24"/>
        </w:rPr>
        <w:t xml:space="preserve"> </w:t>
      </w:r>
      <w:r w:rsidR="00682B04" w:rsidRPr="00DE6732">
        <w:rPr>
          <w:rFonts w:asciiTheme="majorBidi" w:hAnsiTheme="majorBidi" w:cstheme="majorBidi"/>
          <w:sz w:val="24"/>
          <w:szCs w:val="24"/>
        </w:rPr>
        <w:t>gear</w:t>
      </w:r>
      <w:r w:rsidR="00EF4347" w:rsidRPr="00DE6732">
        <w:rPr>
          <w:rFonts w:asciiTheme="majorBidi" w:hAnsiTheme="majorBidi" w:cstheme="majorBidi"/>
          <w:sz w:val="24"/>
          <w:szCs w:val="24"/>
        </w:rPr>
        <w:t xml:space="preserve">ed </w:t>
      </w:r>
      <w:r w:rsidR="00682B04" w:rsidRPr="00DE6732">
        <w:rPr>
          <w:rFonts w:asciiTheme="majorBidi" w:hAnsiTheme="majorBidi" w:cstheme="majorBidi"/>
          <w:sz w:val="24"/>
          <w:szCs w:val="24"/>
        </w:rPr>
        <w:t>towards</w:t>
      </w:r>
      <w:r w:rsidR="00A130A8" w:rsidRPr="00DE6732">
        <w:rPr>
          <w:rFonts w:asciiTheme="majorBidi" w:hAnsiTheme="majorBidi" w:cstheme="majorBidi"/>
          <w:sz w:val="24"/>
          <w:szCs w:val="24"/>
        </w:rPr>
        <w:t xml:space="preserve"> the</w:t>
      </w:r>
      <w:r w:rsidR="00EF4347" w:rsidRPr="00DE6732">
        <w:rPr>
          <w:rFonts w:asciiTheme="majorBidi" w:hAnsiTheme="majorBidi" w:cstheme="majorBidi"/>
          <w:sz w:val="24"/>
          <w:szCs w:val="24"/>
        </w:rPr>
        <w:t xml:space="preserve"> </w:t>
      </w:r>
      <w:r w:rsidR="00EB3A75" w:rsidRPr="00DE6732">
        <w:rPr>
          <w:rFonts w:asciiTheme="majorBidi" w:hAnsiTheme="majorBidi" w:cstheme="majorBidi"/>
          <w:sz w:val="24"/>
          <w:szCs w:val="24"/>
        </w:rPr>
        <w:t xml:space="preserve">integration </w:t>
      </w:r>
      <w:r w:rsidR="00EF4347" w:rsidRPr="00DE6732">
        <w:rPr>
          <w:rFonts w:asciiTheme="majorBidi" w:hAnsiTheme="majorBidi" w:cstheme="majorBidi"/>
          <w:sz w:val="24"/>
          <w:szCs w:val="24"/>
        </w:rPr>
        <w:t>of diverse and heterogeneous data</w:t>
      </w:r>
      <w:r w:rsidR="003B5F8B" w:rsidRPr="00DE6732">
        <w:rPr>
          <w:rFonts w:asciiTheme="majorBidi" w:hAnsiTheme="majorBidi" w:cstheme="majorBidi"/>
          <w:sz w:val="24"/>
          <w:szCs w:val="24"/>
        </w:rPr>
        <w:t xml:space="preserve"> sources</w:t>
      </w:r>
      <w:r w:rsidR="00991FB0" w:rsidRPr="00DE6732">
        <w:rPr>
          <w:rFonts w:asciiTheme="majorBidi" w:hAnsiTheme="majorBidi" w:cstheme="majorBidi"/>
          <w:sz w:val="24"/>
          <w:szCs w:val="24"/>
        </w:rPr>
        <w:t xml:space="preserve"> </w:t>
      </w:r>
      <w:bookmarkEnd w:id="4"/>
      <w:r w:rsidR="00991FB0" w:rsidRPr="00DE6732">
        <w:rPr>
          <w:rFonts w:asciiTheme="majorBidi" w:hAnsiTheme="majorBidi" w:cstheme="majorBidi"/>
          <w:sz w:val="24"/>
          <w:szCs w:val="24"/>
        </w:rPr>
        <w:t xml:space="preserve">is </w:t>
      </w:r>
      <w:r w:rsidR="0045484C" w:rsidRPr="00DE6732">
        <w:rPr>
          <w:rFonts w:asciiTheme="majorBidi" w:hAnsiTheme="majorBidi" w:cstheme="majorBidi"/>
          <w:sz w:val="24"/>
          <w:szCs w:val="24"/>
        </w:rPr>
        <w:t>illustrated</w:t>
      </w:r>
      <w:r w:rsidR="00EF4347" w:rsidRPr="00DE6732">
        <w:rPr>
          <w:rFonts w:asciiTheme="majorBidi" w:hAnsiTheme="majorBidi" w:cstheme="majorBidi"/>
          <w:sz w:val="24"/>
          <w:szCs w:val="24"/>
        </w:rPr>
        <w:t xml:space="preserve">. </w:t>
      </w:r>
      <w:bookmarkStart w:id="5" w:name="_Hlk50884552"/>
      <w:r w:rsidR="00B87DA2">
        <w:rPr>
          <w:rFonts w:asciiTheme="majorBidi" w:hAnsiTheme="majorBidi" w:cstheme="majorBidi"/>
          <w:sz w:val="24"/>
          <w:szCs w:val="24"/>
        </w:rPr>
        <w:t>DRSE</w:t>
      </w:r>
      <w:r w:rsidR="00B87DA2" w:rsidRPr="00DE6732">
        <w:rPr>
          <w:rFonts w:asciiTheme="majorBidi" w:hAnsiTheme="majorBidi" w:cstheme="majorBidi"/>
          <w:sz w:val="24"/>
          <w:szCs w:val="24"/>
        </w:rPr>
        <w:t xml:space="preserve"> </w:t>
      </w:r>
      <w:r w:rsidR="00B918EE" w:rsidRPr="00DE6732">
        <w:rPr>
          <w:rFonts w:asciiTheme="majorBidi" w:hAnsiTheme="majorBidi" w:cstheme="majorBidi"/>
          <w:sz w:val="24"/>
          <w:szCs w:val="24"/>
        </w:rPr>
        <w:t>is able to</w:t>
      </w:r>
      <w:r w:rsidR="00EF4347" w:rsidRPr="00DE6732">
        <w:rPr>
          <w:rFonts w:asciiTheme="majorBidi" w:hAnsiTheme="majorBidi" w:cstheme="majorBidi"/>
          <w:sz w:val="24"/>
          <w:szCs w:val="24"/>
        </w:rPr>
        <w:t xml:space="preserve"> predict</w:t>
      </w:r>
      <w:r w:rsidR="00B918EE" w:rsidRPr="00DE6732">
        <w:rPr>
          <w:rFonts w:asciiTheme="majorBidi" w:hAnsiTheme="majorBidi" w:cstheme="majorBidi"/>
          <w:sz w:val="24"/>
          <w:szCs w:val="24"/>
        </w:rPr>
        <w:t xml:space="preserve"> the</w:t>
      </w:r>
      <w:r w:rsidR="00EF4347" w:rsidRPr="00DE6732">
        <w:rPr>
          <w:rFonts w:asciiTheme="majorBidi" w:hAnsiTheme="majorBidi" w:cstheme="majorBidi"/>
          <w:sz w:val="24"/>
          <w:szCs w:val="24"/>
        </w:rPr>
        <w:t xml:space="preserve"> drug-disease associations by a matrix factorization algorithm using the side-effect features of drugs.</w:t>
      </w:r>
      <w:bookmarkEnd w:id="5"/>
      <w:ins w:id="6" w:author="Elnaz" w:date="2020-11-15T07:39:00Z">
        <w:r w:rsidR="00AF5354">
          <w:rPr>
            <w:rFonts w:asciiTheme="majorBidi" w:hAnsiTheme="majorBidi" w:cstheme="majorBidi"/>
            <w:sz w:val="24"/>
            <w:szCs w:val="24"/>
          </w:rPr>
          <w:t xml:space="preserve"> Having assessed 763 different kinds of drugs and 681 disease,</w:t>
        </w:r>
      </w:ins>
      <w:del w:id="7" w:author="Elnaz" w:date="2020-11-15T07:40:00Z">
        <w:r w:rsidR="00EF4347" w:rsidRPr="00DE6732" w:rsidDel="00AF5354">
          <w:rPr>
            <w:rFonts w:asciiTheme="majorBidi" w:hAnsiTheme="majorBidi" w:cstheme="majorBidi"/>
            <w:sz w:val="24"/>
            <w:szCs w:val="24"/>
          </w:rPr>
          <w:delText xml:space="preserve"> </w:delText>
        </w:r>
        <w:bookmarkStart w:id="8" w:name="_Hlk50884648"/>
        <w:r w:rsidR="00467F87" w:rsidRPr="00DE6732" w:rsidDel="00AF5354">
          <w:rPr>
            <w:rFonts w:asciiTheme="majorBidi" w:hAnsiTheme="majorBidi" w:cstheme="majorBidi"/>
            <w:sz w:val="24"/>
            <w:szCs w:val="24"/>
          </w:rPr>
          <w:delText>Experimental results</w:delText>
        </w:r>
      </w:del>
      <w:r w:rsidR="00467F87" w:rsidRPr="00DE6732">
        <w:rPr>
          <w:rFonts w:asciiTheme="majorBidi" w:hAnsiTheme="majorBidi" w:cstheme="majorBidi"/>
          <w:sz w:val="24"/>
          <w:szCs w:val="24"/>
        </w:rPr>
        <w:t xml:space="preserve"> </w:t>
      </w:r>
      <w:r w:rsidR="00C0712E" w:rsidRPr="00DE6732">
        <w:rPr>
          <w:rFonts w:asciiTheme="majorBidi" w:hAnsiTheme="majorBidi" w:cstheme="majorBidi"/>
          <w:sz w:val="24"/>
          <w:szCs w:val="24"/>
        </w:rPr>
        <w:t>confirm</w:t>
      </w:r>
      <w:r w:rsidR="00B918EE" w:rsidRPr="00DE6732">
        <w:rPr>
          <w:rFonts w:asciiTheme="majorBidi" w:hAnsiTheme="majorBidi" w:cstheme="majorBidi"/>
          <w:sz w:val="24"/>
          <w:szCs w:val="24"/>
        </w:rPr>
        <w:t>ed</w:t>
      </w:r>
      <w:r w:rsidR="00C0712E" w:rsidRPr="00DE6732">
        <w:rPr>
          <w:rFonts w:asciiTheme="majorBidi" w:hAnsiTheme="majorBidi" w:cstheme="majorBidi"/>
          <w:sz w:val="24"/>
          <w:szCs w:val="24"/>
        </w:rPr>
        <w:t xml:space="preserve"> that</w:t>
      </w:r>
      <w:r w:rsidR="00A130A8" w:rsidRPr="00DE6732">
        <w:rPr>
          <w:rFonts w:asciiTheme="majorBidi" w:hAnsiTheme="majorBidi" w:cstheme="majorBidi"/>
          <w:sz w:val="24"/>
          <w:szCs w:val="24"/>
        </w:rPr>
        <w:t xml:space="preserve"> the</w:t>
      </w:r>
      <w:r w:rsidR="00C0712E" w:rsidRPr="00DE6732">
        <w:rPr>
          <w:rFonts w:asciiTheme="majorBidi" w:hAnsiTheme="majorBidi" w:cstheme="majorBidi"/>
          <w:sz w:val="24"/>
          <w:szCs w:val="24"/>
        </w:rPr>
        <w:t xml:space="preserve"> proposed </w:t>
      </w:r>
      <w:r w:rsidR="00CB5134">
        <w:rPr>
          <w:rFonts w:asciiTheme="majorBidi" w:hAnsiTheme="majorBidi" w:cstheme="majorBidi"/>
          <w:sz w:val="24"/>
          <w:szCs w:val="24"/>
        </w:rPr>
        <w:t>method</w:t>
      </w:r>
      <w:r w:rsidR="00C0712E" w:rsidRPr="00DE6732">
        <w:rPr>
          <w:rFonts w:asciiTheme="majorBidi" w:hAnsiTheme="majorBidi" w:cstheme="majorBidi"/>
          <w:sz w:val="24"/>
          <w:szCs w:val="24"/>
        </w:rPr>
        <w:t xml:space="preserve"> for integration of multiple data source</w:t>
      </w:r>
      <w:r w:rsidR="00A130A8" w:rsidRPr="00DE6732">
        <w:rPr>
          <w:rFonts w:asciiTheme="majorBidi" w:hAnsiTheme="majorBidi" w:cstheme="majorBidi"/>
          <w:sz w:val="24"/>
          <w:szCs w:val="24"/>
        </w:rPr>
        <w:t>s</w:t>
      </w:r>
      <w:r w:rsidR="00C0712E" w:rsidRPr="00DE6732">
        <w:rPr>
          <w:rFonts w:asciiTheme="majorBidi" w:hAnsiTheme="majorBidi" w:cstheme="majorBidi"/>
          <w:sz w:val="24"/>
          <w:szCs w:val="24"/>
        </w:rPr>
        <w:t xml:space="preserve"> considering drug side effects</w:t>
      </w:r>
      <w:r w:rsidR="00BD288F" w:rsidRPr="00DE6732">
        <w:rPr>
          <w:rFonts w:asciiTheme="majorBidi" w:hAnsiTheme="majorBidi" w:cstheme="majorBidi"/>
          <w:sz w:val="24"/>
          <w:szCs w:val="24"/>
        </w:rPr>
        <w:t xml:space="preserve"> similarities</w:t>
      </w:r>
      <w:ins w:id="9" w:author="Elnaz" w:date="2020-11-15T07:43:00Z">
        <w:r w:rsidR="00AF5354">
          <w:rPr>
            <w:rFonts w:asciiTheme="majorBidi" w:hAnsiTheme="majorBidi" w:cstheme="majorBidi"/>
            <w:sz w:val="24"/>
            <w:szCs w:val="24"/>
          </w:rPr>
          <w:t xml:space="preserve"> and other similariti</w:t>
        </w:r>
      </w:ins>
      <w:ins w:id="10" w:author="Elnaz" w:date="2020-11-15T17:40:00Z">
        <w:r w:rsidR="001F5B36">
          <w:rPr>
            <w:rFonts w:asciiTheme="majorBidi" w:hAnsiTheme="majorBidi" w:cstheme="majorBidi"/>
            <w:sz w:val="24"/>
            <w:szCs w:val="24"/>
          </w:rPr>
          <w:t>e</w:t>
        </w:r>
      </w:ins>
      <w:ins w:id="11" w:author="Elnaz" w:date="2020-11-15T07:43:00Z">
        <w:r w:rsidR="00AF5354">
          <w:rPr>
            <w:rFonts w:asciiTheme="majorBidi" w:hAnsiTheme="majorBidi" w:cstheme="majorBidi"/>
            <w:sz w:val="24"/>
            <w:szCs w:val="24"/>
          </w:rPr>
          <w:t>s</w:t>
        </w:r>
      </w:ins>
      <w:r w:rsidR="00C0712E" w:rsidRPr="00DE6732">
        <w:rPr>
          <w:rFonts w:asciiTheme="majorBidi" w:hAnsiTheme="majorBidi" w:cstheme="majorBidi"/>
          <w:sz w:val="24"/>
          <w:szCs w:val="24"/>
        </w:rPr>
        <w:t xml:space="preserve"> </w:t>
      </w:r>
      <w:r w:rsidR="00B918EE" w:rsidRPr="00DE6732">
        <w:rPr>
          <w:rFonts w:asciiTheme="majorBidi" w:hAnsiTheme="majorBidi" w:cstheme="majorBidi"/>
          <w:sz w:val="24"/>
          <w:szCs w:val="24"/>
        </w:rPr>
        <w:t>is able to r</w:t>
      </w:r>
      <w:r w:rsidR="00636793" w:rsidRPr="00DE6732">
        <w:rPr>
          <w:rFonts w:asciiTheme="majorBidi" w:hAnsiTheme="majorBidi" w:cstheme="majorBidi"/>
          <w:sz w:val="24"/>
          <w:szCs w:val="24"/>
        </w:rPr>
        <w:t>a</w:t>
      </w:r>
      <w:r w:rsidR="00B918EE" w:rsidRPr="00DE6732">
        <w:rPr>
          <w:rFonts w:asciiTheme="majorBidi" w:hAnsiTheme="majorBidi" w:cstheme="majorBidi"/>
          <w:sz w:val="24"/>
          <w:szCs w:val="24"/>
        </w:rPr>
        <w:t>ise</w:t>
      </w:r>
      <w:r w:rsidR="00C0712E" w:rsidRPr="00DE6732">
        <w:rPr>
          <w:rFonts w:asciiTheme="majorBidi" w:hAnsiTheme="majorBidi" w:cstheme="majorBidi"/>
          <w:sz w:val="24"/>
          <w:szCs w:val="24"/>
        </w:rPr>
        <w:t xml:space="preserve"> the accuracy </w:t>
      </w:r>
      <w:r w:rsidR="00BD288F" w:rsidRPr="00DE6732">
        <w:rPr>
          <w:rFonts w:asciiTheme="majorBidi" w:hAnsiTheme="majorBidi" w:cstheme="majorBidi"/>
          <w:sz w:val="24"/>
          <w:szCs w:val="24"/>
        </w:rPr>
        <w:t>of</w:t>
      </w:r>
      <w:r w:rsidR="00C0712E" w:rsidRPr="00DE6732">
        <w:rPr>
          <w:rFonts w:asciiTheme="majorBidi" w:hAnsiTheme="majorBidi" w:cstheme="majorBidi"/>
          <w:sz w:val="24"/>
          <w:szCs w:val="24"/>
        </w:rPr>
        <w:t xml:space="preserve"> drug repurposing task,</w:t>
      </w:r>
      <w:r w:rsidR="00344C19" w:rsidRPr="00DE6732">
        <w:rPr>
          <w:rFonts w:asciiTheme="majorBidi" w:hAnsiTheme="majorBidi" w:cstheme="majorBidi"/>
          <w:sz w:val="24"/>
          <w:szCs w:val="24"/>
        </w:rPr>
        <w:t xml:space="preserve"> the AUC and AUPR criteria have also improved this by 1.13</w:t>
      </w:r>
      <w:ins w:id="12" w:author="Elnaz" w:date="2020-11-06T17:24:00Z">
        <w:r w:rsidR="00EE6337">
          <w:rPr>
            <w:rFonts w:asciiTheme="majorBidi" w:hAnsiTheme="majorBidi" w:cstheme="majorBidi"/>
            <w:sz w:val="24"/>
            <w:szCs w:val="24"/>
          </w:rPr>
          <w:t>%</w:t>
        </w:r>
      </w:ins>
      <w:r w:rsidR="00344C19" w:rsidRPr="00DE6732">
        <w:rPr>
          <w:rFonts w:asciiTheme="majorBidi" w:hAnsiTheme="majorBidi" w:cstheme="majorBidi"/>
          <w:sz w:val="24"/>
          <w:szCs w:val="24"/>
        </w:rPr>
        <w:t xml:space="preserve"> and 14.23% respectively, compared to the state-of-the-art methods.</w:t>
      </w:r>
    </w:p>
    <w:p w14:paraId="64C686EF" w14:textId="77777777" w:rsidR="00DE6732" w:rsidRDefault="00DE6732" w:rsidP="00DE6732">
      <w:pPr>
        <w:pStyle w:val="NormalWeb"/>
        <w:bidi w:val="0"/>
        <w:spacing w:after="0" w:line="240" w:lineRule="auto"/>
        <w:jc w:val="both"/>
        <w:rPr>
          <w:sz w:val="28"/>
          <w:szCs w:val="28"/>
          <w:lang w:bidi="ar"/>
        </w:rPr>
      </w:pPr>
      <w:r w:rsidRPr="00C0712E">
        <w:rPr>
          <w:b/>
          <w:bCs/>
          <w:lang w:bidi="ar"/>
        </w:rPr>
        <w:t>Keywords</w:t>
      </w:r>
      <w:r>
        <w:rPr>
          <w:lang w:bidi="ar"/>
        </w:rPr>
        <w:t>: Drug repurposing, Link prediction, Matrix factorization, Drug side-effect</w:t>
      </w:r>
    </w:p>
    <w:p w14:paraId="30547827" w14:textId="77777777" w:rsidR="00DE6732" w:rsidRPr="00DE6732" w:rsidRDefault="00DE6732" w:rsidP="00DE6732">
      <w:pPr>
        <w:spacing w:line="240" w:lineRule="auto"/>
        <w:jc w:val="both"/>
        <w:rPr>
          <w:rFonts w:asciiTheme="majorBidi" w:eastAsia="Adobe Ming Std L" w:hAnsiTheme="majorBidi" w:cstheme="majorBidi"/>
          <w:sz w:val="28"/>
          <w:szCs w:val="28"/>
          <w:lang w:eastAsia="en-US"/>
        </w:rPr>
      </w:pPr>
    </w:p>
    <w:bookmarkEnd w:id="8"/>
    <w:p w14:paraId="12004533" w14:textId="77777777" w:rsidR="005C6F03" w:rsidRDefault="005C6F03" w:rsidP="00C413DA">
      <w:pPr>
        <w:pStyle w:val="NormalWeb"/>
        <w:bidi w:val="0"/>
        <w:spacing w:after="0" w:line="240" w:lineRule="auto"/>
        <w:jc w:val="both"/>
        <w:rPr>
          <w:b/>
          <w:bCs/>
          <w:sz w:val="28"/>
          <w:szCs w:val="28"/>
          <w:lang w:bidi="ar"/>
        </w:rPr>
      </w:pPr>
    </w:p>
    <w:p w14:paraId="4809AD21" w14:textId="77777777" w:rsidR="005C6F03" w:rsidRDefault="005C6F03" w:rsidP="00C413DA">
      <w:pPr>
        <w:pStyle w:val="NormalWeb"/>
        <w:bidi w:val="0"/>
        <w:spacing w:after="0" w:line="240" w:lineRule="auto"/>
        <w:jc w:val="both"/>
        <w:rPr>
          <w:b/>
          <w:bCs/>
          <w:sz w:val="28"/>
          <w:szCs w:val="28"/>
          <w:lang w:bidi="ar"/>
        </w:rPr>
      </w:pPr>
    </w:p>
    <w:p w14:paraId="5ACC998F" w14:textId="77777777" w:rsidR="005C6F03" w:rsidRDefault="005C6F03" w:rsidP="00C413DA">
      <w:pPr>
        <w:pStyle w:val="NormalWeb"/>
        <w:bidi w:val="0"/>
        <w:spacing w:after="0" w:line="240" w:lineRule="auto"/>
        <w:jc w:val="both"/>
        <w:rPr>
          <w:b/>
          <w:bCs/>
          <w:sz w:val="28"/>
          <w:szCs w:val="28"/>
          <w:lang w:bidi="ar"/>
        </w:rPr>
      </w:pPr>
    </w:p>
    <w:p w14:paraId="0DB90C6D" w14:textId="77777777" w:rsidR="005C6F03" w:rsidRDefault="005C6F03" w:rsidP="00C413DA">
      <w:pPr>
        <w:pStyle w:val="NormalWeb"/>
        <w:bidi w:val="0"/>
        <w:spacing w:after="0" w:line="240" w:lineRule="auto"/>
        <w:jc w:val="both"/>
        <w:rPr>
          <w:b/>
          <w:bCs/>
          <w:sz w:val="28"/>
          <w:szCs w:val="28"/>
          <w:lang w:bidi="ar"/>
        </w:rPr>
      </w:pPr>
    </w:p>
    <w:p w14:paraId="7E13E1C2" w14:textId="77777777" w:rsidR="005C6F03" w:rsidRDefault="005C6F03" w:rsidP="00C413DA">
      <w:pPr>
        <w:pStyle w:val="NormalWeb"/>
        <w:bidi w:val="0"/>
        <w:spacing w:after="0" w:line="240" w:lineRule="auto"/>
        <w:jc w:val="both"/>
        <w:rPr>
          <w:b/>
          <w:bCs/>
          <w:sz w:val="28"/>
          <w:szCs w:val="28"/>
          <w:lang w:bidi="ar"/>
        </w:rPr>
      </w:pPr>
    </w:p>
    <w:p w14:paraId="40BA64A2" w14:textId="77777777" w:rsidR="005C6F03" w:rsidRDefault="005C6F03" w:rsidP="00C413DA">
      <w:pPr>
        <w:pStyle w:val="NormalWeb"/>
        <w:bidi w:val="0"/>
        <w:spacing w:after="0" w:line="240" w:lineRule="auto"/>
        <w:jc w:val="both"/>
        <w:rPr>
          <w:b/>
          <w:bCs/>
          <w:sz w:val="28"/>
          <w:szCs w:val="28"/>
          <w:lang w:bidi="ar"/>
        </w:rPr>
      </w:pPr>
    </w:p>
    <w:p w14:paraId="02D2F006" w14:textId="77777777" w:rsidR="005C6F03" w:rsidRDefault="005C6F03" w:rsidP="00C413DA">
      <w:pPr>
        <w:pStyle w:val="NormalWeb"/>
        <w:bidi w:val="0"/>
        <w:spacing w:after="0" w:line="240" w:lineRule="auto"/>
        <w:jc w:val="both"/>
        <w:rPr>
          <w:b/>
          <w:bCs/>
          <w:sz w:val="28"/>
          <w:szCs w:val="28"/>
          <w:lang w:bidi="ar"/>
        </w:rPr>
      </w:pPr>
    </w:p>
    <w:p w14:paraId="078353C6" w14:textId="77777777" w:rsidR="00F5309A" w:rsidRDefault="00F5309A" w:rsidP="00DE6732">
      <w:pPr>
        <w:pStyle w:val="NormalWeb"/>
        <w:bidi w:val="0"/>
        <w:spacing w:after="0" w:line="240" w:lineRule="auto"/>
        <w:jc w:val="both"/>
        <w:rPr>
          <w:b/>
          <w:bCs/>
          <w:sz w:val="28"/>
          <w:szCs w:val="28"/>
          <w:lang w:bidi="ar"/>
        </w:rPr>
      </w:pPr>
    </w:p>
    <w:p w14:paraId="064E761F" w14:textId="67321603" w:rsidR="00F5309A" w:rsidRPr="00F5309A" w:rsidRDefault="00F5309A" w:rsidP="00F5309A">
      <w:pPr>
        <w:pStyle w:val="NormalWeb"/>
        <w:bidi w:val="0"/>
        <w:spacing w:after="0" w:line="240" w:lineRule="auto"/>
        <w:jc w:val="both"/>
        <w:rPr>
          <w:b/>
          <w:bCs/>
          <w:sz w:val="28"/>
          <w:szCs w:val="28"/>
          <w:lang w:bidi="ar"/>
        </w:rPr>
      </w:pPr>
      <w:r w:rsidRPr="00F5309A">
        <w:rPr>
          <w:b/>
          <w:bCs/>
          <w:sz w:val="28"/>
          <w:szCs w:val="28"/>
          <w:lang w:bidi="ar"/>
        </w:rPr>
        <w:lastRenderedPageBreak/>
        <w:t>1. Introduction</w:t>
      </w:r>
    </w:p>
    <w:p w14:paraId="4EEEE3EF" w14:textId="6DF5A552" w:rsidR="009F3AE3" w:rsidRDefault="00BA4C8A">
      <w:pPr>
        <w:pStyle w:val="NormalWeb"/>
        <w:bidi w:val="0"/>
        <w:spacing w:after="0" w:line="240" w:lineRule="auto"/>
        <w:jc w:val="both"/>
        <w:rPr>
          <w:b/>
          <w:bCs/>
          <w:sz w:val="28"/>
          <w:szCs w:val="28"/>
          <w:lang w:bidi="ar"/>
        </w:rPr>
      </w:pPr>
      <w:r w:rsidRPr="00BA4C8A">
        <w:rPr>
          <w:lang w:bidi="ar"/>
        </w:rPr>
        <w:t xml:space="preserve">There are a number of experimental approaches regarding drug development and discovery, </w:t>
      </w:r>
      <w:del w:id="13" w:author="Elnaz" w:date="2020-11-06T17:30:00Z">
        <w:r w:rsidRPr="00BA4C8A" w:rsidDel="00EE6337">
          <w:rPr>
            <w:lang w:bidi="ar"/>
          </w:rPr>
          <w:delText xml:space="preserve">but </w:delText>
        </w:r>
      </w:del>
      <w:ins w:id="14" w:author="Elnaz" w:date="2020-11-06T17:30:00Z">
        <w:r w:rsidR="00EE6337">
          <w:rPr>
            <w:lang w:bidi="ar"/>
          </w:rPr>
          <w:t>however</w:t>
        </w:r>
        <w:r w:rsidR="00EE6337" w:rsidRPr="00BA4C8A">
          <w:rPr>
            <w:lang w:bidi="ar"/>
          </w:rPr>
          <w:t xml:space="preserve"> </w:t>
        </w:r>
      </w:ins>
      <w:r w:rsidRPr="00BA4C8A">
        <w:rPr>
          <w:lang w:bidi="ar"/>
        </w:rPr>
        <w:t xml:space="preserve">one of the most significant disadvantages of them is that </w:t>
      </w:r>
      <w:del w:id="15" w:author="Elnaz" w:date="2020-11-06T17:25:00Z">
        <w:r w:rsidRPr="00BA4C8A" w:rsidDel="00EE6337">
          <w:rPr>
            <w:lang w:bidi="ar"/>
          </w:rPr>
          <w:delText xml:space="preserve">they </w:delText>
        </w:r>
      </w:del>
      <w:r w:rsidRPr="00BA4C8A">
        <w:rPr>
          <w:lang w:bidi="ar"/>
        </w:rPr>
        <w:t xml:space="preserve">not only </w:t>
      </w:r>
      <w:ins w:id="16" w:author="Elnaz" w:date="2020-11-06T17:25:00Z">
        <w:r w:rsidR="00EE6337">
          <w:rPr>
            <w:lang w:bidi="ar"/>
          </w:rPr>
          <w:t xml:space="preserve">do </w:t>
        </w:r>
        <w:r w:rsidR="00EE6337" w:rsidRPr="00BA4C8A">
          <w:rPr>
            <w:lang w:bidi="ar"/>
          </w:rPr>
          <w:t xml:space="preserve">they </w:t>
        </w:r>
      </w:ins>
      <w:r w:rsidRPr="00BA4C8A">
        <w:rPr>
          <w:lang w:bidi="ar"/>
        </w:rPr>
        <w:t xml:space="preserve">cost a fortune, </w:t>
      </w:r>
      <w:ins w:id="17" w:author="Elnaz" w:date="2020-11-06T17:25:00Z">
        <w:r w:rsidR="00EE6337">
          <w:rPr>
            <w:lang w:bidi="ar"/>
          </w:rPr>
          <w:t xml:space="preserve">but also </w:t>
        </w:r>
      </w:ins>
      <w:r w:rsidRPr="00BA4C8A">
        <w:rPr>
          <w:lang w:bidi="ar"/>
        </w:rPr>
        <w:t xml:space="preserve">they are </w:t>
      </w:r>
      <w:del w:id="18" w:author="Elnaz" w:date="2020-11-06T17:25:00Z">
        <w:r w:rsidRPr="00BA4C8A" w:rsidDel="00EE6337">
          <w:rPr>
            <w:lang w:bidi="ar"/>
          </w:rPr>
          <w:delText xml:space="preserve">also </w:delText>
        </w:r>
      </w:del>
      <w:r w:rsidRPr="00BA4C8A">
        <w:rPr>
          <w:lang w:bidi="ar"/>
        </w:rPr>
        <w:t xml:space="preserve">time-consuming. According to the current studies, the process of designing a new drug from the first stage to its delivery to the consumer market is </w:t>
      </w:r>
      <w:del w:id="19" w:author="Elnaz" w:date="2020-11-06T17:32:00Z">
        <w:r w:rsidRPr="00BA4C8A" w:rsidDel="00EE6337">
          <w:rPr>
            <w:lang w:bidi="ar"/>
          </w:rPr>
          <w:delText xml:space="preserve">likely to </w:delText>
        </w:r>
      </w:del>
      <w:r w:rsidRPr="00BA4C8A">
        <w:rPr>
          <w:lang w:bidi="ar"/>
        </w:rPr>
        <w:t>take</w:t>
      </w:r>
      <w:ins w:id="20" w:author="Elnaz" w:date="2020-11-06T17:32:00Z">
        <w:r w:rsidR="00EE6337">
          <w:rPr>
            <w:lang w:bidi="ar"/>
          </w:rPr>
          <w:t>n approximately</w:t>
        </w:r>
      </w:ins>
      <w:r w:rsidRPr="00BA4C8A">
        <w:rPr>
          <w:lang w:bidi="ar"/>
        </w:rPr>
        <w:t xml:space="preserve"> between 10 </w:t>
      </w:r>
      <w:ins w:id="21" w:author="Elnaz" w:date="2020-11-06T17:32:00Z">
        <w:r w:rsidR="00EE6337">
          <w:rPr>
            <w:lang w:bidi="ar"/>
          </w:rPr>
          <w:t>to</w:t>
        </w:r>
      </w:ins>
      <w:del w:id="22" w:author="Elnaz" w:date="2020-11-06T17:32:00Z">
        <w:r w:rsidRPr="00BA4C8A" w:rsidDel="00EE6337">
          <w:rPr>
            <w:lang w:bidi="ar"/>
          </w:rPr>
          <w:delText>and</w:delText>
        </w:r>
      </w:del>
      <w:r w:rsidRPr="00BA4C8A">
        <w:rPr>
          <w:lang w:bidi="ar"/>
        </w:rPr>
        <w:t xml:space="preserve"> 15 years. In addition, th</w:t>
      </w:r>
      <w:ins w:id="23" w:author="Elnaz" w:date="2020-11-06T17:32:00Z">
        <w:r w:rsidR="00EE6337">
          <w:rPr>
            <w:lang w:bidi="ar"/>
          </w:rPr>
          <w:t>e</w:t>
        </w:r>
      </w:ins>
      <w:del w:id="24" w:author="Elnaz" w:date="2020-11-06T17:32:00Z">
        <w:r w:rsidRPr="00BA4C8A" w:rsidDel="00EE6337">
          <w:rPr>
            <w:lang w:bidi="ar"/>
          </w:rPr>
          <w:delText>is</w:delText>
        </w:r>
      </w:del>
      <w:r w:rsidRPr="00BA4C8A">
        <w:rPr>
          <w:lang w:bidi="ar"/>
        </w:rPr>
        <w:t xml:space="preserve"> process costs about 0.8 to 1.5 billion dollars. However, despite all the investments and advances in the last 20 years, </w:t>
      </w:r>
      <w:r w:rsidR="00893A3F">
        <w:rPr>
          <w:lang w:bidi="ar"/>
        </w:rPr>
        <w:t>the</w:t>
      </w:r>
      <w:del w:id="25" w:author="Elnaz" w:date="2020-11-06T17:33:00Z">
        <w:r w:rsidR="00893A3F" w:rsidDel="00DA566D">
          <w:rPr>
            <w:lang w:bidi="ar"/>
          </w:rPr>
          <w:delText xml:space="preserve">re are </w:delText>
        </w:r>
        <w:r w:rsidRPr="00BA4C8A" w:rsidDel="00DA566D">
          <w:rPr>
            <w:lang w:bidi="ar"/>
          </w:rPr>
          <w:delText>a</w:delText>
        </w:r>
      </w:del>
      <w:r w:rsidRPr="00BA4C8A">
        <w:rPr>
          <w:lang w:bidi="ar"/>
        </w:rPr>
        <w:t xml:space="preserve"> number of new drugs approved by the Food and Drug Administration (FDA) have not been significant. Every year, nearly 90% of evaluated medications by the FDA are rejected and prevented </w:t>
      </w:r>
      <w:del w:id="26" w:author="Elnaz" w:date="2020-11-06T17:33:00Z">
        <w:r w:rsidRPr="00BA4C8A" w:rsidDel="00DA566D">
          <w:rPr>
            <w:lang w:bidi="ar"/>
          </w:rPr>
          <w:delText xml:space="preserve">for </w:delText>
        </w:r>
      </w:del>
      <w:ins w:id="27" w:author="Elnaz" w:date="2020-11-06T17:33:00Z">
        <w:r w:rsidR="00DA566D">
          <w:rPr>
            <w:lang w:bidi="ar"/>
          </w:rPr>
          <w:t>to be used for</w:t>
        </w:r>
        <w:r w:rsidR="00DA566D" w:rsidRPr="00BA4C8A">
          <w:rPr>
            <w:lang w:bidi="ar"/>
          </w:rPr>
          <w:t xml:space="preserve"> </w:t>
        </w:r>
      </w:ins>
      <w:r w:rsidRPr="00BA4C8A">
        <w:rPr>
          <w:lang w:bidi="ar"/>
        </w:rPr>
        <w:t>therapeutic purposes</w:t>
      </w:r>
      <w:r w:rsidRPr="00163540">
        <w:rPr>
          <w:color w:val="FF0000"/>
          <w:lang w:bidi="ar"/>
        </w:rPr>
        <w:t xml:space="preserve"> </w:t>
      </w:r>
      <w:r w:rsidR="006B0593">
        <w:rPr>
          <w:lang w:bidi="ar"/>
        </w:rPr>
        <w:fldChar w:fldCharType="begin"/>
      </w:r>
      <w:r w:rsidR="006B0593">
        <w:rPr>
          <w:lang w:bidi="ar"/>
        </w:rPr>
        <w:instrText xml:space="preserve"> ADDIN EN.CITE &lt;EndNote&gt;&lt;Cite&gt;&lt;Author&gt;Xue&lt;/Author&gt;&lt;Year&gt;2018&lt;/Year&gt;&lt;RecNum&gt;1&lt;/RecNum&gt;&lt;DisplayText&gt;[1]&lt;/DisplayText&gt;&lt;record&gt;&lt;rec-number&gt;1&lt;/rec-number&gt;&lt;foreign-keys&gt;&lt;key app="EN" db-id="2vxvez55hfatrmeefdoxvwdkxxdtea2095va" timestamp="1599551978"&gt;1&lt;/key&gt;&lt;/foreign-keys&gt;&lt;ref-type name="Journal Article"&gt;17&lt;/ref-type&gt;&lt;contributors&gt;&lt;authors&gt;&lt;author&gt;Xue, Hanqing&lt;/author&gt;&lt;author&gt;Li, Jie&lt;/author&gt;&lt;author&gt;Xie, Haozhe&lt;/author&gt;&lt;author&gt;Wang, Yadong&lt;/author&gt;&lt;/authors&gt;&lt;/contributors&gt;&lt;titles&gt;&lt;title&gt;Review of drug repositioning approaches and resources&lt;/title&gt;&lt;secondary-title&gt;International journal of biological sciences&lt;/secondary-title&gt;&lt;/titles&gt;&lt;periodical&gt;&lt;full-title&gt;International journal of biological sciences&lt;/full-title&gt;&lt;/periodical&gt;&lt;pages&gt;1232&lt;/pages&gt;&lt;volume&gt;14&lt;/volume&gt;&lt;number&gt;10&lt;/number&gt;&lt;dates&gt;&lt;year&gt;2018&lt;/year&gt;&lt;/dates&gt;&lt;urls&gt;&lt;/urls&gt;&lt;/record&gt;&lt;/Cite&gt;&lt;/EndNote&gt;</w:instrText>
      </w:r>
      <w:r w:rsidR="006B0593">
        <w:rPr>
          <w:lang w:bidi="ar"/>
        </w:rPr>
        <w:fldChar w:fldCharType="separate"/>
      </w:r>
      <w:r w:rsidR="006B0593">
        <w:rPr>
          <w:noProof/>
          <w:lang w:bidi="ar"/>
        </w:rPr>
        <w:t>[1]</w:t>
      </w:r>
      <w:r w:rsidR="006B0593">
        <w:rPr>
          <w:lang w:bidi="ar"/>
        </w:rPr>
        <w:fldChar w:fldCharType="end"/>
      </w:r>
      <w:r w:rsidR="00E56351">
        <w:rPr>
          <w:lang w:bidi="ar"/>
        </w:rPr>
        <w:t>.</w:t>
      </w:r>
    </w:p>
    <w:p w14:paraId="0F1CB8B8" w14:textId="75FD7F13" w:rsidR="00E56351" w:rsidRDefault="00EF4347" w:rsidP="005E3F11">
      <w:pPr>
        <w:pStyle w:val="NormalWeb"/>
        <w:bidi w:val="0"/>
        <w:spacing w:after="0" w:line="240" w:lineRule="auto"/>
        <w:jc w:val="both"/>
        <w:rPr>
          <w:ins w:id="28" w:author="Elnaz" w:date="2020-11-14T15:13:00Z"/>
          <w:lang w:bidi="ar"/>
        </w:rPr>
        <w:pPrChange w:id="29" w:author="Elnaz" w:date="2020-11-14T09:28:00Z">
          <w:pPr>
            <w:pStyle w:val="NormalWeb"/>
            <w:bidi w:val="0"/>
            <w:spacing w:after="0" w:line="240" w:lineRule="auto"/>
            <w:jc w:val="both"/>
          </w:pPr>
        </w:pPrChange>
      </w:pPr>
      <w:r w:rsidRPr="00EF4347">
        <w:rPr>
          <w:lang w:bidi="ar"/>
        </w:rPr>
        <w:t xml:space="preserve">Drug </w:t>
      </w:r>
      <w:r w:rsidR="003B5F8B">
        <w:rPr>
          <w:lang w:bidi="ar"/>
        </w:rPr>
        <w:t>repurposing (also called drug repositioning)</w:t>
      </w:r>
      <w:r w:rsidRPr="00EF4347">
        <w:rPr>
          <w:lang w:bidi="ar"/>
        </w:rPr>
        <w:t xml:space="preserve"> refers to the process of identifying new indications </w:t>
      </w:r>
      <w:del w:id="30" w:author="Elnaz" w:date="2020-11-06T17:35:00Z">
        <w:r w:rsidRPr="00EF4347" w:rsidDel="00DA566D">
          <w:rPr>
            <w:lang w:bidi="ar"/>
          </w:rPr>
          <w:delText>fo</w:delText>
        </w:r>
      </w:del>
      <w:ins w:id="31" w:author="Elnaz" w:date="2020-11-06T17:35:00Z">
        <w:r w:rsidR="00DA566D">
          <w:rPr>
            <w:lang w:bidi="ar"/>
          </w:rPr>
          <w:t>of</w:t>
        </w:r>
      </w:ins>
      <w:del w:id="32" w:author="Elnaz" w:date="2020-11-06T17:35:00Z">
        <w:r w:rsidRPr="00EF4347" w:rsidDel="00DA566D">
          <w:rPr>
            <w:lang w:bidi="ar"/>
          </w:rPr>
          <w:delText>r</w:delText>
        </w:r>
      </w:del>
      <w:r w:rsidRPr="00EF4347">
        <w:rPr>
          <w:lang w:bidi="ar"/>
        </w:rPr>
        <w:t xml:space="preserve"> approved drugs </w:t>
      </w:r>
      <w:r w:rsidR="00F44B2E">
        <w:rPr>
          <w:lang w:bidi="ar"/>
        </w:rPr>
        <w:t>plus</w:t>
      </w:r>
      <w:r w:rsidRPr="00EF4347">
        <w:rPr>
          <w:lang w:bidi="ar"/>
        </w:rPr>
        <w:t xml:space="preserve"> their original indications. This</w:t>
      </w:r>
      <w:r w:rsidR="00E937E6">
        <w:rPr>
          <w:lang w:bidi="ar"/>
        </w:rPr>
        <w:t xml:space="preserve"> strategy</w:t>
      </w:r>
      <w:r w:rsidRPr="00EF4347">
        <w:rPr>
          <w:lang w:bidi="ar"/>
        </w:rPr>
        <w:t xml:space="preserve"> </w:t>
      </w:r>
      <w:r w:rsidR="00E937E6" w:rsidRPr="00E937E6">
        <w:rPr>
          <w:lang w:bidi="ar"/>
        </w:rPr>
        <w:t>yield</w:t>
      </w:r>
      <w:r w:rsidR="00E937E6">
        <w:rPr>
          <w:lang w:bidi="ar"/>
        </w:rPr>
        <w:t>s</w:t>
      </w:r>
      <w:r w:rsidR="00FA1035">
        <w:rPr>
          <w:lang w:bidi="ar"/>
        </w:rPr>
        <w:t xml:space="preserve"> </w:t>
      </w:r>
      <w:r w:rsidR="00E937E6" w:rsidRPr="00E937E6">
        <w:rPr>
          <w:lang w:bidi="ar"/>
        </w:rPr>
        <w:t xml:space="preserve">significant speed advantages </w:t>
      </w:r>
      <w:r w:rsidRPr="00EF4347">
        <w:rPr>
          <w:lang w:bidi="ar"/>
        </w:rPr>
        <w:t xml:space="preserve">over </w:t>
      </w:r>
      <w:bookmarkStart w:id="33" w:name="_Hlk50502642"/>
      <w:r w:rsidRPr="00EF4347">
        <w:rPr>
          <w:lang w:bidi="ar"/>
        </w:rPr>
        <w:t>discovering</w:t>
      </w:r>
      <w:bookmarkEnd w:id="33"/>
      <w:r w:rsidRPr="00EF4347">
        <w:rPr>
          <w:lang w:bidi="ar"/>
        </w:rPr>
        <w:t xml:space="preserve"> a new drug</w:t>
      </w:r>
      <w:r w:rsidR="00F53E95">
        <w:rPr>
          <w:lang w:bidi="ar"/>
        </w:rPr>
        <w:t>,</w:t>
      </w:r>
      <w:r w:rsidRPr="00EF4347">
        <w:rPr>
          <w:lang w:bidi="ar"/>
        </w:rPr>
        <w:t xml:space="preserve"> </w:t>
      </w:r>
      <w:r w:rsidR="00F53E95" w:rsidRPr="00F53E95">
        <w:rPr>
          <w:lang w:bidi="ar"/>
        </w:rPr>
        <w:t>when</w:t>
      </w:r>
      <w:r w:rsidRPr="00EF4347">
        <w:rPr>
          <w:lang w:bidi="ar"/>
        </w:rPr>
        <w:t xml:space="preserve"> </w:t>
      </w:r>
      <w:r w:rsidR="00F53E95">
        <w:rPr>
          <w:lang w:bidi="ar"/>
        </w:rPr>
        <w:t>treating</w:t>
      </w:r>
      <w:r w:rsidRPr="00EF4347">
        <w:rPr>
          <w:lang w:bidi="ar"/>
        </w:rPr>
        <w:t xml:space="preserve"> a particular disease.</w:t>
      </w:r>
      <w:r w:rsidR="00643E44">
        <w:rPr>
          <w:lang w:bidi="ar"/>
        </w:rPr>
        <w:t xml:space="preserve"> </w:t>
      </w:r>
      <w:r w:rsidR="003234FF" w:rsidRPr="00EF4347">
        <w:rPr>
          <w:lang w:bidi="ar"/>
        </w:rPr>
        <w:t>In</w:t>
      </w:r>
      <w:r w:rsidRPr="00EF4347">
        <w:rPr>
          <w:lang w:bidi="ar"/>
        </w:rPr>
        <w:t xml:space="preserve"> some cases, the spread rate of an acute disease such as Covid-19 is very high, and </w:t>
      </w:r>
      <w:r w:rsidR="00820748">
        <w:rPr>
          <w:lang w:bidi="ar"/>
        </w:rPr>
        <w:t>designing a new drug doesn’t seem to be prompt</w:t>
      </w:r>
      <w:r w:rsidR="00695B0A">
        <w:rPr>
          <w:lang w:bidi="ar"/>
        </w:rPr>
        <w:t>,</w:t>
      </w:r>
      <w:r w:rsidR="00820748">
        <w:rPr>
          <w:lang w:bidi="ar"/>
        </w:rPr>
        <w:t xml:space="preserve"> as a result </w:t>
      </w:r>
      <w:del w:id="34" w:author="Elnaz" w:date="2020-11-06T17:37:00Z">
        <w:r w:rsidR="00820748" w:rsidDel="00DA566D">
          <w:rPr>
            <w:lang w:bidi="ar"/>
          </w:rPr>
          <w:delText>the people cannot rely on that</w:delText>
        </w:r>
      </w:del>
      <w:ins w:id="35" w:author="Elnaz" w:date="2020-11-06T17:37:00Z">
        <w:r w:rsidR="00DA566D">
          <w:rPr>
            <w:lang w:bidi="ar"/>
          </w:rPr>
          <w:t>it is not reliable</w:t>
        </w:r>
      </w:ins>
      <w:r w:rsidRPr="00EF4347">
        <w:rPr>
          <w:lang w:bidi="ar"/>
        </w:rPr>
        <w:t xml:space="preserve">. On the other hand, spending billions of dollars to pharmaceutical companies in the development of novel medicines for a rare but dangerous disease is not economically </w:t>
      </w:r>
      <w:r w:rsidR="00820748">
        <w:rPr>
          <w:lang w:bidi="ar"/>
        </w:rPr>
        <w:t>reasonable</w:t>
      </w:r>
      <w:ins w:id="36" w:author="Elnaz" w:date="2020-11-06T17:37:00Z">
        <w:r w:rsidR="00DA566D">
          <w:rPr>
            <w:lang w:bidi="ar"/>
          </w:rPr>
          <w:t>,</w:t>
        </w:r>
      </w:ins>
      <w:r w:rsidRPr="00EF4347">
        <w:rPr>
          <w:lang w:bidi="ar"/>
        </w:rPr>
        <w:t xml:space="preserve"> due to the</w:t>
      </w:r>
      <w:ins w:id="37" w:author="Elnaz" w:date="2020-11-06T17:58:00Z">
        <w:r w:rsidR="00F4675F">
          <w:rPr>
            <w:lang w:bidi="ar"/>
          </w:rPr>
          <w:t xml:space="preserve"> fact that the</w:t>
        </w:r>
      </w:ins>
      <w:r w:rsidRPr="00EF4347">
        <w:rPr>
          <w:lang w:bidi="ar"/>
        </w:rPr>
        <w:t xml:space="preserve"> scarcity of the</w:t>
      </w:r>
      <w:ins w:id="38" w:author="Elnaz" w:date="2020-11-06T17:58:00Z">
        <w:r w:rsidR="00F4675F">
          <w:rPr>
            <w:lang w:bidi="ar"/>
          </w:rPr>
          <w:t xml:space="preserve"> disease</w:t>
        </w:r>
      </w:ins>
      <w:r w:rsidRPr="00EF4347">
        <w:rPr>
          <w:lang w:bidi="ar"/>
        </w:rPr>
        <w:t xml:space="preserve"> </w:t>
      </w:r>
      <w:ins w:id="39" w:author="Elnaz" w:date="2020-11-06T17:59:00Z">
        <w:r w:rsidR="00F4675F">
          <w:rPr>
            <w:lang w:bidi="ar"/>
          </w:rPr>
          <w:t xml:space="preserve">reduces the number of </w:t>
        </w:r>
      </w:ins>
      <w:r w:rsidRPr="00EF4347">
        <w:rPr>
          <w:lang w:bidi="ar"/>
        </w:rPr>
        <w:t>affected patients</w:t>
      </w:r>
      <w:del w:id="40" w:author="Elnaz" w:date="2020-11-06T17:59:00Z">
        <w:r w:rsidRPr="00EF4347" w:rsidDel="00F4675F">
          <w:rPr>
            <w:lang w:bidi="ar"/>
          </w:rPr>
          <w:delText xml:space="preserve"> to the condition</w:delText>
        </w:r>
      </w:del>
      <w:r w:rsidRPr="00EF4347">
        <w:rPr>
          <w:lang w:bidi="ar"/>
        </w:rPr>
        <w:t xml:space="preserve">. Therefore, researchers </w:t>
      </w:r>
      <w:r w:rsidR="00820748">
        <w:rPr>
          <w:lang w:bidi="ar"/>
        </w:rPr>
        <w:t>have to restrict themselves to</w:t>
      </w:r>
      <w:r w:rsidR="00820748" w:rsidRPr="00EF4347">
        <w:rPr>
          <w:lang w:bidi="ar"/>
        </w:rPr>
        <w:t xml:space="preserve"> </w:t>
      </w:r>
      <w:r w:rsidRPr="00EF4347">
        <w:rPr>
          <w:lang w:bidi="ar"/>
        </w:rPr>
        <w:t>evaluat</w:t>
      </w:r>
      <w:r w:rsidR="00820748">
        <w:rPr>
          <w:lang w:bidi="ar"/>
        </w:rPr>
        <w:t>ing</w:t>
      </w:r>
      <w:r w:rsidRPr="00EF4347">
        <w:rPr>
          <w:lang w:bidi="ar"/>
        </w:rPr>
        <w:t xml:space="preserve"> the effectiveness of </w:t>
      </w:r>
      <w:ins w:id="41" w:author="Elnaz" w:date="2020-11-06T18:00:00Z">
        <w:r w:rsidR="00F4675F" w:rsidRPr="00EF4347">
          <w:rPr>
            <w:lang w:bidi="ar"/>
          </w:rPr>
          <w:t xml:space="preserve">drugs </w:t>
        </w:r>
      </w:ins>
      <w:r w:rsidRPr="00EF4347">
        <w:rPr>
          <w:lang w:bidi="ar"/>
        </w:rPr>
        <w:t xml:space="preserve">already known </w:t>
      </w:r>
      <w:del w:id="42" w:author="Elnaz" w:date="2020-11-06T18:00:00Z">
        <w:r w:rsidRPr="00EF4347" w:rsidDel="00F4675F">
          <w:rPr>
            <w:lang w:bidi="ar"/>
          </w:rPr>
          <w:delText xml:space="preserve">drugs </w:delText>
        </w:r>
      </w:del>
      <w:del w:id="43" w:author="Elnaz" w:date="2020-11-14T09:28:00Z">
        <w:r w:rsidRPr="00EF4347" w:rsidDel="005E3F11">
          <w:rPr>
            <w:lang w:bidi="ar"/>
          </w:rPr>
          <w:delText>for</w:delText>
        </w:r>
      </w:del>
      <w:ins w:id="44" w:author="Elnaz" w:date="2020-11-14T09:28:00Z">
        <w:r w:rsidR="005E3F11">
          <w:rPr>
            <w:lang w:bidi="ar"/>
          </w:rPr>
          <w:t>as</w:t>
        </w:r>
      </w:ins>
      <w:r w:rsidRPr="00EF4347">
        <w:rPr>
          <w:lang w:bidi="ar"/>
        </w:rPr>
        <w:t xml:space="preserve"> the treatment of th</w:t>
      </w:r>
      <w:ins w:id="45" w:author="Elnaz" w:date="2020-11-06T17:59:00Z">
        <w:r w:rsidR="00F4675F">
          <w:rPr>
            <w:lang w:bidi="ar"/>
          </w:rPr>
          <w:t>ese</w:t>
        </w:r>
      </w:ins>
      <w:del w:id="46" w:author="Elnaz" w:date="2020-11-06T17:59:00Z">
        <w:r w:rsidRPr="00EF4347" w:rsidDel="00F4675F">
          <w:rPr>
            <w:lang w:bidi="ar"/>
          </w:rPr>
          <w:delText>is</w:delText>
        </w:r>
      </w:del>
      <w:r w:rsidRPr="00EF4347">
        <w:rPr>
          <w:lang w:bidi="ar"/>
        </w:rPr>
        <w:t xml:space="preserve"> disease.</w:t>
      </w:r>
      <w:r w:rsidR="00686E02">
        <w:rPr>
          <w:lang w:bidi="ar"/>
        </w:rPr>
        <w:t xml:space="preserve"> </w:t>
      </w:r>
    </w:p>
    <w:p w14:paraId="1900E99A" w14:textId="3ADDB364" w:rsidR="00373B32" w:rsidDel="00EC7674" w:rsidRDefault="00F175C2" w:rsidP="00EC7674">
      <w:pPr>
        <w:pStyle w:val="NormalWeb"/>
        <w:bidi w:val="0"/>
        <w:spacing w:after="0" w:line="240" w:lineRule="auto"/>
        <w:jc w:val="both"/>
        <w:rPr>
          <w:del w:id="47" w:author="Elnaz" w:date="2020-11-14T20:27:00Z"/>
          <w:lang w:bidi="ar"/>
        </w:rPr>
        <w:pPrChange w:id="48" w:author="Elnaz" w:date="2020-11-14T20:27:00Z">
          <w:pPr>
            <w:pStyle w:val="NormalWeb"/>
            <w:bidi w:val="0"/>
            <w:spacing w:after="0" w:line="240" w:lineRule="auto"/>
            <w:jc w:val="both"/>
          </w:pPr>
        </w:pPrChange>
      </w:pPr>
      <w:ins w:id="49" w:author="Elnaz" w:date="2020-11-15T17:48:00Z">
        <w:r>
          <w:rPr>
            <w:lang w:bidi="fa-IR"/>
          </w:rPr>
          <w:t>Among computation</w:t>
        </w:r>
        <w:r w:rsidR="00092A3D">
          <w:rPr>
            <w:lang w:bidi="fa-IR"/>
          </w:rPr>
          <w:t xml:space="preserve">al methods to investigate drug </w:t>
        </w:r>
        <w:r>
          <w:rPr>
            <w:lang w:bidi="fa-IR"/>
          </w:rPr>
          <w:t>repurposing</w:t>
        </w:r>
      </w:ins>
      <w:ins w:id="50" w:author="Elnaz" w:date="2020-11-15T17:55:00Z">
        <w:r w:rsidR="00092A3D">
          <w:rPr>
            <w:lang w:bidi="fa-IR"/>
          </w:rPr>
          <w:t xml:space="preserve"> supervised learning can be considered a fea</w:t>
        </w:r>
        <w:r w:rsidR="00253AC6">
          <w:rPr>
            <w:lang w:bidi="fa-IR"/>
          </w:rPr>
          <w:t>sible method</w:t>
        </w:r>
      </w:ins>
      <w:ins w:id="51" w:author="Elnaz" w:date="2020-11-15T18:06:00Z">
        <w:r w:rsidR="00253AC6">
          <w:rPr>
            <w:lang w:bidi="fa-IR"/>
          </w:rPr>
          <w:t xml:space="preserve">, because </w:t>
        </w:r>
      </w:ins>
      <w:ins w:id="52" w:author="Elnaz" w:date="2020-11-15T18:07:00Z">
        <w:r w:rsidR="00253AC6">
          <w:rPr>
            <w:lang w:bidi="fa-IR"/>
          </w:rPr>
          <w:t xml:space="preserve">drugs with similar targets may have </w:t>
        </w:r>
      </w:ins>
      <w:ins w:id="53" w:author="Elnaz" w:date="2020-11-15T18:08:00Z">
        <w:r w:rsidR="00253AC6">
          <w:rPr>
            <w:lang w:bidi="fa-IR"/>
          </w:rPr>
          <w:t>some similarities.</w:t>
        </w:r>
      </w:ins>
      <w:bookmarkStart w:id="54" w:name="_GoBack"/>
      <w:bookmarkEnd w:id="54"/>
      <w:ins w:id="55" w:author="Elnaz" w:date="2020-11-15T17:55:00Z">
        <w:r w:rsidR="00092A3D">
          <w:rPr>
            <w:lang w:bidi="fa-IR"/>
          </w:rPr>
          <w:t xml:space="preserve"> </w:t>
        </w:r>
      </w:ins>
      <w:ins w:id="56" w:author="Elnaz" w:date="2020-11-14T19:18:00Z">
        <w:r w:rsidR="00C52340" w:rsidRPr="00C52340">
          <w:rPr>
            <w:lang w:bidi="fa-IR"/>
            <w:rPrChange w:id="57" w:author="Elnaz" w:date="2020-11-14T19:18:00Z">
              <w:rPr>
                <w:b/>
                <w:bCs/>
                <w:sz w:val="28"/>
                <w:szCs w:val="28"/>
                <w:lang w:bidi="fa-IR"/>
              </w:rPr>
            </w:rPrChange>
          </w:rPr>
          <w:t>Supervised le</w:t>
        </w:r>
        <w:r w:rsidR="00C52340">
          <w:rPr>
            <w:lang w:bidi="fa-IR"/>
          </w:rPr>
          <w:t>a</w:t>
        </w:r>
        <w:r w:rsidR="00C52340" w:rsidRPr="00C52340">
          <w:rPr>
            <w:lang w:bidi="fa-IR"/>
            <w:rPrChange w:id="58" w:author="Elnaz" w:date="2020-11-14T19:18:00Z">
              <w:rPr>
                <w:b/>
                <w:bCs/>
                <w:sz w:val="28"/>
                <w:szCs w:val="28"/>
                <w:lang w:bidi="fa-IR"/>
              </w:rPr>
            </w:rPrChange>
          </w:rPr>
          <w:t>rning</w:t>
        </w:r>
        <w:r w:rsidR="00C52340">
          <w:rPr>
            <w:lang w:bidi="fa-IR"/>
          </w:rPr>
          <w:t xml:space="preserve"> </w:t>
        </w:r>
      </w:ins>
      <w:ins w:id="59" w:author="Elnaz" w:date="2020-11-14T19:19:00Z">
        <w:r w:rsidR="00C52340">
          <w:rPr>
            <w:lang w:bidi="fa-IR"/>
          </w:rPr>
          <w:t xml:space="preserve">have leaded to a suitable classification </w:t>
        </w:r>
      </w:ins>
      <w:ins w:id="60" w:author="Elnaz" w:date="2020-11-14T19:42:00Z">
        <w:r w:rsidR="00402C98">
          <w:rPr>
            <w:lang w:bidi="fa-IR"/>
          </w:rPr>
          <w:t xml:space="preserve">however, </w:t>
        </w:r>
      </w:ins>
      <w:ins w:id="61" w:author="Elnaz" w:date="2020-11-14T19:43:00Z">
        <w:r w:rsidR="00402C98">
          <w:rPr>
            <w:lang w:bidi="fa-IR"/>
          </w:rPr>
          <w:t>the rate of accuracy and correctness of</w:t>
        </w:r>
      </w:ins>
      <w:ins w:id="62" w:author="Elnaz" w:date="2020-11-14T19:42:00Z">
        <w:r w:rsidR="00402C98">
          <w:rPr>
            <w:lang w:bidi="fa-IR"/>
          </w:rPr>
          <w:t xml:space="preserve"> classification depends on training data sets</w:t>
        </w:r>
      </w:ins>
      <w:ins w:id="63" w:author="Elnaz" w:date="2020-11-14T19:43:00Z">
        <w:r w:rsidR="00402C98">
          <w:rPr>
            <w:lang w:bidi="fa-IR"/>
          </w:rPr>
          <w:t>.</w:t>
        </w:r>
      </w:ins>
      <w:ins w:id="64" w:author="Elnaz" w:date="2020-11-14T20:26:00Z">
        <w:r w:rsidR="00EC7674">
          <w:rPr>
            <w:lang w:bidi="fa-IR"/>
          </w:rPr>
          <w:t xml:space="preserve"> Thus negative and positive samples are important.</w:t>
        </w:r>
      </w:ins>
      <w:ins w:id="65" w:author="Elnaz" w:date="2020-11-14T20:27:00Z">
        <w:r w:rsidR="00EC7674">
          <w:rPr>
            <w:lang w:bidi="ar"/>
          </w:rPr>
          <w:t xml:space="preserve"> </w:t>
        </w:r>
      </w:ins>
      <w:ins w:id="66" w:author="Elnaz" w:date="2020-11-14T20:49:00Z">
        <w:r w:rsidR="00354D56">
          <w:rPr>
            <w:lang w:bidi="ar"/>
          </w:rPr>
          <w:t xml:space="preserve">To identify drug-target interaction </w:t>
        </w:r>
      </w:ins>
      <w:ins w:id="67" w:author="Elnaz" w:date="2020-11-14T20:50:00Z">
        <w:r w:rsidR="00354D56">
          <w:rPr>
            <w:lang w:bidi="ar"/>
          </w:rPr>
          <w:t xml:space="preserve">there are plenty of problems which should be considered </w:t>
        </w:r>
      </w:ins>
      <w:ins w:id="68" w:author="Elnaz" w:date="2020-11-14T20:52:00Z">
        <w:r w:rsidR="00354D56">
          <w:rPr>
            <w:lang w:bidi="ar"/>
          </w:rPr>
          <w:t xml:space="preserve">first positive samples are rare, second </w:t>
        </w:r>
      </w:ins>
      <w:ins w:id="69" w:author="Elnaz" w:date="2020-11-14T20:53:00Z">
        <w:r w:rsidR="00354D56">
          <w:rPr>
            <w:lang w:bidi="ar"/>
          </w:rPr>
          <w:t>true negative samples are</w:t>
        </w:r>
      </w:ins>
      <w:ins w:id="70" w:author="Elnaz" w:date="2020-11-14T20:54:00Z">
        <w:r w:rsidR="00354D56">
          <w:rPr>
            <w:lang w:bidi="ar"/>
          </w:rPr>
          <w:t xml:space="preserve"> mostly</w:t>
        </w:r>
      </w:ins>
      <w:ins w:id="71" w:author="Elnaz" w:date="2020-11-14T20:53:00Z">
        <w:r w:rsidR="00354D56">
          <w:rPr>
            <w:lang w:bidi="ar"/>
          </w:rPr>
          <w:t xml:space="preserve"> unavailable.</w:t>
        </w:r>
      </w:ins>
      <w:ins w:id="72" w:author="Elnaz" w:date="2020-11-14T21:20:00Z">
        <w:r w:rsidR="00B146A3">
          <w:rPr>
            <w:lang w:bidi="ar"/>
          </w:rPr>
          <w:t xml:space="preserve"> Therefore, negative samples are </w:t>
        </w:r>
      </w:ins>
      <w:ins w:id="73" w:author="Elnaz" w:date="2020-11-14T21:21:00Z">
        <w:r w:rsidR="00B146A3">
          <w:rPr>
            <w:lang w:bidi="ar"/>
          </w:rPr>
          <w:t>constructed</w:t>
        </w:r>
      </w:ins>
      <w:ins w:id="74" w:author="Elnaz" w:date="2020-11-14T21:20:00Z">
        <w:r w:rsidR="00B146A3">
          <w:rPr>
            <w:lang w:bidi="ar"/>
          </w:rPr>
          <w:t xml:space="preserve"> randomly </w:t>
        </w:r>
      </w:ins>
      <w:ins w:id="75" w:author="Elnaz" w:date="2020-11-14T21:27:00Z">
        <w:r w:rsidR="00F46909">
          <w:rPr>
            <w:lang w:bidi="ar"/>
          </w:rPr>
          <w:t>in such methods [</w:t>
        </w:r>
      </w:ins>
      <w:ins w:id="76" w:author="Elnaz" w:date="2020-11-14T21:28:00Z">
        <w:r w:rsidR="00F46909">
          <w:rPr>
            <w:lang w:bidi="ar"/>
          </w:rPr>
          <w:t>5</w:t>
        </w:r>
      </w:ins>
      <w:ins w:id="77" w:author="Elnaz" w:date="2020-11-14T21:27:00Z">
        <w:r w:rsidR="00F46909">
          <w:rPr>
            <w:lang w:bidi="ar"/>
          </w:rPr>
          <w:t>].</w:t>
        </w:r>
      </w:ins>
    </w:p>
    <w:p w14:paraId="521D725E" w14:textId="77777777" w:rsidR="00EC7674" w:rsidRPr="00C52340" w:rsidRDefault="00EC7674" w:rsidP="00EC7674">
      <w:pPr>
        <w:pStyle w:val="NormalWeb"/>
        <w:bidi w:val="0"/>
        <w:spacing w:after="0" w:line="240" w:lineRule="auto"/>
        <w:jc w:val="both"/>
        <w:rPr>
          <w:ins w:id="78" w:author="Elnaz" w:date="2020-11-14T20:27:00Z"/>
          <w:lang w:bidi="fa-IR"/>
          <w:rPrChange w:id="79" w:author="Elnaz" w:date="2020-11-14T19:18:00Z">
            <w:rPr>
              <w:ins w:id="80" w:author="Elnaz" w:date="2020-11-14T20:27:00Z"/>
              <w:b/>
              <w:bCs/>
              <w:sz w:val="28"/>
              <w:szCs w:val="28"/>
              <w:lang w:bidi="fa-IR"/>
            </w:rPr>
          </w:rPrChange>
        </w:rPr>
        <w:pPrChange w:id="81" w:author="Elnaz" w:date="2020-11-14T20:27:00Z">
          <w:pPr>
            <w:pStyle w:val="NormalWeb"/>
            <w:bidi w:val="0"/>
            <w:spacing w:after="0" w:line="240" w:lineRule="auto"/>
            <w:jc w:val="both"/>
          </w:pPr>
        </w:pPrChange>
      </w:pPr>
    </w:p>
    <w:p w14:paraId="4F51A121" w14:textId="065A7EAE" w:rsidR="00E56351" w:rsidRDefault="00EF4347" w:rsidP="00EC7674">
      <w:pPr>
        <w:pStyle w:val="NormalWeb"/>
        <w:bidi w:val="0"/>
        <w:spacing w:after="0" w:line="240" w:lineRule="auto"/>
        <w:jc w:val="both"/>
        <w:rPr>
          <w:lang w:bidi="ar"/>
        </w:rPr>
        <w:pPrChange w:id="82" w:author="Elnaz" w:date="2020-11-14T20:27:00Z">
          <w:pPr>
            <w:pStyle w:val="NormalWeb"/>
            <w:bidi w:val="0"/>
            <w:spacing w:after="0" w:line="240" w:lineRule="auto"/>
            <w:jc w:val="both"/>
          </w:pPr>
        </w:pPrChange>
      </w:pPr>
      <w:r w:rsidRPr="00EF4347">
        <w:rPr>
          <w:lang w:bidi="ar"/>
        </w:rPr>
        <w:t>Sildenafil, with the "Viagra"</w:t>
      </w:r>
      <w:ins w:id="83" w:author="Elnaz" w:date="2020-11-06T18:02:00Z">
        <w:r w:rsidR="00F4675F">
          <w:rPr>
            <w:lang w:bidi="ar"/>
          </w:rPr>
          <w:t xml:space="preserve"> commercial</w:t>
        </w:r>
      </w:ins>
      <w:del w:id="84" w:author="Elnaz" w:date="2020-11-06T18:02:00Z">
        <w:r w:rsidRPr="00EF4347" w:rsidDel="00F4675F">
          <w:rPr>
            <w:lang w:bidi="ar"/>
          </w:rPr>
          <w:delText xml:space="preserve"> trade</w:delText>
        </w:r>
      </w:del>
      <w:r w:rsidRPr="00EF4347">
        <w:rPr>
          <w:lang w:bidi="ar"/>
        </w:rPr>
        <w:t xml:space="preserve"> name, is a </w:t>
      </w:r>
      <w:r w:rsidR="009034E0">
        <w:rPr>
          <w:lang w:bidi="ar"/>
        </w:rPr>
        <w:t>clear</w:t>
      </w:r>
      <w:r w:rsidR="009034E0" w:rsidRPr="00EF4347">
        <w:rPr>
          <w:lang w:bidi="ar"/>
        </w:rPr>
        <w:t xml:space="preserve"> </w:t>
      </w:r>
      <w:r w:rsidRPr="00EF4347">
        <w:rPr>
          <w:lang w:bidi="ar"/>
        </w:rPr>
        <w:t xml:space="preserve">example of drug </w:t>
      </w:r>
      <w:r w:rsidR="003B5F8B">
        <w:rPr>
          <w:lang w:bidi="ar"/>
        </w:rPr>
        <w:t>repurposing</w:t>
      </w:r>
      <w:r w:rsidR="00DC4DC2">
        <w:rPr>
          <w:lang w:bidi="ar"/>
        </w:rPr>
        <w:t xml:space="preserve"> </w:t>
      </w:r>
      <w:r w:rsidR="00DC4DC2" w:rsidRPr="00DC4DC2">
        <w:rPr>
          <w:lang w:bidi="ar"/>
        </w:rPr>
        <w:t>which brought a successful result</w:t>
      </w:r>
      <w:r w:rsidRPr="00EF4347">
        <w:rPr>
          <w:lang w:bidi="ar"/>
        </w:rPr>
        <w:t xml:space="preserve">. Sildenafil was first prescribed in the late 1980s as the treatment of chest pain. The drug was found to be ineffective during clinical trials; consequently, its development was </w:t>
      </w:r>
      <w:r w:rsidR="00DC4DC2">
        <w:rPr>
          <w:lang w:bidi="ar"/>
        </w:rPr>
        <w:t>suppressed</w:t>
      </w:r>
      <w:r w:rsidRPr="00EF4347">
        <w:rPr>
          <w:lang w:bidi="ar"/>
        </w:rPr>
        <w:t xml:space="preserve">. However, the patients reported </w:t>
      </w:r>
      <w:del w:id="85" w:author="Elnaz" w:date="2020-11-06T18:07:00Z">
        <w:r w:rsidRPr="00EF4347" w:rsidDel="00F4675F">
          <w:rPr>
            <w:lang w:bidi="ar"/>
          </w:rPr>
          <w:delText xml:space="preserve">aberrant </w:delText>
        </w:r>
      </w:del>
      <w:ins w:id="86" w:author="Elnaz" w:date="2020-11-06T18:07:00Z">
        <w:r w:rsidR="00F4675F">
          <w:rPr>
            <w:lang w:bidi="ar"/>
          </w:rPr>
          <w:t xml:space="preserve">unusual </w:t>
        </w:r>
      </w:ins>
      <w:r w:rsidRPr="00EF4347">
        <w:rPr>
          <w:lang w:bidi="ar"/>
        </w:rPr>
        <w:t>side effects, including prolonged erections. Researchers then re-purposed the drug to treat erectile dysfunction.</w:t>
      </w:r>
      <w:r w:rsidR="00DE6D34">
        <w:rPr>
          <w:lang w:bidi="ar"/>
        </w:rPr>
        <w:t xml:space="preserve"> </w:t>
      </w:r>
      <w:r w:rsidR="00DB357C" w:rsidRPr="00DB357C">
        <w:rPr>
          <w:lang w:bidi="ar"/>
        </w:rPr>
        <w:t xml:space="preserve">One way of recovering from this problem </w:t>
      </w:r>
      <w:r w:rsidRPr="00EF4347">
        <w:rPr>
          <w:lang w:bidi="ar"/>
        </w:rPr>
        <w:t>of finding new therapeutic applications for drugs c</w:t>
      </w:r>
      <w:r w:rsidR="00DB357C">
        <w:rPr>
          <w:lang w:bidi="ar"/>
        </w:rPr>
        <w:t>ould</w:t>
      </w:r>
      <w:r w:rsidRPr="00EF4347">
        <w:rPr>
          <w:lang w:bidi="ar"/>
        </w:rPr>
        <w:t xml:space="preserve"> be modeled using the network-based models and recommender systems. </w:t>
      </w:r>
    </w:p>
    <w:p w14:paraId="7E78F707" w14:textId="099F4DED" w:rsidR="007F432F" w:rsidRDefault="007F432F" w:rsidP="00C413DA">
      <w:pPr>
        <w:pStyle w:val="NormalWeb"/>
        <w:bidi w:val="0"/>
        <w:spacing w:after="0" w:line="240" w:lineRule="auto"/>
        <w:jc w:val="both"/>
        <w:rPr>
          <w:lang w:bidi="ar"/>
        </w:rPr>
      </w:pPr>
      <w:r w:rsidRPr="007F432F">
        <w:rPr>
          <w:lang w:bidi="ar"/>
        </w:rPr>
        <w:t>One of the essential state-of-the-art methods concerning the recommender systems is the matrix factorization. In this method, a latent feature vector is extracted for each user and each item. The length of latent feature vectors is equal to the number of latent features of the drug or disease</w:t>
      </w:r>
      <w:r w:rsidR="00EC722C">
        <w:rPr>
          <w:lang w:bidi="ar"/>
        </w:rPr>
        <w:t xml:space="preserve"> as well as</w:t>
      </w:r>
      <w:r w:rsidRPr="007F432F">
        <w:rPr>
          <w:lang w:bidi="ar"/>
        </w:rPr>
        <w:t xml:space="preserve"> the obtained values from the score matrix</w:t>
      </w:r>
      <w:r w:rsidR="00EC722C">
        <w:rPr>
          <w:lang w:bidi="ar"/>
        </w:rPr>
        <w:t xml:space="preserve"> and</w:t>
      </w:r>
      <w:r w:rsidRPr="007F432F">
        <w:rPr>
          <w:lang w:bidi="ar"/>
        </w:rPr>
        <w:t xml:space="preserve"> the latent disease features depend on the content of the user and items.</w:t>
      </w:r>
    </w:p>
    <w:p w14:paraId="4E309587" w14:textId="42B059FD" w:rsidR="00E56351" w:rsidRDefault="00F01FD4">
      <w:pPr>
        <w:spacing w:line="240" w:lineRule="auto"/>
        <w:jc w:val="both"/>
        <w:rPr>
          <w:rFonts w:ascii="Times New Roman" w:eastAsia="SimSun" w:hAnsi="Times New Roman" w:cs="Times New Roman"/>
          <w:sz w:val="24"/>
          <w:szCs w:val="24"/>
          <w:lang w:bidi="ar"/>
        </w:rPr>
      </w:pPr>
      <w:r w:rsidRPr="00F01FD4">
        <w:rPr>
          <w:rFonts w:ascii="Times New Roman" w:eastAsia="SimSun" w:hAnsi="Times New Roman" w:cs="Times New Roman"/>
          <w:sz w:val="24"/>
          <w:szCs w:val="24"/>
          <w:lang w:bidi="ar"/>
        </w:rPr>
        <w:t>In the initial stage of the process</w:t>
      </w:r>
      <w:r>
        <w:rPr>
          <w:rFonts w:ascii="Times New Roman" w:eastAsia="SimSun" w:hAnsi="Times New Roman" w:cs="Times New Roman"/>
          <w:sz w:val="24"/>
          <w:szCs w:val="24"/>
          <w:lang w:bidi="ar"/>
        </w:rPr>
        <w:t xml:space="preserve"> of </w:t>
      </w:r>
      <w:r w:rsidRPr="00EF4347">
        <w:rPr>
          <w:rFonts w:ascii="Times New Roman" w:eastAsia="SimSun" w:hAnsi="Times New Roman" w:cs="Times New Roman"/>
          <w:sz w:val="24"/>
          <w:szCs w:val="24"/>
          <w:lang w:bidi="ar"/>
        </w:rPr>
        <w:t>Matrix factorization methods</w:t>
      </w:r>
      <w:r>
        <w:rPr>
          <w:rFonts w:ascii="Times New Roman" w:eastAsia="SimSun" w:hAnsi="Times New Roman" w:cs="Times New Roman"/>
          <w:sz w:val="24"/>
          <w:szCs w:val="24"/>
          <w:lang w:bidi="ar"/>
        </w:rPr>
        <w:t>,</w:t>
      </w:r>
      <w:r w:rsidRPr="00F01FD4">
        <w:rPr>
          <w:rFonts w:ascii="Times New Roman" w:eastAsia="SimSun" w:hAnsi="Times New Roman" w:cs="Times New Roman"/>
          <w:sz w:val="24"/>
          <w:szCs w:val="24"/>
          <w:lang w:bidi="ar"/>
        </w:rPr>
        <w:t xml:space="preserve"> the drugs and diseases</w:t>
      </w:r>
      <w:r>
        <w:rPr>
          <w:rFonts w:ascii="Times New Roman" w:eastAsia="SimSun" w:hAnsi="Times New Roman" w:cs="Times New Roman"/>
          <w:sz w:val="24"/>
          <w:szCs w:val="24"/>
          <w:lang w:bidi="ar"/>
        </w:rPr>
        <w:t xml:space="preserve"> are mapped</w:t>
      </w:r>
      <w:r w:rsidRPr="00F01FD4">
        <w:rPr>
          <w:rFonts w:ascii="Times New Roman" w:eastAsia="SimSun" w:hAnsi="Times New Roman" w:cs="Times New Roman"/>
          <w:sz w:val="24"/>
          <w:szCs w:val="24"/>
          <w:lang w:bidi="ar"/>
        </w:rPr>
        <w:t xml:space="preserve"> into </w:t>
      </w:r>
      <w:r>
        <w:rPr>
          <w:rFonts w:ascii="Times New Roman" w:eastAsia="SimSun" w:hAnsi="Times New Roman" w:cs="Times New Roman"/>
          <w:sz w:val="24"/>
          <w:szCs w:val="24"/>
          <w:lang w:bidi="ar"/>
        </w:rPr>
        <w:t xml:space="preserve">the </w:t>
      </w:r>
      <w:r w:rsidRPr="00F01FD4">
        <w:rPr>
          <w:rFonts w:ascii="Times New Roman" w:eastAsia="SimSun" w:hAnsi="Times New Roman" w:cs="Times New Roman"/>
          <w:sz w:val="24"/>
          <w:szCs w:val="24"/>
          <w:lang w:bidi="ar"/>
        </w:rPr>
        <w:t>latent feature spaces</w:t>
      </w:r>
      <w:r>
        <w:rPr>
          <w:rFonts w:ascii="Times New Roman" w:eastAsia="SimSun" w:hAnsi="Times New Roman" w:cs="Times New Roman"/>
          <w:sz w:val="24"/>
          <w:szCs w:val="24"/>
          <w:lang w:bidi="ar"/>
        </w:rPr>
        <w:t xml:space="preserve">. </w:t>
      </w:r>
      <w:del w:id="87" w:author="Elnaz" w:date="2020-11-06T18:20:00Z">
        <w:r w:rsidRPr="00F01FD4" w:rsidDel="00EA66A6">
          <w:rPr>
            <w:rFonts w:ascii="Times New Roman" w:eastAsia="SimSun" w:hAnsi="Times New Roman" w:cs="Times New Roman"/>
            <w:sz w:val="24"/>
            <w:szCs w:val="24"/>
            <w:lang w:bidi="ar"/>
          </w:rPr>
          <w:delText xml:space="preserve">After </w:delText>
        </w:r>
        <w:r w:rsidDel="00EA66A6">
          <w:rPr>
            <w:rFonts w:ascii="Times New Roman" w:eastAsia="SimSun" w:hAnsi="Times New Roman" w:cs="Times New Roman"/>
            <w:sz w:val="24"/>
            <w:szCs w:val="24"/>
            <w:lang w:bidi="ar"/>
          </w:rPr>
          <w:delText>this step</w:delText>
        </w:r>
        <w:r w:rsidRPr="00F01FD4" w:rsidDel="00EA66A6">
          <w:rPr>
            <w:rFonts w:ascii="Times New Roman" w:eastAsia="SimSun" w:hAnsi="Times New Roman" w:cs="Times New Roman"/>
            <w:sz w:val="24"/>
            <w:szCs w:val="24"/>
            <w:lang w:bidi="ar"/>
          </w:rPr>
          <w:delText xml:space="preserve"> has been done</w:delText>
        </w:r>
        <w:r w:rsidR="00030D57" w:rsidDel="00EA66A6">
          <w:rPr>
            <w:rFonts w:ascii="Times New Roman" w:eastAsia="SimSun" w:hAnsi="Times New Roman" w:cs="Times New Roman"/>
            <w:sz w:val="24"/>
            <w:szCs w:val="24"/>
            <w:lang w:bidi="ar"/>
          </w:rPr>
          <w:delText>,</w:delText>
        </w:r>
      </w:del>
      <w:ins w:id="88" w:author="Elnaz" w:date="2020-11-06T18:20:00Z">
        <w:r w:rsidR="00EA66A6">
          <w:rPr>
            <w:rFonts w:ascii="Times New Roman" w:eastAsia="SimSun" w:hAnsi="Times New Roman" w:cs="Times New Roman"/>
            <w:sz w:val="24"/>
            <w:szCs w:val="24"/>
            <w:lang w:bidi="ar"/>
          </w:rPr>
          <w:t>The next step is that</w:t>
        </w:r>
      </w:ins>
      <w:r w:rsidR="00030D57" w:rsidRPr="00030D57">
        <w:rPr>
          <w:rFonts w:ascii="Times New Roman" w:eastAsia="SimSun" w:hAnsi="Times New Roman" w:cs="Times New Roman"/>
          <w:sz w:val="24"/>
          <w:szCs w:val="24"/>
          <w:lang w:bidi="ar"/>
        </w:rPr>
        <w:t xml:space="preserve"> </w:t>
      </w:r>
      <w:r w:rsidR="00030D57" w:rsidRPr="00EF4347">
        <w:rPr>
          <w:rFonts w:ascii="Times New Roman" w:eastAsia="SimSun" w:hAnsi="Times New Roman" w:cs="Times New Roman"/>
          <w:sz w:val="24"/>
          <w:szCs w:val="24"/>
          <w:lang w:bidi="ar"/>
        </w:rPr>
        <w:t xml:space="preserve">the missing values in the </w:t>
      </w:r>
      <w:r w:rsidR="00030D57" w:rsidRPr="00EF4347">
        <w:rPr>
          <w:rFonts w:ascii="Times New Roman" w:eastAsia="SimSun" w:hAnsi="Times New Roman" w:cs="Times New Roman"/>
          <w:sz w:val="24"/>
          <w:szCs w:val="24"/>
          <w:lang w:bidi="ar"/>
        </w:rPr>
        <w:lastRenderedPageBreak/>
        <w:t xml:space="preserve">score matrix </w:t>
      </w:r>
      <w:r w:rsidR="00030D57">
        <w:rPr>
          <w:rFonts w:ascii="Times New Roman" w:eastAsia="SimSun" w:hAnsi="Times New Roman" w:cs="Times New Roman"/>
          <w:sz w:val="24"/>
          <w:szCs w:val="24"/>
          <w:lang w:bidi="ar"/>
        </w:rPr>
        <w:t>a</w:t>
      </w:r>
      <w:r w:rsidR="00030D57" w:rsidRPr="00EF4347">
        <w:rPr>
          <w:rFonts w:ascii="Times New Roman" w:eastAsia="SimSun" w:hAnsi="Times New Roman" w:cs="Times New Roman"/>
          <w:sz w:val="24"/>
          <w:szCs w:val="24"/>
          <w:lang w:bidi="ar"/>
        </w:rPr>
        <w:t xml:space="preserve">re </w:t>
      </w:r>
      <w:r w:rsidR="008C6A3D" w:rsidRPr="008C6A3D">
        <w:rPr>
          <w:rFonts w:ascii="Times New Roman" w:eastAsia="SimSun" w:hAnsi="Times New Roman" w:cs="Times New Roman"/>
          <w:sz w:val="24"/>
          <w:szCs w:val="24"/>
          <w:lang w:bidi="ar"/>
        </w:rPr>
        <w:t>estimated</w:t>
      </w:r>
      <w:r w:rsidR="00030D57" w:rsidRPr="00EF4347">
        <w:rPr>
          <w:rFonts w:ascii="Times New Roman" w:eastAsia="SimSun" w:hAnsi="Times New Roman" w:cs="Times New Roman"/>
          <w:sz w:val="24"/>
          <w:szCs w:val="24"/>
          <w:lang w:bidi="ar"/>
        </w:rPr>
        <w:t xml:space="preserve"> by the internal multiplication of the corresponding latent feature vectors inferred from the known </w:t>
      </w:r>
      <w:r w:rsidR="0057410F" w:rsidRPr="00EF4347">
        <w:rPr>
          <w:rFonts w:ascii="Times New Roman" w:eastAsia="SimSun" w:hAnsi="Times New Roman" w:cs="Times New Roman"/>
          <w:sz w:val="24"/>
          <w:szCs w:val="24"/>
          <w:lang w:bidi="ar"/>
        </w:rPr>
        <w:t>values</w:t>
      </w:r>
      <w:r w:rsidR="00EF4347" w:rsidRPr="00EF4347">
        <w:rPr>
          <w:rFonts w:ascii="Times New Roman" w:eastAsia="SimSun" w:hAnsi="Times New Roman" w:cs="Times New Roman"/>
          <w:sz w:val="24"/>
          <w:szCs w:val="24"/>
          <w:lang w:bidi="ar"/>
        </w:rPr>
        <w:t xml:space="preserve"> </w:t>
      </w:r>
      <w:r w:rsidR="008576F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&lt;EndNote&gt;&lt;Cite&gt;&lt;Author&gt;Aghdam&lt;/Author&gt;&lt;Year&gt;2015&lt;/Year&gt;&lt;RecNum&gt;4&lt;/RecNum&gt;&lt;DisplayText&gt;[2]&lt;/DisplayText&gt;&lt;record&gt;&lt;rec-number&gt;4&lt;/rec-number&gt;&lt;foreign-keys&gt;&lt;key app="EN" db-id="2vxvez55hfatrmeefdoxvwdkxxdtea2095va" timestamp="1599552272"&gt;4&lt;/key&gt;&lt;/foreign-keys&gt;&lt;ref-type name="Journal Article"&gt;17&lt;/ref-type&gt;&lt;contributors&gt;&lt;authors&gt;&lt;author&gt;Aghdam, Mehdi Hosseinzadeh&lt;/author&gt;&lt;author&gt;Analoui, Morteza&lt;/author&gt;&lt;author&gt;Kabiri, Peyman&lt;/author&gt;&lt;/authors&gt;&lt;/contributors&gt;&lt;titles&gt;&lt;title&gt;A novel non-negative matrix factorization method for recommender systems&lt;/title&gt;&lt;secondary-title&gt;Applied Mathematics &amp;amp; Information Sciences&lt;/secondary-title&gt;&lt;/titles&gt;&lt;periodical&gt;&lt;full-title&gt;Applied Mathematics &amp;amp; Information Sciences&lt;/full-title&gt;&lt;/periodical&gt;&lt;pages&gt;2721&lt;/pages&gt;&lt;volume&gt;9&lt;/volume&gt;&lt;number&gt;5&lt;/number&gt;&lt;dates&gt;&lt;year&gt;2015&lt;/year&gt;&lt;/dates&gt;&lt;isbn&gt;1935-0090&lt;/isbn&gt;&lt;urls&gt;&lt;/urls&gt;&lt;/record&gt;&lt;/Cite&gt;&lt;/EndNote&gt;</w:instrText>
      </w:r>
      <w:r w:rsidR="008576F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w:t>
      </w:r>
      <w:r w:rsidR="008576FB">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r w:rsidR="00E20CB2">
        <w:rPr>
          <w:rFonts w:ascii="Times New Roman" w:eastAsia="SimSun" w:hAnsi="Times New Roman" w:cs="Times New Roman"/>
          <w:sz w:val="24"/>
          <w:szCs w:val="24"/>
          <w:lang w:bidi="ar"/>
        </w:rPr>
        <w:t xml:space="preserve"> </w:t>
      </w:r>
    </w:p>
    <w:p w14:paraId="3F7D35E5" w14:textId="680178E4" w:rsidR="00E56351" w:rsidRDefault="00EF4347" w:rsidP="006F75B2">
      <w:pPr>
        <w:spacing w:line="240" w:lineRule="auto"/>
        <w:jc w:val="both"/>
        <w:rPr>
          <w:rFonts w:ascii="Times New Roman" w:eastAsia="SimSun" w:hAnsi="Times New Roman" w:cs="Times New Roman"/>
          <w:color w:val="FF0000"/>
          <w:sz w:val="24"/>
          <w:szCs w:val="24"/>
          <w:lang w:bidi="ar"/>
        </w:rPr>
      </w:pPr>
      <w:r w:rsidRPr="00EF4347">
        <w:rPr>
          <w:rFonts w:ascii="Times New Roman" w:eastAsia="SimSun" w:hAnsi="Times New Roman" w:cs="Times New Roman"/>
          <w:sz w:val="24"/>
          <w:szCs w:val="24"/>
          <w:lang w:bidi="ar"/>
        </w:rPr>
        <w:t xml:space="preserve">The researches </w:t>
      </w:r>
      <w:r w:rsidR="0058130A">
        <w:rPr>
          <w:rFonts w:ascii="Times New Roman" w:eastAsia="SimSun" w:hAnsi="Times New Roman" w:cs="Times New Roman"/>
          <w:sz w:val="24"/>
          <w:szCs w:val="24"/>
          <w:lang w:bidi="ar"/>
        </w:rPr>
        <w:t>regarding</w:t>
      </w:r>
      <w:r w:rsidR="0058130A"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this field can be examined from</w:t>
      </w:r>
      <w:r w:rsidR="00F16788">
        <w:rPr>
          <w:rFonts w:ascii="Times New Roman" w:eastAsia="SimSun" w:hAnsi="Times New Roman" w:cs="Times New Roman"/>
          <w:sz w:val="24"/>
          <w:szCs w:val="24"/>
          <w:lang w:bidi="ar"/>
        </w:rPr>
        <w:t xml:space="preserve"> the</w:t>
      </w:r>
      <w:r w:rsidRPr="00EF4347">
        <w:rPr>
          <w:rFonts w:ascii="Times New Roman" w:eastAsia="SimSun" w:hAnsi="Times New Roman" w:cs="Times New Roman"/>
          <w:sz w:val="24"/>
          <w:szCs w:val="24"/>
          <w:lang w:bidi="ar"/>
        </w:rPr>
        <w:t xml:space="preserve"> two perspectives: the type of data and the computational approach.</w:t>
      </w:r>
      <w:r w:rsidR="00270EF2">
        <w:rPr>
          <w:rFonts w:ascii="Times New Roman" w:eastAsia="SimSun" w:hAnsi="Times New Roman" w:cs="Times New Roman"/>
          <w:sz w:val="24"/>
          <w:szCs w:val="24"/>
          <w:lang w:bidi="ar"/>
        </w:rPr>
        <w:t xml:space="preserve"> </w:t>
      </w:r>
      <w:r w:rsidR="00F65C9A">
        <w:rPr>
          <w:rFonts w:ascii="Times New Roman" w:eastAsia="SimSun" w:hAnsi="Times New Roman" w:cs="Times New Roman"/>
          <w:sz w:val="24"/>
          <w:szCs w:val="24"/>
          <w:lang w:bidi="ar"/>
        </w:rPr>
        <w:t>Recently, w</w:t>
      </w:r>
      <w:r w:rsidRPr="00EF4347">
        <w:rPr>
          <w:rFonts w:ascii="Times New Roman" w:eastAsia="SimSun" w:hAnsi="Times New Roman" w:cs="Times New Roman"/>
          <w:sz w:val="24"/>
          <w:szCs w:val="24"/>
          <w:lang w:bidi="ar"/>
        </w:rPr>
        <w:t xml:space="preserve">ith the rapid development of computational </w:t>
      </w:r>
      <w:r w:rsidR="00F65C9A" w:rsidRPr="00EF4347">
        <w:rPr>
          <w:rFonts w:ascii="Times New Roman" w:eastAsia="SimSun" w:hAnsi="Times New Roman" w:cs="Times New Roman"/>
          <w:sz w:val="24"/>
          <w:szCs w:val="24"/>
          <w:lang w:bidi="ar"/>
        </w:rPr>
        <w:t>techniques</w:t>
      </w:r>
      <w:r w:rsidR="00F65C9A">
        <w:rPr>
          <w:rFonts w:ascii="Times New Roman" w:eastAsia="SimSun" w:hAnsi="Times New Roman" w:cs="Times New Roman"/>
          <w:sz w:val="24"/>
          <w:szCs w:val="24"/>
          <w:lang w:bidi="ar"/>
        </w:rPr>
        <w:t xml:space="preserve"> in</w:t>
      </w:r>
      <w:r w:rsidR="00F65C9A"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 xml:space="preserve">biology, various drug databases such as </w:t>
      </w:r>
      <w:proofErr w:type="spellStart"/>
      <w:r w:rsidRPr="00EF4347">
        <w:rPr>
          <w:rFonts w:ascii="Times New Roman" w:eastAsia="SimSun" w:hAnsi="Times New Roman" w:cs="Times New Roman"/>
          <w:sz w:val="24"/>
          <w:szCs w:val="24"/>
          <w:lang w:bidi="ar"/>
        </w:rPr>
        <w:t>ChemBank</w:t>
      </w:r>
      <w:proofErr w:type="spellEnd"/>
      <w:r w:rsidRPr="00EF4347">
        <w:rPr>
          <w:rFonts w:ascii="Times New Roman" w:eastAsia="SimSun" w:hAnsi="Times New Roman" w:cs="Times New Roman"/>
          <w:sz w:val="24"/>
          <w:szCs w:val="24"/>
          <w:lang w:bidi="ar"/>
        </w:rPr>
        <w:t xml:space="preserve">, OMIM, </w:t>
      </w:r>
      <w:proofErr w:type="spellStart"/>
      <w:r w:rsidRPr="00EF4347">
        <w:rPr>
          <w:rFonts w:ascii="Times New Roman" w:eastAsia="SimSun" w:hAnsi="Times New Roman" w:cs="Times New Roman"/>
          <w:sz w:val="24"/>
          <w:szCs w:val="24"/>
          <w:lang w:bidi="ar"/>
        </w:rPr>
        <w:t>Pubmed</w:t>
      </w:r>
      <w:proofErr w:type="spellEnd"/>
      <w:r w:rsidRPr="00EF4347">
        <w:rPr>
          <w:rFonts w:ascii="Times New Roman" w:eastAsia="SimSun" w:hAnsi="Times New Roman" w:cs="Times New Roman"/>
          <w:sz w:val="24"/>
          <w:szCs w:val="24"/>
          <w:lang w:bidi="ar"/>
        </w:rPr>
        <w:t xml:space="preserve">, </w:t>
      </w:r>
      <w:proofErr w:type="spellStart"/>
      <w:r w:rsidRPr="00EF4347">
        <w:rPr>
          <w:rFonts w:ascii="Times New Roman" w:eastAsia="SimSun" w:hAnsi="Times New Roman" w:cs="Times New Roman"/>
          <w:sz w:val="24"/>
          <w:szCs w:val="24"/>
          <w:lang w:bidi="ar"/>
        </w:rPr>
        <w:t>DrugBank</w:t>
      </w:r>
      <w:proofErr w:type="spellEnd"/>
      <w:r w:rsidR="00F16788">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extensive genomic databases such as </w:t>
      </w:r>
      <w:proofErr w:type="spellStart"/>
      <w:r w:rsidRPr="00EF4347">
        <w:rPr>
          <w:rFonts w:ascii="Times New Roman" w:eastAsia="SimSun" w:hAnsi="Times New Roman" w:cs="Times New Roman"/>
          <w:sz w:val="24"/>
          <w:szCs w:val="24"/>
          <w:lang w:bidi="ar"/>
        </w:rPr>
        <w:t>GenBank</w:t>
      </w:r>
      <w:proofErr w:type="spellEnd"/>
      <w:r w:rsidRPr="00EF4347">
        <w:rPr>
          <w:rFonts w:ascii="Times New Roman" w:eastAsia="SimSun" w:hAnsi="Times New Roman" w:cs="Times New Roman"/>
          <w:sz w:val="24"/>
          <w:szCs w:val="24"/>
          <w:lang w:bidi="ar"/>
        </w:rPr>
        <w:t xml:space="preserve"> </w:t>
      </w:r>
      <w:r w:rsidR="006F75B2">
        <w:rPr>
          <w:rFonts w:ascii="Times New Roman" w:eastAsia="SimSun" w:hAnsi="Times New Roman" w:cs="Times New Roman"/>
          <w:sz w:val="24"/>
          <w:szCs w:val="24"/>
          <w:lang w:bidi="ar"/>
        </w:rPr>
        <w:t xml:space="preserve">and </w:t>
      </w:r>
      <w:r w:rsidR="006F75B2" w:rsidRPr="00EF4347">
        <w:rPr>
          <w:rFonts w:ascii="Times New Roman" w:eastAsia="SimSun" w:hAnsi="Times New Roman" w:cs="Times New Roman"/>
          <w:sz w:val="24"/>
          <w:szCs w:val="24"/>
          <w:lang w:bidi="ar"/>
        </w:rPr>
        <w:t xml:space="preserve">MIPS </w:t>
      </w:r>
      <w:r w:rsidRPr="00EF4347">
        <w:rPr>
          <w:rFonts w:ascii="Times New Roman" w:eastAsia="SimSun" w:hAnsi="Times New Roman" w:cs="Times New Roman"/>
          <w:sz w:val="24"/>
          <w:szCs w:val="24"/>
          <w:lang w:bidi="ar"/>
        </w:rPr>
        <w:t>were created. These databases contain the data related to one or more categories such as drugs, proteins, diseases</w:t>
      </w:r>
      <w:r w:rsidR="00F16788">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genes </w:t>
      </w:r>
      <w:r w:rsidR="006549D2">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&lt;EndNote&gt;&lt;Cite&gt;&lt;Author&gt;Jin&lt;/Author&gt;&lt;Year&gt;2014&lt;/Year&gt;&lt;RecNum&gt;5&lt;/RecNum&gt;&lt;DisplayText&gt;[3]&lt;/DisplayText&gt;&lt;record&gt;&lt;rec-number&gt;5&lt;/rec-number&gt;&lt;foreign-keys&gt;&lt;key app="EN" db-id="2vxvez55hfatrmeefdoxvwdkxxdtea2095va" timestamp="1599552311"&gt;5&lt;/key&gt;&lt;/foreign-keys&gt;&lt;ref-type name="Journal Article"&gt;17&lt;/ref-type&gt;&lt;contributors&gt;&lt;authors&gt;&lt;author&gt;Jin, Guangxu&lt;/author&gt;&lt;author&gt;Wong, Stephen TC&lt;/author&gt;&lt;/authors&gt;&lt;/contributors&gt;&lt;titles&gt;&lt;title&gt;Toward better drug repositioning: prioritizing and integrating existing methods into efficient pipelines&lt;/title&gt;&lt;secondary-title&gt;Drug discovery today&lt;/secondary-title&gt;&lt;/titles&gt;&lt;periodical&gt;&lt;full-title&gt;Drug discovery today&lt;/full-title&gt;&lt;/periodical&gt;&lt;pages&gt;637-644&lt;/pages&gt;&lt;volume&gt;19&lt;/volume&gt;&lt;number&gt;5&lt;/number&gt;&lt;dates&gt;&lt;year&gt;2014&lt;/year&gt;&lt;/dates&gt;&lt;isbn&gt;1359-6446&lt;/isbn&gt;&lt;urls&gt;&lt;/urls&gt;&lt;/record&gt;&lt;/Cite&gt;&lt;/EndNote&gt;</w:instrText>
      </w:r>
      <w:r w:rsidR="006549D2">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w:t>
      </w:r>
      <w:r w:rsidR="006549D2">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w:t>
      </w:r>
      <w:r w:rsidR="00E20CB2">
        <w:rPr>
          <w:rFonts w:ascii="Times New Roman" w:eastAsia="SimSun" w:hAnsi="Times New Roman" w:cs="Times New Roman"/>
          <w:sz w:val="24"/>
          <w:szCs w:val="24"/>
          <w:lang w:bidi="ar"/>
        </w:rPr>
        <w:t xml:space="preserve"> </w:t>
      </w:r>
    </w:p>
    <w:p w14:paraId="4E8FD6E8" w14:textId="699F7145" w:rsidR="00E56351" w:rsidRDefault="00EF4347" w:rsidP="00C413DA">
      <w:pPr>
        <w:spacing w:line="240" w:lineRule="auto"/>
        <w:jc w:val="both"/>
        <w:rPr>
          <w:rFonts w:ascii="Times New Roman" w:eastAsia="SimSun" w:hAnsi="Times New Roman" w:cs="Times New Roman"/>
          <w:color w:val="FF0000"/>
          <w:sz w:val="24"/>
          <w:szCs w:val="24"/>
          <w:lang w:bidi="ar"/>
        </w:rPr>
      </w:pPr>
      <w:r w:rsidRPr="00EF4347">
        <w:rPr>
          <w:rFonts w:ascii="Times New Roman" w:eastAsia="SimSun" w:hAnsi="Times New Roman" w:cs="Times New Roman"/>
          <w:sz w:val="24"/>
          <w:szCs w:val="24"/>
          <w:lang w:bidi="ar"/>
        </w:rPr>
        <w:t xml:space="preserve">Most of the bioactive molecules exert their activities by interacting with the proteins. The interactions can be analyzed using the computer modeling of the target protein and the drug 3D structures. This procedure is called molecular docking and is used in drug discovery strategies. In 2019, </w:t>
      </w:r>
      <w:proofErr w:type="spellStart"/>
      <w:r w:rsidRPr="00EF4347">
        <w:rPr>
          <w:rFonts w:ascii="Times New Roman" w:eastAsia="SimSun" w:hAnsi="Times New Roman" w:cs="Times New Roman"/>
          <w:sz w:val="24"/>
          <w:szCs w:val="24"/>
          <w:lang w:bidi="ar"/>
        </w:rPr>
        <w:t>Arochi</w:t>
      </w:r>
      <w:proofErr w:type="spellEnd"/>
      <w:r w:rsidRPr="00EF4347">
        <w:rPr>
          <w:rFonts w:ascii="Times New Roman" w:eastAsia="SimSun" w:hAnsi="Times New Roman" w:cs="Times New Roman"/>
          <w:sz w:val="24"/>
          <w:szCs w:val="24"/>
          <w:lang w:bidi="ar"/>
        </w:rPr>
        <w:t xml:space="preserve"> et al. have used molecular docking to re-purpose a known drug for the Pim-1 protein target, which is known to cause prostate cancer and acute bone marrow leukemia </w:t>
      </w:r>
      <w:r w:rsidR="00643AFE">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&lt;EndNote&gt;&lt;Cite&gt;&lt;Author&gt;Arrouchi&lt;/Author&gt;&lt;Year&gt;2019&lt;/Year&gt;&lt;RecNum&gt;51&lt;/RecNum&gt;&lt;DisplayText&gt;[4]&lt;/DisplayText&gt;&lt;record&gt;&lt;rec-number&gt;51&lt;/rec-number&gt;&lt;foreign-keys&gt;&lt;key app="EN" db-id="2vxvez55hfatrmeefdoxvwdkxxdtea2095va" timestamp="1599655737"&gt;51&lt;/key&gt;&lt;/foreign-keys&gt;&lt;ref-type name="Journal Article"&gt;17&lt;/ref-type&gt;&lt;contributors&gt;&lt;authors&gt;&lt;author&gt;Arrouchi, Housna&lt;/author&gt;&lt;author&gt;Lakhlili, Wiame&lt;/author&gt;&lt;author&gt;Ibrahimi, Azeddine&lt;/author&gt;&lt;/authors&gt;&lt;/contributors&gt;&lt;titles&gt;&lt;title&gt;Re-positioning of known drugs for Pim-1 kinase target using molecular docking analysis&lt;/title&gt;&lt;secondary-title&gt;Bioinformation&lt;/secondary-title&gt;&lt;/titles&gt;&lt;periodical&gt;&lt;full-title&gt;Bioinformation&lt;/full-title&gt;&lt;/periodical&gt;&lt;pages&gt;116&lt;/pages&gt;&lt;volume&gt;15&lt;/volume&gt;&lt;number&gt;2&lt;/number&gt;&lt;dates&gt;&lt;year&gt;2019&lt;/year&gt;&lt;/dates&gt;&lt;urls&gt;&lt;/urls&gt;&lt;/record&gt;&lt;/Cite&gt;&lt;/EndNote&gt;</w:instrText>
      </w:r>
      <w:r w:rsidR="00643AFE">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[4]</w:t>
      </w:r>
      <w:r w:rsidR="00643AFE">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w:t>
      </w:r>
      <w:r w:rsidR="00BD3CE7">
        <w:rPr>
          <w:rFonts w:ascii="Times New Roman" w:eastAsia="SimSun" w:hAnsi="Times New Roman" w:cs="Times New Roman"/>
          <w:sz w:val="24"/>
          <w:szCs w:val="24"/>
          <w:lang w:bidi="ar"/>
        </w:rPr>
        <w:t xml:space="preserve"> </w:t>
      </w:r>
    </w:p>
    <w:p w14:paraId="7F1BA1D5" w14:textId="77777777" w:rsidR="009D3DD0"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 xml:space="preserve">The biological data are incomplete and </w:t>
      </w:r>
      <w:r w:rsidR="00040ACD">
        <w:rPr>
          <w:rFonts w:ascii="Times New Roman" w:eastAsia="SimSun" w:hAnsi="Times New Roman" w:cs="Times New Roman"/>
          <w:sz w:val="24"/>
          <w:szCs w:val="24"/>
          <w:lang w:bidi="ar"/>
        </w:rPr>
        <w:t>restricted</w:t>
      </w:r>
      <w:r w:rsidRPr="00EF4347">
        <w:rPr>
          <w:rFonts w:ascii="Times New Roman" w:eastAsia="SimSun" w:hAnsi="Times New Roman" w:cs="Times New Roman"/>
          <w:sz w:val="24"/>
          <w:szCs w:val="24"/>
          <w:lang w:bidi="ar"/>
        </w:rPr>
        <w:t xml:space="preserve"> in some cases</w:t>
      </w:r>
      <w:r w:rsidR="00C67824">
        <w:rPr>
          <w:rFonts w:ascii="Times New Roman" w:eastAsia="SimSun" w:hAnsi="Times New Roman" w:cs="Times New Roman"/>
          <w:sz w:val="24"/>
          <w:szCs w:val="24"/>
          <w:lang w:bidi="ar"/>
        </w:rPr>
        <w:t xml:space="preserve"> whereas</w:t>
      </w:r>
      <w:r w:rsidRPr="00EF4347">
        <w:rPr>
          <w:rFonts w:ascii="Times New Roman" w:eastAsia="SimSun" w:hAnsi="Times New Roman" w:cs="Times New Roman"/>
          <w:sz w:val="24"/>
          <w:szCs w:val="24"/>
          <w:lang w:bidi="ar"/>
        </w:rPr>
        <w:t xml:space="preserve">, they </w:t>
      </w:r>
      <w:r w:rsidR="00C67824">
        <w:rPr>
          <w:rFonts w:ascii="Times New Roman" w:eastAsia="SimSun" w:hAnsi="Times New Roman" w:cs="Times New Roman"/>
          <w:sz w:val="24"/>
          <w:szCs w:val="24"/>
          <w:lang w:bidi="ar"/>
        </w:rPr>
        <w:t>are capable of</w:t>
      </w:r>
      <w:r w:rsidRPr="00EF4347">
        <w:rPr>
          <w:rFonts w:ascii="Times New Roman" w:eastAsia="SimSun" w:hAnsi="Times New Roman" w:cs="Times New Roman"/>
          <w:sz w:val="24"/>
          <w:szCs w:val="24"/>
          <w:lang w:bidi="ar"/>
        </w:rPr>
        <w:t xml:space="preserve"> express</w:t>
      </w:r>
      <w:r w:rsidR="00C67824">
        <w:rPr>
          <w:rFonts w:ascii="Times New Roman" w:eastAsia="SimSun" w:hAnsi="Times New Roman" w:cs="Times New Roman"/>
          <w:sz w:val="24"/>
          <w:szCs w:val="24"/>
          <w:lang w:bidi="ar"/>
        </w:rPr>
        <w:t>ing</w:t>
      </w:r>
      <w:r w:rsidRPr="00EF4347">
        <w:rPr>
          <w:rFonts w:ascii="Times New Roman" w:eastAsia="SimSun" w:hAnsi="Times New Roman" w:cs="Times New Roman"/>
          <w:sz w:val="24"/>
          <w:szCs w:val="24"/>
          <w:lang w:bidi="ar"/>
        </w:rPr>
        <w:t xml:space="preserve"> complementary concepts. Therefore, using a combination of different data sources may lead to more accurate and precise predictions. The methods have discussed so far were based on specific biological concepts. In the following, a brief review of various techniques with different computational approaches is presented.</w:t>
      </w:r>
      <w:r w:rsidR="00E20CB2">
        <w:rPr>
          <w:rFonts w:ascii="Times New Roman" w:eastAsia="SimSun" w:hAnsi="Times New Roman" w:cs="Times New Roman"/>
          <w:sz w:val="24"/>
          <w:szCs w:val="24"/>
          <w:lang w:bidi="ar"/>
        </w:rPr>
        <w:t xml:space="preserve"> </w:t>
      </w:r>
    </w:p>
    <w:p w14:paraId="19A48192" w14:textId="4645BF46" w:rsidR="00E56351" w:rsidRDefault="007E584C">
      <w:pPr>
        <w:spacing w:line="240" w:lineRule="auto"/>
        <w:jc w:val="both"/>
        <w:rPr>
          <w:rFonts w:ascii="Times New Roman" w:eastAsia="SimSun" w:hAnsi="Times New Roman" w:cs="Times New Roman"/>
          <w:sz w:val="24"/>
          <w:szCs w:val="24"/>
          <w:lang w:bidi="ar"/>
        </w:rPr>
      </w:pPr>
      <w:r w:rsidRPr="007E584C">
        <w:rPr>
          <w:rFonts w:ascii="Times New Roman" w:eastAsia="SimSun" w:hAnsi="Times New Roman" w:cs="Times New Roman"/>
          <w:sz w:val="24"/>
          <w:szCs w:val="24"/>
          <w:lang w:bidi="ar"/>
        </w:rPr>
        <w:t xml:space="preserve">The support vector machine, minimum least squares, and logistic regression algorithms </w:t>
      </w:r>
      <w:del w:id="89" w:author="Elnaz" w:date="2020-11-09T23:07:00Z">
        <w:r w:rsidRPr="007E584C" w:rsidDel="00922D70">
          <w:rPr>
            <w:rFonts w:ascii="Times New Roman" w:eastAsia="SimSun" w:hAnsi="Times New Roman" w:cs="Times New Roman"/>
            <w:sz w:val="24"/>
            <w:szCs w:val="24"/>
            <w:lang w:bidi="ar"/>
          </w:rPr>
          <w:delText xml:space="preserve">were </w:delText>
        </w:r>
      </w:del>
      <w:ins w:id="90" w:author="Elnaz" w:date="2020-11-09T23:07:00Z">
        <w:r w:rsidR="00922D70">
          <w:rPr>
            <w:rFonts w:ascii="Times New Roman" w:eastAsia="SimSun" w:hAnsi="Times New Roman" w:cs="Times New Roman"/>
            <w:sz w:val="24"/>
            <w:szCs w:val="24"/>
            <w:lang w:bidi="ar"/>
          </w:rPr>
          <w:t>have been</w:t>
        </w:r>
        <w:r w:rsidR="00922D70" w:rsidRPr="007E584C">
          <w:rPr>
            <w:rFonts w:ascii="Times New Roman" w:eastAsia="SimSun" w:hAnsi="Times New Roman" w:cs="Times New Roman"/>
            <w:sz w:val="24"/>
            <w:szCs w:val="24"/>
            <w:lang w:bidi="ar"/>
          </w:rPr>
          <w:t xml:space="preserve"> </w:t>
        </w:r>
      </w:ins>
      <w:r w:rsidRPr="007E584C">
        <w:rPr>
          <w:rFonts w:ascii="Times New Roman" w:eastAsia="SimSun" w:hAnsi="Times New Roman" w:cs="Times New Roman"/>
          <w:sz w:val="24"/>
          <w:szCs w:val="24"/>
          <w:lang w:bidi="ar"/>
        </w:rPr>
        <w:t xml:space="preserve">the leading machine learning methods used for drug repurposing. In 2017, Peng et al. have developed a method called NDTISE, which deeply examined </w:t>
      </w:r>
      <w:ins w:id="91" w:author="Elnaz" w:date="2020-11-09T23:13:00Z">
        <w:r w:rsidR="00922D70">
          <w:rPr>
            <w:rFonts w:ascii="Times New Roman" w:eastAsia="SimSun" w:hAnsi="Times New Roman" w:cs="Times New Roman"/>
            <w:sz w:val="24"/>
            <w:szCs w:val="24"/>
            <w:lang w:bidi="ar"/>
          </w:rPr>
          <w:t xml:space="preserve">unlabeled </w:t>
        </w:r>
      </w:ins>
      <w:r w:rsidRPr="007E584C">
        <w:rPr>
          <w:rFonts w:ascii="Times New Roman" w:eastAsia="SimSun" w:hAnsi="Times New Roman" w:cs="Times New Roman"/>
          <w:sz w:val="24"/>
          <w:szCs w:val="24"/>
          <w:lang w:bidi="ar"/>
        </w:rPr>
        <w:t>samples of drug-disease pairs</w:t>
      </w:r>
      <w:ins w:id="92" w:author="Elnaz" w:date="2020-11-09T23:14:00Z">
        <w:r w:rsidR="00922D70">
          <w:rPr>
            <w:rFonts w:ascii="Times New Roman" w:eastAsia="SimSun" w:hAnsi="Times New Roman" w:cs="Times New Roman"/>
            <w:sz w:val="24"/>
            <w:szCs w:val="24"/>
            <w:lang w:bidi="ar"/>
          </w:rPr>
          <w:t xml:space="preserve"> (which ha</w:t>
        </w:r>
      </w:ins>
      <w:ins w:id="93" w:author="Elnaz" w:date="2020-11-09T23:15:00Z">
        <w:r w:rsidR="00922D70">
          <w:rPr>
            <w:rFonts w:ascii="Times New Roman" w:eastAsia="SimSun" w:hAnsi="Times New Roman" w:cs="Times New Roman"/>
            <w:sz w:val="24"/>
            <w:szCs w:val="24"/>
            <w:lang w:bidi="ar"/>
          </w:rPr>
          <w:t>ve</w:t>
        </w:r>
      </w:ins>
      <w:ins w:id="94" w:author="Elnaz" w:date="2020-11-09T23:14:00Z">
        <w:r w:rsidR="00922D70">
          <w:rPr>
            <w:rFonts w:ascii="Times New Roman" w:eastAsia="SimSun" w:hAnsi="Times New Roman" w:cs="Times New Roman"/>
            <w:sz w:val="24"/>
            <w:szCs w:val="24"/>
            <w:lang w:bidi="ar"/>
          </w:rPr>
          <w:t xml:space="preserve"> not been reported to be related)</w:t>
        </w:r>
      </w:ins>
      <w:del w:id="95" w:author="Elnaz" w:date="2020-11-09T23:14:00Z">
        <w:r w:rsidRPr="007E584C" w:rsidDel="00922D70">
          <w:rPr>
            <w:rFonts w:ascii="Times New Roman" w:eastAsia="SimSun" w:hAnsi="Times New Roman" w:cs="Times New Roman"/>
            <w:sz w:val="24"/>
            <w:szCs w:val="24"/>
            <w:lang w:bidi="ar"/>
          </w:rPr>
          <w:delText xml:space="preserve"> with unknowns</w:delText>
        </w:r>
      </w:del>
      <w:r w:rsidRPr="007E584C">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&lt;EndNote&gt;&lt;Cite&gt;&lt;Author&gt;Peng&lt;/Author&gt;&lt;Year&gt;2017&lt;/Year&gt;&lt;RecNum&gt;8&lt;/RecNum&gt;&lt;DisplayText&gt;[5]&lt;/DisplayText&gt;&lt;record&gt;&lt;rec-number&gt;8&lt;/rec-number&gt;&lt;foreign-keys&gt;&lt;key app="EN" db-id="2vxvez55hfatrmeefdoxvwdkxxdtea2095va" timestamp="1599552484"&gt;8&lt;/key&gt;&lt;/foreign-keys&gt;&lt;ref-type name="Journal Article"&gt;17&lt;/ref-type&gt;&lt;contributors&gt;&lt;authors&gt;&lt;author&gt;Peng, Lihong&lt;/author&gt;&lt;author&gt;Zhu, Wen&lt;/author&gt;&lt;author&gt;Liao, Bo&lt;/author&gt;&lt;author&gt;Duan, Yu&lt;/author&gt;&lt;author&gt;Chen, Min&lt;/author&gt;&lt;author&gt;Chen, Yi&lt;/author&gt;&lt;author&gt;Yang, Jialiang&lt;/author&gt;&lt;/authors&gt;&lt;/contributors&gt;&lt;titles&gt;&lt;title&gt;Screening drug-target interactions with positive-unlabeled learning&lt;/title&gt;&lt;secondary-title&gt;Scientific reports&lt;/secondary-title&gt;&lt;/titles&gt;&lt;periodical&gt;&lt;full-title&gt;Scientific reports&lt;/full-title&gt;&lt;/periodical&gt;&lt;pages&gt;1-17&lt;/pages&gt;&lt;volume&gt;7&lt;/volume&gt;&lt;number&gt;1&lt;/number&gt;&lt;dates&gt;&lt;year&gt;2017&lt;/year&gt;&lt;/dates&gt;&lt;isbn&gt;2045-2322&lt;/isbn&gt;&lt;urls&gt;&lt;/urls&gt;&lt;/record&gt;&lt;/Cite&gt;&lt;/EndNote&gt;</w:instrText>
      </w:r>
      <w:r>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[5]</w:t>
      </w:r>
      <w:r>
        <w:rPr>
          <w:rFonts w:ascii="Times New Roman" w:eastAsia="SimSun" w:hAnsi="Times New Roman" w:cs="Times New Roman"/>
          <w:sz w:val="24"/>
          <w:szCs w:val="24"/>
          <w:lang w:bidi="ar"/>
        </w:rPr>
        <w:fldChar w:fldCharType="end"/>
      </w:r>
      <w:r w:rsidRPr="007E584C">
        <w:rPr>
          <w:rFonts w:ascii="Times New Roman" w:eastAsia="SimSun" w:hAnsi="Times New Roman" w:cs="Times New Roman"/>
          <w:sz w:val="24"/>
          <w:szCs w:val="24"/>
          <w:lang w:bidi="ar"/>
        </w:rPr>
        <w:t xml:space="preserve">. These samples were </w:t>
      </w:r>
      <w:r w:rsidR="00C43CED">
        <w:rPr>
          <w:rFonts w:ascii="Times New Roman" w:eastAsia="SimSun" w:hAnsi="Times New Roman" w:cs="Times New Roman"/>
          <w:sz w:val="24"/>
          <w:szCs w:val="24"/>
          <w:lang w:bidi="ar"/>
        </w:rPr>
        <w:t>broken</w:t>
      </w:r>
      <w:r w:rsidRPr="007E584C">
        <w:rPr>
          <w:rFonts w:ascii="Times New Roman" w:eastAsia="SimSun" w:hAnsi="Times New Roman" w:cs="Times New Roman"/>
          <w:sz w:val="24"/>
          <w:szCs w:val="24"/>
          <w:lang w:bidi="ar"/>
        </w:rPr>
        <w:t xml:space="preserve"> into two categories, and the </w:t>
      </w:r>
      <w:del w:id="96" w:author="Elnaz" w:date="2020-11-09T23:18:00Z">
        <w:r w:rsidRPr="007E584C" w:rsidDel="00F62495">
          <w:rPr>
            <w:rFonts w:ascii="Times New Roman" w:eastAsia="SimSun" w:hAnsi="Times New Roman" w:cs="Times New Roman"/>
            <w:sz w:val="24"/>
            <w:szCs w:val="24"/>
            <w:lang w:bidi="ar"/>
          </w:rPr>
          <w:delText xml:space="preserve">unknown </w:delText>
        </w:r>
      </w:del>
      <w:ins w:id="97" w:author="Elnaz" w:date="2020-11-09T23:18:00Z">
        <w:r w:rsidR="00F62495">
          <w:rPr>
            <w:rFonts w:ascii="Times New Roman" w:eastAsia="SimSun" w:hAnsi="Times New Roman" w:cs="Times New Roman"/>
            <w:sz w:val="24"/>
            <w:szCs w:val="24"/>
            <w:lang w:bidi="ar"/>
          </w:rPr>
          <w:t>uncertain</w:t>
        </w:r>
        <w:r w:rsidR="00F62495" w:rsidRPr="007E584C">
          <w:rPr>
            <w:rFonts w:ascii="Times New Roman" w:eastAsia="SimSun" w:hAnsi="Times New Roman" w:cs="Times New Roman"/>
            <w:sz w:val="24"/>
            <w:szCs w:val="24"/>
            <w:lang w:bidi="ar"/>
          </w:rPr>
          <w:t xml:space="preserve"> </w:t>
        </w:r>
      </w:ins>
      <w:r w:rsidRPr="007E584C">
        <w:rPr>
          <w:rFonts w:ascii="Times New Roman" w:eastAsia="SimSun" w:hAnsi="Times New Roman" w:cs="Times New Roman"/>
          <w:sz w:val="24"/>
          <w:szCs w:val="24"/>
          <w:lang w:bidi="ar"/>
        </w:rPr>
        <w:t xml:space="preserve">samples were separated from the </w:t>
      </w:r>
      <w:ins w:id="98" w:author="Elnaz" w:date="2020-11-09T23:19:00Z">
        <w:r w:rsidR="00F62495">
          <w:rPr>
            <w:rFonts w:ascii="Times New Roman" w:eastAsia="SimSun" w:hAnsi="Times New Roman" w:cs="Times New Roman"/>
            <w:sz w:val="24"/>
            <w:szCs w:val="24"/>
            <w:lang w:bidi="ar"/>
          </w:rPr>
          <w:t xml:space="preserve">samples which can be defined as unrelated ones with certainty. </w:t>
        </w:r>
      </w:ins>
      <w:del w:id="99" w:author="Elnaz" w:date="2020-11-09T23:19:00Z">
        <w:r w:rsidRPr="007E584C" w:rsidDel="00F62495">
          <w:rPr>
            <w:rFonts w:ascii="Times New Roman" w:eastAsia="SimSun" w:hAnsi="Times New Roman" w:cs="Times New Roman"/>
            <w:sz w:val="24"/>
            <w:szCs w:val="24"/>
            <w:lang w:bidi="ar"/>
          </w:rPr>
          <w:delText xml:space="preserve">certainly negative samples. </w:delText>
        </w:r>
      </w:del>
      <w:r w:rsidRPr="007E584C">
        <w:rPr>
          <w:rFonts w:ascii="Times New Roman" w:eastAsia="SimSun" w:hAnsi="Times New Roman" w:cs="Times New Roman"/>
          <w:sz w:val="24"/>
          <w:szCs w:val="24"/>
          <w:lang w:bidi="ar"/>
        </w:rPr>
        <w:t>In the next step, only negative samples were given to a backup classifier which performed the decision task.</w:t>
      </w:r>
      <w:r w:rsidR="004342B5">
        <w:rPr>
          <w:rFonts w:ascii="Times New Roman" w:eastAsia="SimSun" w:hAnsi="Times New Roman" w:cs="Times New Roman"/>
          <w:sz w:val="24"/>
          <w:szCs w:val="24"/>
          <w:lang w:bidi="ar"/>
        </w:rPr>
        <w:t xml:space="preserve"> </w:t>
      </w:r>
    </w:p>
    <w:p w14:paraId="0C3BFD01" w14:textId="029931DB" w:rsidR="009D3DD0"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 xml:space="preserve">In 2020, </w:t>
      </w:r>
      <w:proofErr w:type="spellStart"/>
      <w:r w:rsidRPr="00EF4347">
        <w:rPr>
          <w:rFonts w:ascii="Times New Roman" w:eastAsia="SimSun" w:hAnsi="Times New Roman" w:cs="Times New Roman"/>
          <w:sz w:val="24"/>
          <w:szCs w:val="24"/>
          <w:lang w:bidi="ar"/>
        </w:rPr>
        <w:t>Kodia</w:t>
      </w:r>
      <w:proofErr w:type="spellEnd"/>
      <w:r w:rsidRPr="00EF4347">
        <w:rPr>
          <w:rFonts w:ascii="Times New Roman" w:eastAsia="SimSun" w:hAnsi="Times New Roman" w:cs="Times New Roman"/>
          <w:sz w:val="24"/>
          <w:szCs w:val="24"/>
          <w:lang w:bidi="ar"/>
        </w:rPr>
        <w:t xml:space="preserve"> et al. have proposed a method based on non-negative matrix factorization that applies a non-negative constraint on the factorized matrices during multiplication and update operations </w:t>
      </w:r>
      <w:r w:rsidR="00F458FD">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&lt;EndNote&gt;&lt;Cite&gt;&lt;Author&gt;Ceddia&lt;/Author&gt;&lt;Year&gt;2020&lt;/Year&gt;&lt;RecNum&gt;53&lt;/RecNum&gt;&lt;DisplayText&gt;[6]&lt;/DisplayText&gt;&lt;record&gt;&lt;rec-number&gt;53&lt;/rec-number&gt;&lt;foreign-keys&gt;&lt;key app="EN" db-id="2vxvez55hfatrmeefdoxvwdkxxdtea2095va" timestamp="1599655987"&gt;53&lt;/key&gt;&lt;/foreign-keys&gt;&lt;ref-type name="Journal Article"&gt;17&lt;/ref-type&gt;&lt;contributors&gt;&lt;authors&gt;&lt;author&gt;Ceddia, Gaia&lt;/author&gt;&lt;author&gt;Pinoli, Pietro&lt;/author&gt;&lt;author&gt;Ceri, Stefano&lt;/author&gt;&lt;author&gt;Masseroli, Marco&lt;/author&gt;&lt;/authors&gt;&lt;/contributors&gt;&lt;titles&gt;&lt;title&gt;Matrix Factorization-based Technique for Drug Repurposing Predictions&lt;/title&gt;&lt;secondary-title&gt;IEEE Journal of Biomedical and Health Informatics&lt;/secondary-title&gt;&lt;/titles&gt;&lt;periodical&gt;&lt;full-title&gt;IEEE Journal of Biomedical and Health Informatics&lt;/full-title&gt;&lt;/periodical&gt;&lt;dates&gt;&lt;year&gt;2020&lt;/year&gt;&lt;/dates&gt;&lt;isbn&gt;2168-2194&lt;/isbn&gt;&lt;urls&gt;&lt;/urls&gt;&lt;/record&gt;&lt;/Cite&gt;&lt;/EndNote&gt;</w:instrText>
      </w:r>
      <w:r w:rsidR="00F458FD">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[6]</w:t>
      </w:r>
      <w:r w:rsidR="00F458FD">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xml:space="preserve">. The shortest paths between nodes at each layer of the network were calculated separately and used in the initialization of feature matrices and similarity matrices. </w:t>
      </w:r>
    </w:p>
    <w:p w14:paraId="58E2C985" w14:textId="31C252C8" w:rsidR="009D3DD0" w:rsidRDefault="00EF4347" w:rsidP="00D06253">
      <w:pPr>
        <w:spacing w:line="240" w:lineRule="auto"/>
        <w:jc w:val="both"/>
        <w:rPr>
          <w:rFonts w:ascii="Times New Roman" w:eastAsia="SimSun" w:hAnsi="Times New Roman" w:cs="Times New Roman"/>
          <w:sz w:val="24"/>
          <w:szCs w:val="24"/>
          <w:lang w:bidi="ar"/>
        </w:rPr>
        <w:pPrChange w:id="100" w:author="Elnaz" w:date="2020-11-12T18:24:00Z">
          <w:pPr>
            <w:spacing w:line="240" w:lineRule="auto"/>
            <w:jc w:val="both"/>
          </w:pPr>
        </w:pPrChange>
      </w:pPr>
      <w:r w:rsidRPr="00EF4347">
        <w:rPr>
          <w:rFonts w:ascii="Times New Roman" w:eastAsia="SimSun" w:hAnsi="Times New Roman" w:cs="Times New Roman"/>
          <w:sz w:val="24"/>
          <w:szCs w:val="24"/>
          <w:lang w:bidi="ar"/>
        </w:rPr>
        <w:t xml:space="preserve">Recently, Yu et al. have designed a comprehensive package called </w:t>
      </w:r>
      <w:proofErr w:type="spellStart"/>
      <w:r w:rsidRPr="00EF4347">
        <w:rPr>
          <w:rFonts w:ascii="Times New Roman" w:eastAsia="SimSun" w:hAnsi="Times New Roman" w:cs="Times New Roman"/>
          <w:sz w:val="24"/>
          <w:szCs w:val="24"/>
          <w:lang w:bidi="ar"/>
        </w:rPr>
        <w:t>BioNEV</w:t>
      </w:r>
      <w:proofErr w:type="spellEnd"/>
      <w:r w:rsidRPr="00EF4347">
        <w:rPr>
          <w:rFonts w:ascii="Times New Roman" w:eastAsia="SimSun" w:hAnsi="Times New Roman" w:cs="Times New Roman"/>
          <w:sz w:val="24"/>
          <w:szCs w:val="24"/>
          <w:lang w:bidi="ar"/>
        </w:rPr>
        <w:t xml:space="preserve">, which can execute two categories of methods: the link prediction and the multi-class classification in biological networks </w:t>
      </w:r>
      <w:r w:rsidR="00F0104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&lt;EndNote&gt;&lt;Cite&gt;&lt;Author&gt;Yue&lt;/Author&gt;&lt;Year&gt;2020&lt;/Year&gt;&lt;RecNum&gt;10&lt;/RecNum&gt;&lt;DisplayText&gt;[7]&lt;/DisplayText&gt;&lt;record&gt;&lt;rec-number&gt;10&lt;/rec-number&gt;&lt;foreign-keys&gt;&lt;key app="EN" db-id="2vxvez55hfatrmeefdoxvwdkxxdtea2095va" timestamp="1599552614"&gt;10&lt;/key&gt;&lt;/foreign-keys&gt;&lt;ref-type name="Journal Article"&gt;17&lt;/ref-type&gt;&lt;contributors&gt;&lt;authors&gt;&lt;author&gt;Yue, Xiang&lt;/author&gt;&lt;author&gt;Wang, Zhen&lt;/author&gt;&lt;author&gt;Huang, Jingong&lt;/author&gt;&lt;author&gt;Parthasarathy, Srinivasan&lt;/author&gt;&lt;author&gt;Moosavinasab, Soheil&lt;/author&gt;&lt;author&gt;Huang, Yungui&lt;/author&gt;&lt;author&gt;Lin, Simon M&lt;/author&gt;&lt;author&gt;Zhang, Wen&lt;/author&gt;&lt;author&gt;Zhang, Ping&lt;/author&gt;&lt;author&gt;Sun, Huan&lt;/author&gt;&lt;/authors&gt;&lt;/contributors&gt;&lt;titles&gt;&lt;title&gt;Graph embedding on biomedical networks: methods, applications and evaluations&lt;/title&gt;&lt;secondary-title&gt;Bioinformatics&lt;/secondary-title&gt;&lt;/titles&gt;&lt;periodical&gt;&lt;full-title&gt;Bioinformatics&lt;/full-title&gt;&lt;/periodical&gt;&lt;pages&gt;1241-1251&lt;/pages&gt;&lt;volume&gt;36&lt;/volume&gt;&lt;number&gt;4&lt;/number&gt;&lt;dates&gt;&lt;year&gt;2020&lt;/year&gt;&lt;/dates&gt;&lt;isbn&gt;1367-4803&lt;/isbn&gt;&lt;urls&gt;&lt;/urls&gt;&lt;/record&gt;&lt;/Cite&gt;&lt;/EndNote&gt;</w:instrText>
      </w:r>
      <w:r w:rsidR="00F0104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[7]</w:t>
      </w:r>
      <w:r w:rsidR="00F01043">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xml:space="preserve">. In the link prediction </w:t>
      </w:r>
      <w:del w:id="101" w:author="Elnaz" w:date="2020-11-12T18:24:00Z">
        <w:r w:rsidRPr="00EF4347" w:rsidDel="00D06253">
          <w:rPr>
            <w:rFonts w:ascii="Times New Roman" w:eastAsia="SimSun" w:hAnsi="Times New Roman" w:cs="Times New Roman"/>
            <w:sz w:val="24"/>
            <w:szCs w:val="24"/>
            <w:lang w:bidi="ar"/>
          </w:rPr>
          <w:delText>methods</w:delText>
        </w:r>
      </w:del>
      <w:ins w:id="102" w:author="Elnaz" w:date="2020-11-12T18:24:00Z">
        <w:r w:rsidR="00D06253">
          <w:rPr>
            <w:rFonts w:ascii="Times New Roman" w:eastAsia="SimSun" w:hAnsi="Times New Roman" w:cs="Times New Roman"/>
            <w:sz w:val="24"/>
            <w:szCs w:val="24"/>
            <w:lang w:bidi="ar"/>
          </w:rPr>
          <w:t>part</w:t>
        </w:r>
      </w:ins>
      <w:r w:rsidRPr="00EF4347">
        <w:rPr>
          <w:rFonts w:ascii="Times New Roman" w:eastAsia="SimSun" w:hAnsi="Times New Roman" w:cs="Times New Roman"/>
          <w:sz w:val="24"/>
          <w:szCs w:val="24"/>
          <w:lang w:bidi="ar"/>
        </w:rPr>
        <w:t xml:space="preserve">, three </w:t>
      </w:r>
      <w:del w:id="103" w:author="Elnaz" w:date="2020-11-12T18:19:00Z">
        <w:r w:rsidRPr="00EF4347" w:rsidDel="00572286">
          <w:rPr>
            <w:rFonts w:ascii="Times New Roman" w:eastAsia="SimSun" w:hAnsi="Times New Roman" w:cs="Times New Roman"/>
            <w:sz w:val="24"/>
            <w:szCs w:val="24"/>
            <w:lang w:bidi="ar"/>
          </w:rPr>
          <w:delText>problems</w:delText>
        </w:r>
      </w:del>
      <w:ins w:id="104" w:author="Elnaz" w:date="2020-11-12T18:19:00Z">
        <w:r w:rsidR="00572286">
          <w:rPr>
            <w:rFonts w:ascii="Times New Roman" w:eastAsia="SimSun" w:hAnsi="Times New Roman" w:cs="Times New Roman"/>
            <w:sz w:val="24"/>
            <w:szCs w:val="24"/>
            <w:lang w:bidi="ar"/>
          </w:rPr>
          <w:t>networks</w:t>
        </w:r>
      </w:ins>
      <w:r w:rsidRPr="00EF4347">
        <w:rPr>
          <w:rFonts w:ascii="Times New Roman" w:eastAsia="SimSun" w:hAnsi="Times New Roman" w:cs="Times New Roman"/>
          <w:sz w:val="24"/>
          <w:szCs w:val="24"/>
          <w:lang w:bidi="ar"/>
        </w:rPr>
        <w:t xml:space="preserve">, namely drug-disease, protein interactions, drug-drug interactions, have been </w:t>
      </w:r>
      <w:del w:id="105" w:author="Elnaz" w:date="2020-11-12T18:23:00Z">
        <w:r w:rsidRPr="00EF4347" w:rsidDel="00572286">
          <w:rPr>
            <w:rFonts w:ascii="Times New Roman" w:eastAsia="SimSun" w:hAnsi="Times New Roman" w:cs="Times New Roman"/>
            <w:sz w:val="24"/>
            <w:szCs w:val="24"/>
            <w:lang w:bidi="ar"/>
          </w:rPr>
          <w:delText>covered</w:delText>
        </w:r>
      </w:del>
      <w:ins w:id="106" w:author="Elnaz" w:date="2020-11-12T18:23:00Z">
        <w:r w:rsidR="00572286">
          <w:rPr>
            <w:rFonts w:ascii="Times New Roman" w:eastAsia="SimSun" w:hAnsi="Times New Roman" w:cs="Times New Roman"/>
            <w:sz w:val="24"/>
            <w:szCs w:val="24"/>
            <w:lang w:bidi="ar"/>
          </w:rPr>
          <w:t>implemented</w:t>
        </w:r>
      </w:ins>
      <w:r w:rsidRPr="00EF4347">
        <w:rPr>
          <w:rFonts w:ascii="Times New Roman" w:eastAsia="SimSun" w:hAnsi="Times New Roman" w:cs="Times New Roman"/>
          <w:sz w:val="24"/>
          <w:szCs w:val="24"/>
          <w:lang w:bidi="ar"/>
        </w:rPr>
        <w:t xml:space="preserve">. In the classification </w:t>
      </w:r>
      <w:del w:id="107" w:author="Elnaz" w:date="2020-11-12T18:23:00Z">
        <w:r w:rsidR="0037546D" w:rsidRPr="00EF4347" w:rsidDel="00D06253">
          <w:rPr>
            <w:rFonts w:ascii="Times New Roman" w:eastAsia="SimSun" w:hAnsi="Times New Roman" w:cs="Times New Roman"/>
            <w:sz w:val="24"/>
            <w:szCs w:val="24"/>
            <w:lang w:bidi="ar"/>
          </w:rPr>
          <w:delText>methods</w:delText>
        </w:r>
      </w:del>
      <w:ins w:id="108" w:author="Elnaz" w:date="2020-11-12T18:23:00Z">
        <w:r w:rsidR="00D06253">
          <w:rPr>
            <w:rFonts w:ascii="Times New Roman" w:eastAsia="SimSun" w:hAnsi="Times New Roman" w:cs="Times New Roman"/>
            <w:sz w:val="24"/>
            <w:szCs w:val="24"/>
            <w:lang w:bidi="ar"/>
          </w:rPr>
          <w:t>part</w:t>
        </w:r>
      </w:ins>
      <w:r w:rsidR="0037546D" w:rsidRPr="00EF4347">
        <w:rPr>
          <w:rFonts w:ascii="Times New Roman" w:eastAsia="SimSun" w:hAnsi="Times New Roman" w:cs="Times New Roman"/>
          <w:sz w:val="24"/>
          <w:szCs w:val="24"/>
          <w:lang w:bidi="ar"/>
        </w:rPr>
        <w:t>, the</w:t>
      </w:r>
      <w:r w:rsidRPr="00EF4347">
        <w:rPr>
          <w:rFonts w:ascii="Times New Roman" w:eastAsia="SimSun" w:hAnsi="Times New Roman" w:cs="Times New Roman"/>
          <w:sz w:val="24"/>
          <w:szCs w:val="24"/>
          <w:lang w:bidi="ar"/>
        </w:rPr>
        <w:t xml:space="preserve"> prediction of protein function and the classification of various medical terms methods have been implemented.</w:t>
      </w:r>
      <w:r w:rsidR="0044472C">
        <w:rPr>
          <w:rFonts w:ascii="Times New Roman" w:eastAsia="SimSun" w:hAnsi="Times New Roman" w:cs="Times New Roman"/>
          <w:sz w:val="24"/>
          <w:szCs w:val="24"/>
          <w:lang w:bidi="ar"/>
        </w:rPr>
        <w:t xml:space="preserve"> </w:t>
      </w:r>
    </w:p>
    <w:p w14:paraId="35C58CA7" w14:textId="63476AC6" w:rsidR="009B3F67" w:rsidRDefault="00225A63" w:rsidP="00225A63">
      <w:pPr>
        <w:spacing w:line="240" w:lineRule="auto"/>
        <w:jc w:val="both"/>
        <w:rPr>
          <w:rFonts w:ascii="Times New Roman" w:eastAsia="SimSun" w:hAnsi="Times New Roman" w:cs="Times New Roman"/>
          <w:sz w:val="24"/>
          <w:szCs w:val="24"/>
          <w:lang w:bidi="fa-IR"/>
        </w:rPr>
        <w:pPrChange w:id="109" w:author="Elnaz" w:date="2020-11-14T08:59:00Z">
          <w:pPr>
            <w:spacing w:line="240" w:lineRule="auto"/>
            <w:jc w:val="both"/>
          </w:pPr>
        </w:pPrChange>
      </w:pPr>
      <w:ins w:id="110" w:author="Elnaz" w:date="2020-11-14T08:57:00Z">
        <w:r>
          <w:rPr>
            <w:rFonts w:ascii="Times New Roman" w:eastAsia="SimSun" w:hAnsi="Times New Roman" w:cs="Times New Roman"/>
            <w:sz w:val="24"/>
            <w:szCs w:val="24"/>
            <w:lang w:bidi="ar"/>
          </w:rPr>
          <w:t>In an effort t</w:t>
        </w:r>
      </w:ins>
      <w:ins w:id="111" w:author="Elnaz" w:date="2020-11-14T08:52:00Z">
        <w:r>
          <w:rPr>
            <w:rFonts w:ascii="Times New Roman" w:eastAsia="SimSun" w:hAnsi="Times New Roman" w:cs="Times New Roman"/>
            <w:sz w:val="24"/>
            <w:szCs w:val="24"/>
            <w:lang w:bidi="ar"/>
          </w:rPr>
          <w:t>opologic</w:t>
        </w:r>
      </w:ins>
      <w:ins w:id="112" w:author="Elnaz" w:date="2020-11-14T08:53:00Z">
        <w:r>
          <w:rPr>
            <w:rFonts w:ascii="Times New Roman" w:eastAsia="SimSun" w:hAnsi="Times New Roman" w:cs="Times New Roman"/>
            <w:sz w:val="24"/>
            <w:szCs w:val="24"/>
            <w:lang w:bidi="ar"/>
          </w:rPr>
          <w:t xml:space="preserve">al and structural features of nodes have been used to calculate similarity </w:t>
        </w:r>
      </w:ins>
      <w:ins w:id="113" w:author="Elnaz" w:date="2020-11-14T08:58:00Z">
        <w:r>
          <w:rPr>
            <w:rFonts w:ascii="Times New Roman" w:eastAsia="SimSun" w:hAnsi="Times New Roman" w:cs="Times New Roman"/>
            <w:sz w:val="24"/>
            <w:szCs w:val="24"/>
            <w:lang w:bidi="ar"/>
          </w:rPr>
          <w:t xml:space="preserve">measures </w:t>
        </w:r>
      </w:ins>
      <w:ins w:id="114" w:author="Elnaz" w:date="2020-11-14T08:53:00Z">
        <w:r>
          <w:rPr>
            <w:rFonts w:ascii="Times New Roman" w:eastAsia="SimSun" w:hAnsi="Times New Roman" w:cs="Times New Roman"/>
            <w:sz w:val="24"/>
            <w:szCs w:val="24"/>
            <w:lang w:bidi="ar"/>
          </w:rPr>
          <w:t xml:space="preserve">between </w:t>
        </w:r>
      </w:ins>
      <w:ins w:id="115" w:author="Elnaz" w:date="2020-11-14T08:58:00Z">
        <w:r>
          <w:rPr>
            <w:rFonts w:ascii="Times New Roman" w:eastAsia="SimSun" w:hAnsi="Times New Roman" w:cs="Times New Roman"/>
            <w:sz w:val="24"/>
            <w:szCs w:val="24"/>
            <w:lang w:bidi="ar"/>
          </w:rPr>
          <w:t xml:space="preserve">the network </w:t>
        </w:r>
      </w:ins>
      <w:ins w:id="116" w:author="Elnaz" w:date="2020-11-14T08:53:00Z">
        <w:r>
          <w:rPr>
            <w:rFonts w:ascii="Times New Roman" w:eastAsia="SimSun" w:hAnsi="Times New Roman" w:cs="Times New Roman"/>
            <w:sz w:val="24"/>
            <w:szCs w:val="24"/>
            <w:lang w:bidi="ar"/>
          </w:rPr>
          <w:t xml:space="preserve">nodes. </w:t>
        </w:r>
      </w:ins>
      <w:ins w:id="117" w:author="Elnaz" w:date="2020-11-14T08:58:00Z">
        <w:r>
          <w:rPr>
            <w:rFonts w:ascii="Times New Roman" w:eastAsia="SimSun" w:hAnsi="Times New Roman" w:cs="Times New Roman"/>
            <w:sz w:val="24"/>
            <w:szCs w:val="24"/>
            <w:lang w:bidi="ar"/>
          </w:rPr>
          <w:t>The next step is that s</w:t>
        </w:r>
      </w:ins>
      <w:ins w:id="118" w:author="Elnaz" w:date="2020-11-14T08:53:00Z">
        <w:r>
          <w:rPr>
            <w:rFonts w:ascii="Times New Roman" w:eastAsia="SimSun" w:hAnsi="Times New Roman" w:cs="Times New Roman"/>
            <w:sz w:val="24"/>
            <w:szCs w:val="24"/>
            <w:lang w:bidi="ar"/>
          </w:rPr>
          <w:t>i</w:t>
        </w:r>
      </w:ins>
      <w:ins w:id="119" w:author="Elnaz" w:date="2020-11-14T08:54:00Z">
        <w:r>
          <w:rPr>
            <w:rFonts w:ascii="Times New Roman" w:eastAsia="SimSun" w:hAnsi="Times New Roman" w:cs="Times New Roman"/>
            <w:sz w:val="24"/>
            <w:szCs w:val="24"/>
            <w:lang w:bidi="ar"/>
          </w:rPr>
          <w:t>milarity matrices of nodes are given as an input to a deep learning method to extract second</w:t>
        </w:r>
      </w:ins>
      <w:ins w:id="120" w:author="Elnaz" w:date="2020-11-14T08:56:00Z">
        <w:r>
          <w:rPr>
            <w:rFonts w:ascii="Times New Roman" w:eastAsia="SimSun" w:hAnsi="Times New Roman" w:cs="Times New Roman"/>
            <w:sz w:val="24"/>
            <w:szCs w:val="24"/>
            <w:lang w:bidi="fa-IR"/>
          </w:rPr>
          <w:t>ary complex features which helps to predict the potential interactions.</w:t>
        </w:r>
      </w:ins>
      <w:ins w:id="121" w:author="Elnaz" w:date="2020-11-14T08:59:00Z">
        <w:r>
          <w:rPr>
            <w:rFonts w:ascii="Times New Roman" w:eastAsia="SimSun" w:hAnsi="Times New Roman" w:cs="Times New Roman"/>
            <w:sz w:val="24"/>
            <w:szCs w:val="24"/>
            <w:lang w:bidi="fa-IR"/>
          </w:rPr>
          <w:t xml:space="preserve"> </w:t>
        </w:r>
      </w:ins>
      <w:del w:id="122" w:author="Elnaz" w:date="2020-11-14T08:57:00Z">
        <w:r w:rsidR="006E028B" w:rsidDel="00225A63">
          <w:rPr>
            <w:rFonts w:ascii="Times New Roman" w:eastAsia="SimSun" w:hAnsi="Times New Roman" w:cs="Times New Roman"/>
            <w:sz w:val="24"/>
            <w:szCs w:val="24"/>
            <w:lang w:bidi="ar"/>
          </w:rPr>
          <w:delText xml:space="preserve">In an effort </w:delText>
        </w:r>
      </w:del>
      <w:del w:id="123" w:author="Elnaz" w:date="2020-11-14T08:59:00Z">
        <w:r w:rsidR="006E028B" w:rsidDel="00225A63">
          <w:rPr>
            <w:rFonts w:ascii="Times New Roman" w:eastAsia="SimSun" w:hAnsi="Times New Roman" w:cs="Times New Roman"/>
            <w:sz w:val="24"/>
            <w:szCs w:val="24"/>
            <w:lang w:bidi="ar"/>
          </w:rPr>
          <w:delText>to extract the</w:delText>
        </w:r>
        <w:r w:rsidR="006E028B" w:rsidRPr="009D3DD0" w:rsidDel="00225A63">
          <w:rPr>
            <w:rFonts w:ascii="Times New Roman" w:eastAsia="SimSun" w:hAnsi="Times New Roman" w:cs="Times New Roman"/>
            <w:color w:val="FF0000"/>
            <w:sz w:val="24"/>
            <w:szCs w:val="24"/>
            <w:lang w:bidi="ar"/>
          </w:rPr>
          <w:delText xml:space="preserve"> </w:delText>
        </w:r>
        <w:r w:rsidR="006E028B" w:rsidRPr="006E028B" w:rsidDel="00225A63">
          <w:rPr>
            <w:rFonts w:ascii="Times New Roman" w:eastAsia="SimSun" w:hAnsi="Times New Roman" w:cs="Times New Roman"/>
            <w:sz w:val="24"/>
            <w:szCs w:val="24"/>
            <w:lang w:bidi="ar"/>
          </w:rPr>
          <w:delText xml:space="preserve">structural and topological </w:delText>
        </w:r>
        <w:r w:rsidR="0057410F" w:rsidRPr="006E028B" w:rsidDel="00225A63">
          <w:rPr>
            <w:rFonts w:ascii="Times New Roman" w:eastAsia="SimSun" w:hAnsi="Times New Roman" w:cs="Times New Roman"/>
            <w:sz w:val="24"/>
            <w:szCs w:val="24"/>
            <w:lang w:bidi="ar"/>
          </w:rPr>
          <w:delText>properties</w:delText>
        </w:r>
        <w:r w:rsidR="006E028B" w:rsidDel="00225A63">
          <w:rPr>
            <w:rFonts w:ascii="Times New Roman" w:eastAsia="SimSun" w:hAnsi="Times New Roman" w:cs="Times New Roman"/>
            <w:sz w:val="24"/>
            <w:szCs w:val="24"/>
            <w:lang w:bidi="ar"/>
          </w:rPr>
          <w:delText xml:space="preserve"> from the network, </w:delText>
        </w:r>
        <w:r w:rsidR="006E028B" w:rsidRPr="006E028B" w:rsidDel="00225A63">
          <w:rPr>
            <w:rFonts w:ascii="Times New Roman" w:eastAsia="SimSun" w:hAnsi="Times New Roman" w:cs="Times New Roman"/>
            <w:sz w:val="24"/>
            <w:szCs w:val="24"/>
            <w:lang w:bidi="ar"/>
          </w:rPr>
          <w:delText>deep learning methods</w:delText>
        </w:r>
        <w:r w:rsidR="006E028B" w:rsidDel="00225A63">
          <w:rPr>
            <w:rFonts w:ascii="Times New Roman" w:eastAsia="SimSun" w:hAnsi="Times New Roman" w:cs="Times New Roman"/>
            <w:sz w:val="24"/>
            <w:szCs w:val="24"/>
            <w:lang w:bidi="ar"/>
          </w:rPr>
          <w:delText xml:space="preserve"> can be </w:delText>
        </w:r>
        <w:r w:rsidR="002618C8" w:rsidDel="00225A63">
          <w:rPr>
            <w:rFonts w:ascii="Times New Roman" w:eastAsia="SimSun" w:hAnsi="Times New Roman" w:cs="Times New Roman"/>
            <w:sz w:val="24"/>
            <w:szCs w:val="24"/>
            <w:lang w:bidi="ar"/>
          </w:rPr>
          <w:delText xml:space="preserve">employed which is </w:delText>
        </w:r>
        <w:r w:rsidR="002618C8" w:rsidRPr="002618C8" w:rsidDel="00225A63">
          <w:rPr>
            <w:rFonts w:ascii="Times New Roman" w:eastAsia="SimSun" w:hAnsi="Times New Roman" w:cs="Times New Roman"/>
            <w:sz w:val="24"/>
            <w:szCs w:val="24"/>
            <w:lang w:bidi="ar"/>
          </w:rPr>
          <w:delText>considered as the similarity measure between the network nodes</w:delText>
        </w:r>
        <w:r w:rsidR="00EF4347" w:rsidRPr="00EF4347" w:rsidDel="00225A63">
          <w:rPr>
            <w:rFonts w:ascii="Times New Roman" w:eastAsia="SimSun" w:hAnsi="Times New Roman" w:cs="Times New Roman"/>
            <w:sz w:val="24"/>
            <w:szCs w:val="24"/>
            <w:lang w:bidi="ar"/>
          </w:rPr>
          <w:delText xml:space="preserve">. </w:delText>
        </w:r>
      </w:del>
      <w:r w:rsidR="00EF4347" w:rsidRPr="00EF4347">
        <w:rPr>
          <w:rFonts w:ascii="Times New Roman" w:eastAsia="SimSun" w:hAnsi="Times New Roman" w:cs="Times New Roman"/>
          <w:sz w:val="24"/>
          <w:szCs w:val="24"/>
          <w:lang w:bidi="ar"/>
        </w:rPr>
        <w:t>In the deep learning method, the characteristics of each drug, disease, gene, protein, etc. can be given as a binary vector in raw form without providing any additional information to the model.</w:t>
      </w:r>
      <w:r w:rsidR="00044275">
        <w:rPr>
          <w:rFonts w:ascii="Times New Roman" w:eastAsia="SimSun" w:hAnsi="Times New Roman" w:cs="Times New Roman"/>
          <w:sz w:val="24"/>
          <w:szCs w:val="24"/>
          <w:lang w:bidi="ar"/>
        </w:rPr>
        <w:t xml:space="preserve"> </w:t>
      </w:r>
      <w:proofErr w:type="spellStart"/>
      <w:r w:rsidR="00EF4347" w:rsidRPr="00EF4347">
        <w:rPr>
          <w:rFonts w:ascii="Times New Roman" w:eastAsia="SimSun" w:hAnsi="Times New Roman" w:cs="Times New Roman"/>
          <w:sz w:val="24"/>
          <w:szCs w:val="24"/>
          <w:lang w:bidi="ar"/>
        </w:rPr>
        <w:t>DeepDR</w:t>
      </w:r>
      <w:proofErr w:type="spellEnd"/>
      <w:r w:rsidR="00EF4347" w:rsidRPr="00EF4347">
        <w:rPr>
          <w:rFonts w:ascii="Times New Roman" w:eastAsia="SimSun" w:hAnsi="Times New Roman" w:cs="Times New Roman"/>
          <w:sz w:val="24"/>
          <w:szCs w:val="24"/>
          <w:lang w:bidi="ar"/>
        </w:rPr>
        <w:t xml:space="preserve"> is a drug </w:t>
      </w:r>
      <w:r w:rsidR="003B5F8B">
        <w:rPr>
          <w:rFonts w:ascii="Times New Roman" w:eastAsia="SimSun" w:hAnsi="Times New Roman" w:cs="Times New Roman"/>
          <w:sz w:val="24"/>
          <w:szCs w:val="24"/>
          <w:lang w:bidi="ar"/>
        </w:rPr>
        <w:t>repurposing</w:t>
      </w:r>
      <w:r w:rsidR="00EF4347" w:rsidRPr="00EF4347">
        <w:rPr>
          <w:rFonts w:ascii="Times New Roman" w:eastAsia="SimSun" w:hAnsi="Times New Roman" w:cs="Times New Roman"/>
          <w:sz w:val="24"/>
          <w:szCs w:val="24"/>
          <w:lang w:bidi="ar"/>
        </w:rPr>
        <w:t xml:space="preserve"> model proposed by Zheng et al. in 2019 </w:t>
      </w:r>
      <w:r w:rsidR="00F0104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&lt;EndNote&gt;&lt;Cite&gt;&lt;Author&gt;Zeng&lt;/Author&gt;&lt;Year&gt;2019&lt;/Year&gt;&lt;RecNum&gt;11&lt;/RecNum&gt;&lt;DisplayText&gt;[8]&lt;/DisplayText&gt;&lt;record&gt;&lt;rec-number&gt;11&lt;/rec-number&gt;&lt;foreign-keys&gt;&lt;key app="EN" db-id="2vxvez55hfatrmeefdoxvwdkxxdtea2095va" timestamp="1599552681"&gt;11&lt;/key&gt;&lt;/foreign-keys&gt;&lt;ref-type name="Journal Article"&gt;17&lt;/ref-type&gt;&lt;contributors&gt;&lt;authors&gt;&lt;author&gt;Zeng, Xiangxiang&lt;/author&gt;&lt;author&gt;Zhu, Siyi&lt;/author&gt;&lt;author&gt;Liu, Xiangrong&lt;/author&gt;&lt;author&gt;Zhou, Yadi&lt;/author&gt;&lt;author&gt;Nussinov, Ruth&lt;/author&gt;&lt;author&gt;Cheng, Feixiong&lt;/author&gt;&lt;/authors&gt;&lt;/contributors&gt;&lt;titles&gt;&lt;title&gt;deepDR: a network-based deep learning approach to in silico drug repositioning&lt;/title&gt;&lt;secondary-title&gt;Bioinformatics&lt;/secondary-title&gt;&lt;/titles&gt;&lt;periodical&gt;&lt;full-title&gt;Bioinformatics&lt;/full-title&gt;&lt;/periodical&gt;&lt;pages&gt;5191-5198&lt;/pages&gt;&lt;volume&gt;35&lt;/volume&gt;&lt;number&gt;24&lt;/number&gt;&lt;dates&gt;&lt;year&gt;2019&lt;/year&gt;&lt;/dates&gt;&lt;isbn&gt;1367-4803&lt;/isbn&gt;&lt;urls&gt;&lt;/urls&gt;&lt;/record&gt;&lt;/Cite&gt;&lt;/EndNote&gt;</w:instrText>
      </w:r>
      <w:r w:rsidR="00F0104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[8]</w:t>
      </w:r>
      <w:r w:rsidR="00F01043">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 xml:space="preserve">. In </w:t>
      </w:r>
      <w:proofErr w:type="spellStart"/>
      <w:r w:rsidR="00EF4347" w:rsidRPr="00EF4347">
        <w:rPr>
          <w:rFonts w:ascii="Times New Roman" w:eastAsia="SimSun" w:hAnsi="Times New Roman" w:cs="Times New Roman"/>
          <w:sz w:val="24"/>
          <w:szCs w:val="24"/>
          <w:lang w:bidi="ar"/>
        </w:rPr>
        <w:t>DeepDR</w:t>
      </w:r>
      <w:proofErr w:type="spellEnd"/>
      <w:r w:rsidR="00EF4347" w:rsidRPr="00EF4347">
        <w:rPr>
          <w:rFonts w:ascii="Times New Roman" w:eastAsia="SimSun" w:hAnsi="Times New Roman" w:cs="Times New Roman"/>
          <w:sz w:val="24"/>
          <w:szCs w:val="24"/>
          <w:lang w:bidi="ar"/>
        </w:rPr>
        <w:t xml:space="preserve">, a random walk is used to extract feature vectors representing the network properties. Then, they </w:t>
      </w:r>
      <w:r w:rsidR="00EF4347" w:rsidRPr="00EF4347">
        <w:rPr>
          <w:rFonts w:ascii="Times New Roman" w:eastAsia="SimSun" w:hAnsi="Times New Roman" w:cs="Times New Roman"/>
          <w:sz w:val="24"/>
          <w:szCs w:val="24"/>
          <w:lang w:bidi="ar"/>
        </w:rPr>
        <w:lastRenderedPageBreak/>
        <w:t xml:space="preserve">used an auto-encoder to integrate the data and dimension reduction. </w:t>
      </w:r>
      <w:proofErr w:type="spellStart"/>
      <w:r w:rsidR="00EF4347" w:rsidRPr="00EF4347">
        <w:rPr>
          <w:rFonts w:ascii="Times New Roman" w:eastAsia="SimSun" w:hAnsi="Times New Roman" w:cs="Times New Roman"/>
          <w:sz w:val="24"/>
          <w:szCs w:val="24"/>
          <w:lang w:bidi="ar"/>
        </w:rPr>
        <w:t>DeepDR</w:t>
      </w:r>
      <w:proofErr w:type="spellEnd"/>
      <w:r w:rsidR="00EF4347" w:rsidRPr="00EF4347">
        <w:rPr>
          <w:rFonts w:ascii="Times New Roman" w:eastAsia="SimSun" w:hAnsi="Times New Roman" w:cs="Times New Roman"/>
          <w:sz w:val="24"/>
          <w:szCs w:val="24"/>
          <w:lang w:bidi="ar"/>
        </w:rPr>
        <w:t xml:space="preserve"> finally used </w:t>
      </w:r>
      <w:proofErr w:type="spellStart"/>
      <w:r w:rsidR="00EF4347" w:rsidRPr="00EF4347">
        <w:rPr>
          <w:rFonts w:ascii="Times New Roman" w:eastAsia="SimSun" w:hAnsi="Times New Roman" w:cs="Times New Roman"/>
          <w:sz w:val="24"/>
          <w:szCs w:val="24"/>
          <w:lang w:bidi="ar"/>
        </w:rPr>
        <w:t>cVAE</w:t>
      </w:r>
      <w:proofErr w:type="spellEnd"/>
      <w:r w:rsidR="00EF4347" w:rsidRPr="00EF4347">
        <w:rPr>
          <w:rFonts w:ascii="Times New Roman" w:eastAsia="SimSun" w:hAnsi="Times New Roman" w:cs="Times New Roman"/>
          <w:sz w:val="24"/>
          <w:szCs w:val="24"/>
          <w:lang w:bidi="ar"/>
        </w:rPr>
        <w:t xml:space="preserve"> to predict new links and achieved AUC = 0.90 and AUPR = 0.92</w:t>
      </w:r>
      <w:r w:rsidR="008B2BC4">
        <w:rPr>
          <w:rFonts w:ascii="Times New Roman" w:eastAsia="SimSun" w:hAnsi="Times New Roman" w:cs="Times New Roman"/>
          <w:sz w:val="24"/>
          <w:szCs w:val="24"/>
          <w:lang w:bidi="ar"/>
        </w:rPr>
        <w:t>.</w:t>
      </w:r>
    </w:p>
    <w:p w14:paraId="154CDEA7" w14:textId="764CB46B" w:rsidR="009B3F67" w:rsidRDefault="008B2BC4" w:rsidP="00553BB1">
      <w:pPr>
        <w:spacing w:line="240" w:lineRule="auto"/>
        <w:jc w:val="both"/>
        <w:rPr>
          <w:rFonts w:ascii="Times New Roman" w:eastAsia="SimSun" w:hAnsi="Times New Roman" w:cs="Times New Roman"/>
          <w:sz w:val="24"/>
          <w:szCs w:val="24"/>
          <w:lang w:bidi="ar"/>
        </w:rPr>
        <w:pPrChange w:id="124" w:author="Elnaz" w:date="2020-11-15T07:26:00Z">
          <w:pPr>
            <w:spacing w:line="240" w:lineRule="auto"/>
            <w:jc w:val="both"/>
          </w:pPr>
        </w:pPrChange>
      </w:pPr>
      <w:r>
        <w:rPr>
          <w:rFonts w:ascii="Times New Roman" w:eastAsia="SimSun" w:hAnsi="Times New Roman" w:cs="Times New Roman"/>
          <w:sz w:val="24"/>
          <w:szCs w:val="24"/>
          <w:lang w:bidi="ar"/>
        </w:rPr>
        <w:t xml:space="preserve">Here, we </w:t>
      </w:r>
      <w:r w:rsidRPr="00E25E86">
        <w:rPr>
          <w:rFonts w:ascii="Times New Roman" w:eastAsia="SimSun" w:hAnsi="Times New Roman" w:cs="Times New Roman"/>
          <w:sz w:val="24"/>
          <w:szCs w:val="24"/>
          <w:lang w:bidi="ar"/>
        </w:rPr>
        <w:t xml:space="preserve">proposed </w:t>
      </w:r>
      <w:r>
        <w:rPr>
          <w:rFonts w:ascii="Times New Roman" w:eastAsia="SimSun" w:hAnsi="Times New Roman" w:cs="Times New Roman"/>
          <w:sz w:val="24"/>
          <w:szCs w:val="24"/>
          <w:lang w:bidi="ar"/>
        </w:rPr>
        <w:t>DRSE, a Drug Repurposing method based on drug Side Effects</w:t>
      </w:r>
      <w:r w:rsidR="009B3F67">
        <w:rPr>
          <w:rFonts w:ascii="Times New Roman" w:eastAsia="SimSun" w:hAnsi="Times New Roman" w:cs="Times New Roman"/>
          <w:sz w:val="24"/>
          <w:szCs w:val="24"/>
          <w:lang w:bidi="ar"/>
        </w:rPr>
        <w:t xml:space="preserve"> </w:t>
      </w:r>
      <w:ins w:id="125" w:author="Elnaz" w:date="2020-11-14T21:30:00Z">
        <w:r w:rsidR="00F46909">
          <w:rPr>
            <w:rFonts w:ascii="Times New Roman" w:eastAsia="SimSun" w:hAnsi="Times New Roman" w:cs="Times New Roman"/>
            <w:sz w:val="24"/>
            <w:szCs w:val="24"/>
            <w:lang w:bidi="ar"/>
          </w:rPr>
          <w:t xml:space="preserve">and some similarities </w:t>
        </w:r>
      </w:ins>
      <w:r w:rsidR="009B3F67">
        <w:rPr>
          <w:rFonts w:ascii="Times New Roman" w:eastAsia="SimSun" w:hAnsi="Times New Roman" w:cs="Times New Roman"/>
          <w:sz w:val="24"/>
          <w:szCs w:val="24"/>
          <w:lang w:bidi="ar"/>
        </w:rPr>
        <w:t>information</w:t>
      </w:r>
      <w:r>
        <w:rPr>
          <w:rFonts w:ascii="Times New Roman" w:eastAsia="SimSun" w:hAnsi="Times New Roman" w:cs="Times New Roman"/>
          <w:sz w:val="24"/>
          <w:szCs w:val="24"/>
          <w:lang w:bidi="ar"/>
        </w:rPr>
        <w:t xml:space="preserve">. </w:t>
      </w:r>
      <w:r w:rsidR="009B3F67">
        <w:rPr>
          <w:rFonts w:ascii="Times New Roman" w:eastAsia="SimSun" w:hAnsi="Times New Roman" w:cs="Times New Roman"/>
          <w:sz w:val="24"/>
          <w:szCs w:val="24"/>
          <w:lang w:bidi="ar"/>
        </w:rPr>
        <w:t>It</w:t>
      </w:r>
      <w:r w:rsidRPr="00E25E86">
        <w:rPr>
          <w:rFonts w:ascii="Times New Roman" w:eastAsia="SimSun" w:hAnsi="Times New Roman" w:cs="Times New Roman"/>
          <w:sz w:val="24"/>
          <w:szCs w:val="24"/>
          <w:lang w:bidi="ar"/>
        </w:rPr>
        <w:t xml:space="preserve"> uses a random walk with a restart to merge drug and disease features</w:t>
      </w:r>
      <w:r w:rsidR="009B3F67">
        <w:rPr>
          <w:rFonts w:ascii="Times New Roman" w:eastAsia="SimSun" w:hAnsi="Times New Roman" w:cs="Times New Roman"/>
          <w:sz w:val="24"/>
          <w:szCs w:val="24"/>
          <w:lang w:bidi="ar"/>
        </w:rPr>
        <w:t xml:space="preserve"> including drug side-effects data</w:t>
      </w:r>
      <w:r w:rsidRPr="00E25E86">
        <w:rPr>
          <w:rFonts w:ascii="Times New Roman" w:eastAsia="SimSun" w:hAnsi="Times New Roman" w:cs="Times New Roman"/>
          <w:sz w:val="24"/>
          <w:szCs w:val="24"/>
          <w:lang w:bidi="ar"/>
        </w:rPr>
        <w:t xml:space="preserve">. Also, it predicts drug-disease </w:t>
      </w:r>
      <w:del w:id="126" w:author="Elnaz" w:date="2020-11-14T22:11:00Z">
        <w:r w:rsidRPr="00E25E86" w:rsidDel="00266A87">
          <w:rPr>
            <w:rFonts w:ascii="Times New Roman" w:eastAsia="SimSun" w:hAnsi="Times New Roman" w:cs="Times New Roman"/>
            <w:sz w:val="24"/>
            <w:szCs w:val="24"/>
            <w:lang w:bidi="ar"/>
          </w:rPr>
          <w:delText xml:space="preserve">associations </w:delText>
        </w:r>
      </w:del>
      <w:ins w:id="127" w:author="Elnaz" w:date="2020-11-14T22:11:00Z">
        <w:r w:rsidR="00553BB1">
          <w:rPr>
            <w:rFonts w:ascii="Times New Roman" w:eastAsia="SimSun" w:hAnsi="Times New Roman" w:cs="Times New Roman"/>
            <w:sz w:val="24"/>
            <w:szCs w:val="24"/>
            <w:lang w:bidi="ar"/>
          </w:rPr>
          <w:t>int</w:t>
        </w:r>
      </w:ins>
      <w:ins w:id="128" w:author="Elnaz" w:date="2020-11-15T07:27:00Z">
        <w:r w:rsidR="00553BB1">
          <w:rPr>
            <w:rFonts w:ascii="Times New Roman" w:eastAsia="SimSun" w:hAnsi="Times New Roman" w:cs="Times New Roman"/>
            <w:sz w:val="24"/>
            <w:szCs w:val="24"/>
            <w:lang w:bidi="ar"/>
          </w:rPr>
          <w:t>e</w:t>
        </w:r>
      </w:ins>
      <w:ins w:id="129" w:author="Elnaz" w:date="2020-11-14T22:11:00Z">
        <w:r w:rsidR="00553BB1">
          <w:rPr>
            <w:rFonts w:ascii="Times New Roman" w:eastAsia="SimSun" w:hAnsi="Times New Roman" w:cs="Times New Roman"/>
            <w:sz w:val="24"/>
            <w:szCs w:val="24"/>
            <w:lang w:bidi="ar"/>
          </w:rPr>
          <w:t>raction</w:t>
        </w:r>
      </w:ins>
      <w:ins w:id="130" w:author="Elnaz" w:date="2020-11-15T07:27:00Z">
        <w:r w:rsidR="00553BB1">
          <w:rPr>
            <w:rFonts w:ascii="Times New Roman" w:eastAsia="SimSun" w:hAnsi="Times New Roman" w:cs="Times New Roman"/>
            <w:sz w:val="24"/>
            <w:szCs w:val="24"/>
            <w:lang w:bidi="ar"/>
          </w:rPr>
          <w:t>s</w:t>
        </w:r>
      </w:ins>
      <w:ins w:id="131" w:author="Elnaz" w:date="2020-11-14T22:11:00Z">
        <w:r w:rsidR="00266A87" w:rsidRPr="00E25E86">
          <w:rPr>
            <w:rFonts w:ascii="Times New Roman" w:eastAsia="SimSun" w:hAnsi="Times New Roman" w:cs="Times New Roman"/>
            <w:sz w:val="24"/>
            <w:szCs w:val="24"/>
            <w:lang w:bidi="ar"/>
          </w:rPr>
          <w:t xml:space="preserve"> </w:t>
        </w:r>
      </w:ins>
      <w:r w:rsidRPr="00E25E86">
        <w:rPr>
          <w:rFonts w:ascii="Times New Roman" w:eastAsia="SimSun" w:hAnsi="Times New Roman" w:cs="Times New Roman"/>
          <w:sz w:val="24"/>
          <w:szCs w:val="24"/>
          <w:lang w:bidi="ar"/>
        </w:rPr>
        <w:t>by applying a matrix factorization method</w:t>
      </w:r>
      <w:r w:rsidR="009B3F67">
        <w:rPr>
          <w:rFonts w:ascii="Times New Roman" w:eastAsia="SimSun" w:hAnsi="Times New Roman" w:cs="Times New Roman"/>
          <w:sz w:val="24"/>
          <w:szCs w:val="24"/>
          <w:lang w:bidi="ar"/>
        </w:rPr>
        <w:t xml:space="preserve">. </w:t>
      </w:r>
      <w:r w:rsidR="009B3F67">
        <w:rPr>
          <w:rFonts w:asciiTheme="majorBidi" w:hAnsiTheme="majorBidi" w:cstheme="majorBidi"/>
          <w:sz w:val="24"/>
          <w:szCs w:val="24"/>
        </w:rPr>
        <w:t>The</w:t>
      </w:r>
      <w:r w:rsidR="009B3F67" w:rsidRPr="00DE6732">
        <w:rPr>
          <w:rFonts w:asciiTheme="majorBidi" w:hAnsiTheme="majorBidi" w:cstheme="majorBidi"/>
          <w:sz w:val="24"/>
          <w:szCs w:val="24"/>
        </w:rPr>
        <w:t xml:space="preserve"> results confirmed that the proposed </w:t>
      </w:r>
      <w:r w:rsidR="009B3F67">
        <w:rPr>
          <w:rFonts w:asciiTheme="majorBidi" w:hAnsiTheme="majorBidi" w:cstheme="majorBidi"/>
          <w:sz w:val="24"/>
          <w:szCs w:val="24"/>
        </w:rPr>
        <w:t>method</w:t>
      </w:r>
      <w:r w:rsidR="009B3F67" w:rsidRPr="00DE6732">
        <w:rPr>
          <w:rFonts w:asciiTheme="majorBidi" w:hAnsiTheme="majorBidi" w:cstheme="majorBidi"/>
          <w:sz w:val="24"/>
          <w:szCs w:val="24"/>
        </w:rPr>
        <w:t xml:space="preserve"> for integration of multiple data sources considering </w:t>
      </w:r>
      <w:del w:id="132" w:author="Elnaz" w:date="2020-11-15T07:26:00Z">
        <w:r w:rsidR="009B3F67" w:rsidRPr="00DE6732" w:rsidDel="00553BB1">
          <w:rPr>
            <w:rFonts w:asciiTheme="majorBidi" w:hAnsiTheme="majorBidi" w:cstheme="majorBidi"/>
            <w:sz w:val="24"/>
            <w:szCs w:val="24"/>
          </w:rPr>
          <w:delText>drug side effects</w:delText>
        </w:r>
      </w:del>
      <w:ins w:id="133" w:author="Elnaz" w:date="2020-11-15T07:26:00Z">
        <w:r w:rsidR="00553BB1">
          <w:rPr>
            <w:rFonts w:asciiTheme="majorBidi" w:hAnsiTheme="majorBidi" w:cstheme="majorBidi"/>
            <w:sz w:val="24"/>
            <w:szCs w:val="24"/>
          </w:rPr>
          <w:t>multi</w:t>
        </w:r>
      </w:ins>
      <w:r w:rsidR="009B3F67" w:rsidRPr="00DE6732">
        <w:rPr>
          <w:rFonts w:asciiTheme="majorBidi" w:hAnsiTheme="majorBidi" w:cstheme="majorBidi"/>
          <w:sz w:val="24"/>
          <w:szCs w:val="24"/>
        </w:rPr>
        <w:t xml:space="preserve"> similarities is able to </w:t>
      </w:r>
      <w:r w:rsidR="009B3F67">
        <w:rPr>
          <w:rFonts w:asciiTheme="majorBidi" w:hAnsiTheme="majorBidi" w:cstheme="majorBidi"/>
          <w:sz w:val="24"/>
          <w:szCs w:val="24"/>
        </w:rPr>
        <w:t>improve</w:t>
      </w:r>
      <w:r w:rsidR="009B3F67" w:rsidRPr="00DE6732">
        <w:rPr>
          <w:rFonts w:asciiTheme="majorBidi" w:hAnsiTheme="majorBidi" w:cstheme="majorBidi"/>
          <w:sz w:val="24"/>
          <w:szCs w:val="24"/>
        </w:rPr>
        <w:t xml:space="preserve"> the accuracy of drug repurposing task</w:t>
      </w:r>
      <w:r w:rsidR="009B3F67">
        <w:rPr>
          <w:rFonts w:asciiTheme="majorBidi" w:hAnsiTheme="majorBidi" w:cstheme="majorBidi"/>
          <w:sz w:val="24"/>
          <w:szCs w:val="24"/>
        </w:rPr>
        <w:t>.</w:t>
      </w:r>
    </w:p>
    <w:p w14:paraId="7DA5F305" w14:textId="5FD2F483" w:rsidR="00C413DA" w:rsidRDefault="00E25E86" w:rsidP="009B3F67">
      <w:pPr>
        <w:spacing w:line="240" w:lineRule="auto"/>
        <w:jc w:val="both"/>
        <w:rPr>
          <w:rFonts w:ascii="Times New Roman" w:eastAsia="SimSun" w:hAnsi="Times New Roman" w:cs="Times New Roman"/>
          <w:sz w:val="24"/>
          <w:szCs w:val="24"/>
          <w:rtl/>
          <w:lang w:bidi="ar"/>
        </w:rPr>
      </w:pPr>
      <w:r w:rsidRPr="00E25E86">
        <w:rPr>
          <w:rFonts w:ascii="Times New Roman" w:eastAsia="SimSun" w:hAnsi="Times New Roman" w:cs="Times New Roman"/>
          <w:sz w:val="24"/>
          <w:szCs w:val="24"/>
          <w:lang w:bidi="ar"/>
        </w:rPr>
        <w:t>The rest of the article is broken into three sections. Section 2 expounds the details of the proposed method. Section 3 represents the evaluation results of the proposed method and its comparison to the previously proposed methods. Moreover, a case study is performed on some of the predicted associations to investigate the model's performance further. Finally, Section 4 summarizes the main points of this research and the conclusions are drawn in this section, and some suggestions for future works are provided.</w:t>
      </w:r>
    </w:p>
    <w:p w14:paraId="4D3F197E" w14:textId="77777777" w:rsidR="003234FF" w:rsidRDefault="003234FF" w:rsidP="00C413DA">
      <w:pPr>
        <w:spacing w:line="240" w:lineRule="auto"/>
        <w:jc w:val="both"/>
        <w:rPr>
          <w:rFonts w:ascii="Times New Roman" w:eastAsia="SimSun" w:hAnsi="Times New Roman" w:cs="Times New Roman"/>
          <w:sz w:val="24"/>
          <w:szCs w:val="24"/>
          <w:lang w:bidi="ar"/>
        </w:rPr>
      </w:pPr>
    </w:p>
    <w:p w14:paraId="4A09E363" w14:textId="77777777" w:rsidR="009F3AE3" w:rsidRDefault="00C62357" w:rsidP="009F3AE3">
      <w:pPr>
        <w:spacing w:line="240" w:lineRule="auto"/>
        <w:jc w:val="both"/>
        <w:rPr>
          <w:rFonts w:ascii="Times New Roman" w:eastAsia="SimSun" w:hAnsi="Times New Roman" w:cs="Times New Roman"/>
          <w:sz w:val="24"/>
          <w:szCs w:val="24"/>
          <w:lang w:bidi="ar"/>
        </w:rPr>
      </w:pPr>
      <w:r w:rsidRPr="00B6095F">
        <w:rPr>
          <w:rFonts w:ascii="Times New Roman" w:eastAsia="SimSun" w:hAnsi="Times New Roman" w:cs="Times New Roman"/>
          <w:b/>
          <w:bCs/>
          <w:sz w:val="28"/>
          <w:szCs w:val="28"/>
          <w:lang w:bidi="ar"/>
        </w:rPr>
        <w:t>2</w:t>
      </w:r>
      <w:r w:rsidR="00AB1BCE" w:rsidRPr="00B6095F">
        <w:rPr>
          <w:rFonts w:ascii="Times New Roman" w:eastAsia="SimSun" w:hAnsi="Times New Roman" w:cs="Times New Roman"/>
          <w:b/>
          <w:bCs/>
          <w:sz w:val="28"/>
          <w:szCs w:val="28"/>
          <w:lang w:bidi="ar"/>
        </w:rPr>
        <w:t xml:space="preserve"> Materials and Method</w:t>
      </w:r>
    </w:p>
    <w:p w14:paraId="58B1C692" w14:textId="4A661A40" w:rsidR="00EC6585" w:rsidRPr="009F3AE3" w:rsidRDefault="00C62357" w:rsidP="009F3AE3">
      <w:pPr>
        <w:spacing w:line="240" w:lineRule="auto"/>
        <w:jc w:val="both"/>
        <w:rPr>
          <w:rFonts w:ascii="Times New Roman" w:eastAsia="SimSun" w:hAnsi="Times New Roman" w:cs="Times New Roman"/>
          <w:sz w:val="24"/>
          <w:szCs w:val="24"/>
          <w:lang w:bidi="ar"/>
        </w:rPr>
      </w:pPr>
      <w:r w:rsidRPr="00B6095F">
        <w:rPr>
          <w:rFonts w:ascii="Times New Roman" w:eastAsia="SimSun" w:hAnsi="Times New Roman" w:cs="Times New Roman"/>
          <w:b/>
          <w:bCs/>
          <w:sz w:val="24"/>
          <w:szCs w:val="24"/>
          <w:lang w:bidi="ar"/>
        </w:rPr>
        <w:t>2</w:t>
      </w:r>
      <w:r w:rsidR="00DC7D12" w:rsidRPr="00B6095F">
        <w:rPr>
          <w:rFonts w:ascii="Times New Roman" w:eastAsia="SimSun" w:hAnsi="Times New Roman" w:cs="Times New Roman"/>
          <w:b/>
          <w:bCs/>
          <w:sz w:val="24"/>
          <w:szCs w:val="24"/>
          <w:lang w:bidi="ar"/>
        </w:rPr>
        <w:t>.1 Data sources</w:t>
      </w:r>
    </w:p>
    <w:p w14:paraId="0129B54B" w14:textId="0849FA41" w:rsidR="00EF4347" w:rsidRPr="00B6095F" w:rsidRDefault="00EF4347" w:rsidP="00C413DA">
      <w:pPr>
        <w:spacing w:line="240" w:lineRule="auto"/>
        <w:jc w:val="both"/>
        <w:rPr>
          <w:rFonts w:ascii="Times New Roman" w:eastAsia="SimSun" w:hAnsi="Times New Roman" w:cs="Times New Roman"/>
          <w:sz w:val="18"/>
          <w:szCs w:val="18"/>
          <w:lang w:bidi="ar"/>
        </w:rPr>
      </w:pPr>
      <w:r w:rsidRPr="00933188">
        <w:rPr>
          <w:rFonts w:asciiTheme="majorBidi" w:eastAsia="Times New Roman" w:hAnsiTheme="majorBidi" w:cstheme="majorBidi"/>
          <w:color w:val="0E101A"/>
          <w:sz w:val="24"/>
          <w:szCs w:val="24"/>
          <w:lang w:eastAsia="en-US"/>
        </w:rPr>
        <w:t xml:space="preserve">Some of the data used in this study </w:t>
      </w:r>
      <w:r w:rsidR="003C0C1E" w:rsidRPr="003C0C1E">
        <w:rPr>
          <w:rFonts w:asciiTheme="majorBidi" w:eastAsia="Times New Roman" w:hAnsiTheme="majorBidi" w:cstheme="majorBidi"/>
          <w:color w:val="0E101A"/>
          <w:sz w:val="24"/>
          <w:szCs w:val="24"/>
          <w:lang w:eastAsia="en-US"/>
        </w:rPr>
        <w:t>have been</w:t>
      </w:r>
      <w:r w:rsidRPr="00933188">
        <w:rPr>
          <w:rFonts w:asciiTheme="majorBidi" w:eastAsia="Times New Roman" w:hAnsiTheme="majorBidi" w:cstheme="majorBidi"/>
          <w:color w:val="0E101A"/>
          <w:sz w:val="24"/>
          <w:szCs w:val="24"/>
          <w:lang w:eastAsia="en-US"/>
        </w:rPr>
        <w:t xml:space="preserve"> downloaded from Liang et al. study </w:t>
      </w:r>
      <w:r w:rsidR="003A72EA" w:rsidRPr="00933188">
        <w:rPr>
          <w:rFonts w:asciiTheme="majorBidi" w:eastAsia="Times New Roman" w:hAnsiTheme="majorBidi" w:cstheme="majorBidi"/>
          <w:color w:val="0E101A"/>
          <w:sz w:val="24"/>
          <w:szCs w:val="24"/>
          <w:lang w:eastAsia="en-US"/>
        </w:rPr>
        <w:fldChar w:fldCharType="begin"/>
      </w:r>
      <w:r w:rsidR="00044275">
        <w:rPr>
          <w:rFonts w:asciiTheme="majorBidi" w:eastAsia="Times New Roman" w:hAnsiTheme="majorBidi" w:cstheme="majorBidi"/>
          <w:color w:val="0E101A"/>
          <w:sz w:val="24"/>
          <w:szCs w:val="24"/>
          <w:lang w:eastAsia="en-US"/>
        </w:rPr>
        <w:instrText xml:space="preserve"> ADDIN EN.CITE &lt;EndNote&gt;&lt;Cite&gt;&lt;Author&gt;Liang&lt;/Author&gt;&lt;Year&gt;2017&lt;/Year&gt;&lt;RecNum&gt;13&lt;/RecNum&gt;&lt;DisplayText&gt;[9]&lt;/DisplayText&gt;&lt;record&gt;&lt;rec-number&gt;13&lt;/rec-number&gt;&lt;foreign-keys&gt;&lt;key app="EN" db-id="2vxvez55hfatrmeefdoxvwdkxxdtea2095va" timestamp="1599552757"&gt;13&lt;/key&gt;&lt;/foreign-keys&gt;&lt;ref-type name="Journal Article"&gt;17&lt;/ref-type&gt;&lt;contributors&gt;&lt;authors&gt;&lt;author&gt;Liang, Xujun&lt;/author&gt;&lt;author&gt;Zhang, Pengfei&lt;/author&gt;&lt;author&gt;Yan, Lu&lt;/author&gt;&lt;author&gt;Fu, Ying&lt;/author&gt;&lt;author&gt;Peng, Fang&lt;/author&gt;&lt;author&gt;Qu, Lingzhi&lt;/author&gt;&lt;author&gt;Shao, Meiying&lt;/author&gt;&lt;author&gt;Chen, Yongheng&lt;/author&gt;&lt;author&gt;Chen, Zhuchu&lt;/author&gt;&lt;/authors&gt;&lt;/contributors&gt;&lt;titles&gt;&lt;title&gt;LRSSL: predict and interpret drug–disease associations based on data integration using sparse subspace learning&lt;/title&gt;&lt;secondary-title&gt;Bioinformatics&lt;/secondary-title&gt;&lt;/titles&gt;&lt;periodical&gt;&lt;full-title&gt;Bioinformatics&lt;/full-title&gt;&lt;/periodical&gt;&lt;pages&gt;1187-1196&lt;/pages&gt;&lt;volume&gt;33&lt;/volume&gt;&lt;number&gt;8&lt;/number&gt;&lt;dates&gt;&lt;year&gt;2017&lt;/year&gt;&lt;/dates&gt;&lt;isbn&gt;1367-4803&lt;/isbn&gt;&lt;urls&gt;&lt;/urls&gt;&lt;/record&gt;&lt;/Cite&gt;&lt;/EndNote&gt;</w:instrText>
      </w:r>
      <w:r w:rsidR="003A72EA" w:rsidRPr="00933188">
        <w:rPr>
          <w:rFonts w:asciiTheme="majorBidi" w:eastAsia="Times New Roman" w:hAnsiTheme="majorBidi" w:cstheme="majorBidi"/>
          <w:color w:val="0E101A"/>
          <w:sz w:val="24"/>
          <w:szCs w:val="24"/>
          <w:lang w:eastAsia="en-US"/>
        </w:rPr>
        <w:fldChar w:fldCharType="separate"/>
      </w:r>
      <w:r w:rsidR="00044275">
        <w:rPr>
          <w:rFonts w:asciiTheme="majorBidi" w:eastAsia="Times New Roman" w:hAnsiTheme="majorBidi" w:cstheme="majorBidi"/>
          <w:noProof/>
          <w:color w:val="0E101A"/>
          <w:sz w:val="24"/>
          <w:szCs w:val="24"/>
          <w:lang w:eastAsia="en-US"/>
        </w:rPr>
        <w:t>[9]</w:t>
      </w:r>
      <w:r w:rsidR="003A72EA" w:rsidRPr="00933188">
        <w:rPr>
          <w:rFonts w:asciiTheme="majorBidi" w:eastAsia="Times New Roman" w:hAnsiTheme="majorBidi" w:cstheme="majorBidi"/>
          <w:color w:val="0E101A"/>
          <w:sz w:val="24"/>
          <w:szCs w:val="24"/>
          <w:lang w:eastAsia="en-US"/>
        </w:rPr>
        <w:fldChar w:fldCharType="end"/>
      </w:r>
      <w:r w:rsidRPr="00933188">
        <w:rPr>
          <w:rFonts w:asciiTheme="majorBidi" w:eastAsia="Times New Roman" w:hAnsiTheme="majorBidi" w:cstheme="majorBidi"/>
          <w:color w:val="0E101A"/>
          <w:sz w:val="24"/>
          <w:szCs w:val="24"/>
          <w:lang w:eastAsia="en-US"/>
        </w:rPr>
        <w:t xml:space="preserve">. They obtained and </w:t>
      </w:r>
      <w:r w:rsidR="008D5D1B">
        <w:rPr>
          <w:rFonts w:asciiTheme="majorBidi" w:eastAsia="Times New Roman" w:hAnsiTheme="majorBidi" w:cstheme="majorBidi"/>
          <w:color w:val="0E101A"/>
          <w:sz w:val="24"/>
          <w:szCs w:val="24"/>
          <w:lang w:eastAsia="en-US"/>
        </w:rPr>
        <w:t>cleansed</w:t>
      </w:r>
      <w:r w:rsidR="008D5D1B" w:rsidRPr="00933188">
        <w:rPr>
          <w:rFonts w:asciiTheme="majorBidi" w:eastAsia="Times New Roman" w:hAnsiTheme="majorBidi" w:cstheme="majorBidi"/>
          <w:color w:val="0E101A"/>
          <w:sz w:val="24"/>
          <w:szCs w:val="24"/>
          <w:lang w:eastAsia="en-US"/>
        </w:rPr>
        <w:t xml:space="preserve"> </w:t>
      </w:r>
      <w:r w:rsidRPr="00933188">
        <w:rPr>
          <w:rFonts w:asciiTheme="majorBidi" w:eastAsia="Times New Roman" w:hAnsiTheme="majorBidi" w:cstheme="majorBidi"/>
          <w:color w:val="0E101A"/>
          <w:sz w:val="24"/>
          <w:szCs w:val="24"/>
          <w:lang w:eastAsia="en-US"/>
        </w:rPr>
        <w:t xml:space="preserve">the required data from common databases such as PubChem, </w:t>
      </w:r>
      <w:proofErr w:type="spellStart"/>
      <w:r w:rsidRPr="00933188">
        <w:rPr>
          <w:rFonts w:asciiTheme="majorBidi" w:eastAsia="Times New Roman" w:hAnsiTheme="majorBidi" w:cstheme="majorBidi"/>
          <w:color w:val="0E101A"/>
          <w:sz w:val="24"/>
          <w:szCs w:val="24"/>
          <w:lang w:eastAsia="en-US"/>
        </w:rPr>
        <w:t>InterPro</w:t>
      </w:r>
      <w:proofErr w:type="spellEnd"/>
      <w:r w:rsidRPr="00933188">
        <w:rPr>
          <w:rFonts w:asciiTheme="majorBidi" w:eastAsia="Times New Roman" w:hAnsiTheme="majorBidi" w:cstheme="majorBidi"/>
          <w:color w:val="0E101A"/>
          <w:sz w:val="24"/>
          <w:szCs w:val="24"/>
          <w:lang w:eastAsia="en-US"/>
        </w:rPr>
        <w:t xml:space="preserve">, </w:t>
      </w:r>
      <w:proofErr w:type="spellStart"/>
      <w:r w:rsidRPr="00933188">
        <w:rPr>
          <w:rFonts w:asciiTheme="majorBidi" w:eastAsia="Times New Roman" w:hAnsiTheme="majorBidi" w:cstheme="majorBidi"/>
          <w:color w:val="0E101A"/>
          <w:sz w:val="24"/>
          <w:szCs w:val="24"/>
          <w:lang w:eastAsia="en-US"/>
        </w:rPr>
        <w:t>UniProt</w:t>
      </w:r>
      <w:proofErr w:type="spellEnd"/>
      <w:r w:rsidR="000456F4">
        <w:rPr>
          <w:rFonts w:asciiTheme="majorBidi" w:eastAsia="Times New Roman" w:hAnsiTheme="majorBidi" w:cstheme="majorBidi"/>
          <w:color w:val="0E101A"/>
          <w:sz w:val="24"/>
          <w:szCs w:val="24"/>
          <w:lang w:eastAsia="en-US"/>
        </w:rPr>
        <w:t>,</w:t>
      </w:r>
      <w:r w:rsidRPr="00933188">
        <w:rPr>
          <w:rFonts w:asciiTheme="majorBidi" w:eastAsia="Times New Roman" w:hAnsiTheme="majorBidi" w:cstheme="majorBidi"/>
          <w:color w:val="0E101A"/>
          <w:sz w:val="24"/>
          <w:szCs w:val="24"/>
          <w:lang w:eastAsia="en-US"/>
        </w:rPr>
        <w:t xml:space="preserve"> and </w:t>
      </w:r>
      <w:proofErr w:type="spellStart"/>
      <w:r w:rsidRPr="00933188">
        <w:rPr>
          <w:rFonts w:asciiTheme="majorBidi" w:eastAsia="Times New Roman" w:hAnsiTheme="majorBidi" w:cstheme="majorBidi"/>
          <w:color w:val="0E101A"/>
          <w:sz w:val="24"/>
          <w:szCs w:val="24"/>
          <w:lang w:eastAsia="en-US"/>
        </w:rPr>
        <w:t>DincRNA</w:t>
      </w:r>
      <w:proofErr w:type="spellEnd"/>
      <w:r w:rsidRPr="00933188">
        <w:rPr>
          <w:rFonts w:asciiTheme="majorBidi" w:eastAsia="Times New Roman" w:hAnsiTheme="majorBidi" w:cstheme="majorBidi"/>
          <w:color w:val="0E101A"/>
          <w:sz w:val="24"/>
          <w:szCs w:val="24"/>
          <w:lang w:eastAsia="en-US"/>
        </w:rPr>
        <w:t xml:space="preserve">. This dataset </w:t>
      </w:r>
      <w:r w:rsidR="000D5346">
        <w:rPr>
          <w:rFonts w:asciiTheme="majorBidi" w:eastAsia="Times New Roman" w:hAnsiTheme="majorBidi" w:cstheme="majorBidi"/>
          <w:color w:val="0E101A"/>
          <w:sz w:val="24"/>
          <w:szCs w:val="24"/>
          <w:lang w:eastAsia="en-US"/>
        </w:rPr>
        <w:t>co</w:t>
      </w:r>
      <w:r w:rsidR="00B15B9D">
        <w:rPr>
          <w:rFonts w:asciiTheme="majorBidi" w:eastAsia="Times New Roman" w:hAnsiTheme="majorBidi" w:cstheme="majorBidi"/>
          <w:color w:val="0E101A"/>
          <w:sz w:val="24"/>
          <w:szCs w:val="24"/>
          <w:lang w:eastAsia="en-US"/>
        </w:rPr>
        <w:t>n</w:t>
      </w:r>
      <w:r w:rsidR="000D5346">
        <w:rPr>
          <w:rFonts w:asciiTheme="majorBidi" w:eastAsia="Times New Roman" w:hAnsiTheme="majorBidi" w:cstheme="majorBidi"/>
          <w:color w:val="0E101A"/>
          <w:sz w:val="24"/>
          <w:szCs w:val="24"/>
          <w:lang w:eastAsia="en-US"/>
        </w:rPr>
        <w:t>sists of</w:t>
      </w:r>
      <w:r w:rsidRPr="00933188">
        <w:rPr>
          <w:rFonts w:asciiTheme="majorBidi" w:eastAsia="Times New Roman" w:hAnsiTheme="majorBidi" w:cstheme="majorBidi"/>
          <w:color w:val="0E101A"/>
          <w:sz w:val="24"/>
          <w:szCs w:val="24"/>
          <w:lang w:eastAsia="en-US"/>
        </w:rPr>
        <w:t xml:space="preserve"> three types of feature matrices for drugs, an integrated similarity matrix, and a drug-disease association matrix</w:t>
      </w:r>
      <w:r w:rsidR="00BE72BF">
        <w:rPr>
          <w:rFonts w:asciiTheme="majorBidi" w:eastAsia="Times New Roman" w:hAnsiTheme="majorBidi" w:cstheme="majorBidi"/>
          <w:color w:val="0E101A"/>
          <w:sz w:val="24"/>
          <w:szCs w:val="24"/>
          <w:lang w:eastAsia="en-US"/>
        </w:rPr>
        <w:t>, whose features are as follows</w:t>
      </w:r>
      <w:r w:rsidRPr="00933188">
        <w:rPr>
          <w:rFonts w:asciiTheme="majorBidi" w:eastAsia="Times New Roman" w:hAnsiTheme="majorBidi" w:cstheme="majorBidi"/>
          <w:color w:val="0E101A"/>
          <w:sz w:val="24"/>
          <w:szCs w:val="24"/>
          <w:lang w:eastAsia="en-US"/>
        </w:rPr>
        <w:t>:</w:t>
      </w:r>
    </w:p>
    <w:p w14:paraId="381C9C25" w14:textId="59B4E630"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chemical structures of drugs </w:t>
      </w:r>
      <w:r w:rsidR="00C138A8">
        <w:rPr>
          <w:rFonts w:ascii="Times New Roman" w:eastAsia="Times New Roman" w:hAnsi="Times New Roman" w:cs="Times New Roman"/>
          <w:color w:val="0E101A"/>
          <w:sz w:val="24"/>
          <w:szCs w:val="24"/>
          <w:lang w:eastAsia="en-US"/>
        </w:rPr>
        <w:t xml:space="preserve">have </w:t>
      </w:r>
      <w:r w:rsidR="00FE0DAA" w:rsidRPr="00FE0DAA">
        <w:rPr>
          <w:rFonts w:ascii="Times New Roman" w:eastAsia="Times New Roman" w:hAnsi="Times New Roman" w:cs="Times New Roman"/>
          <w:color w:val="0E101A"/>
          <w:sz w:val="24"/>
          <w:szCs w:val="24"/>
          <w:lang w:eastAsia="en-US"/>
        </w:rPr>
        <w:t xml:space="preserve">been obtained </w:t>
      </w:r>
      <w:r w:rsidRPr="00EF4347">
        <w:rPr>
          <w:rFonts w:ascii="Times New Roman" w:eastAsia="Times New Roman" w:hAnsi="Times New Roman" w:cs="Times New Roman"/>
          <w:color w:val="0E101A"/>
          <w:sz w:val="24"/>
          <w:szCs w:val="24"/>
          <w:lang w:eastAsia="en-US"/>
        </w:rPr>
        <w:t xml:space="preserve">from the PubChem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&lt;EndNote&gt;&lt;Cite&gt;&lt;Author&gt;Wang&lt;/Author&gt;&lt;Year&gt;2009&lt;/Year&gt;&lt;RecNum&gt;14&lt;/RecNum&gt;&lt;DisplayText&gt;[10]&lt;/DisplayText&gt;&lt;record&gt;&lt;rec-number&gt;14&lt;/rec-number&gt;&lt;foreign-keys&gt;&lt;key app="EN" db-id="2vxvez55hfatrmeefdoxvwdkxxdtea2095va" timestamp="1599552806"&gt;14&lt;/key&gt;&lt;/foreign-keys&gt;&lt;ref-type name="Journal Article"&gt;17&lt;/ref-type&gt;&lt;contributors&gt;&lt;authors&gt;&lt;author&gt;Wang, Yanli&lt;/author&gt;&lt;author&gt;Xiao, Jewen&lt;/author&gt;&lt;author&gt;Suzek, Tugba O&lt;/author&gt;&lt;author&gt;Zhang, Jian&lt;/author&gt;&lt;author&gt;Wang, Jiyao&lt;/author&gt;&lt;author&gt;Bryant, Stephen H&lt;/author&gt;&lt;/authors&gt;&lt;/contributors&gt;&lt;titles&gt;&lt;title&gt;PubChem: a public information system for analyzing bioactivities of small molecules&lt;/title&gt;&lt;secondary-title&gt;Nucleic acids research&lt;/secondary-title&gt;&lt;/titles&gt;&lt;periodical&gt;&lt;full-title&gt;Nucleic acids research&lt;/full-title&gt;&lt;/periodical&gt;&lt;pages&gt;W623-W633&lt;/pages&gt;&lt;volume&gt;37&lt;/volume&gt;&lt;number&gt;suppl_2&lt;/number&gt;&lt;dates&gt;&lt;year&gt;2009&lt;/year&gt;&lt;/dates&gt;&lt;isbn&gt;1362-4962&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[10]</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3C9EFD20" w14:textId="6BA91815"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Ontology characteristics of genes related to the target proteins were collected from the </w:t>
      </w:r>
      <w:proofErr w:type="spellStart"/>
      <w:r w:rsidRPr="00EF4347">
        <w:rPr>
          <w:rFonts w:ascii="Times New Roman" w:eastAsia="Times New Roman" w:hAnsi="Times New Roman" w:cs="Times New Roman"/>
          <w:color w:val="0E101A"/>
          <w:sz w:val="24"/>
          <w:szCs w:val="24"/>
          <w:lang w:eastAsia="en-US"/>
        </w:rPr>
        <w:t>InterPro</w:t>
      </w:r>
      <w:proofErr w:type="spellEnd"/>
      <w:r w:rsidRPr="00EF4347">
        <w:rPr>
          <w:rFonts w:ascii="Times New Roman" w:eastAsia="Times New Roman" w:hAnsi="Times New Roman" w:cs="Times New Roman"/>
          <w:color w:val="0E101A"/>
          <w:sz w:val="24"/>
          <w:szCs w:val="24"/>
          <w:lang w:eastAsia="en-US"/>
        </w:rPr>
        <w:t xml:space="preserve">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&lt;EndNote&gt;&lt;Cite&gt;&lt;Author&gt;Mitchell&lt;/Author&gt;&lt;Year&gt;2015&lt;/Year&gt;&lt;RecNum&gt;15&lt;/RecNum&gt;&lt;DisplayText&gt;[11]&lt;/DisplayText&gt;&lt;record&gt;&lt;rec-number&gt;15&lt;/rec-number&gt;&lt;foreign-keys&gt;&lt;key app="EN" db-id="2vxvez55hfatrmeefdoxvwdkxxdtea2095va" timestamp="1599552854"&gt;15&lt;/key&gt;&lt;/foreign-keys&gt;&lt;ref-type name="Journal Article"&gt;17&lt;/ref-type&gt;&lt;contributors&gt;&lt;authors&gt;&lt;author&gt;Mitchell, Alex&lt;/author&gt;&lt;author&gt;Chang, Hsin-Yu&lt;/author&gt;&lt;author&gt;Daugherty, Louise&lt;/author&gt;&lt;author&gt;Fraser, Matthew&lt;/author&gt;&lt;author&gt;Hunter, Sarah&lt;/author&gt;&lt;author&gt;Lopez, Rodrigo&lt;/author&gt;&lt;author&gt;McAnulla, Craig&lt;/author&gt;&lt;author&gt;McMenamin, Conor&lt;/author&gt;&lt;author&gt;Nuka, Gift&lt;/author&gt;&lt;author&gt;Pesseat, Sebastien&lt;/author&gt;&lt;/authors&gt;&lt;/contributors&gt;&lt;titles&gt;&lt;title&gt;The InterPro protein families database: the classification resource after 15 years&lt;/title&gt;&lt;secondary-title&gt;Nucleic acids research&lt;/secondary-title&gt;&lt;/titles&gt;&lt;periodical&gt;&lt;full-title&gt;Nucleic acids research&lt;/full-title&gt;&lt;/periodical&gt;&lt;pages&gt;D213-D221&lt;/pages&gt;&lt;volume&gt;43&lt;/volume&gt;&lt;number&gt;D1&lt;/number&gt;&lt;dates&gt;&lt;year&gt;2015&lt;/year&gt;&lt;/dates&gt;&lt;isbn&gt;1362-4962&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[11]</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3A619715" w14:textId="07E95293"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3D and spherical structures of the target proteins were downloaded from the </w:t>
      </w:r>
      <w:proofErr w:type="spellStart"/>
      <w:r w:rsidRPr="00EF4347">
        <w:rPr>
          <w:rFonts w:ascii="Times New Roman" w:eastAsia="Times New Roman" w:hAnsi="Times New Roman" w:cs="Times New Roman"/>
          <w:color w:val="0E101A"/>
          <w:sz w:val="24"/>
          <w:szCs w:val="24"/>
          <w:lang w:eastAsia="en-US"/>
        </w:rPr>
        <w:t>UniProt</w:t>
      </w:r>
      <w:proofErr w:type="spellEnd"/>
      <w:r w:rsidRPr="00EF4347">
        <w:rPr>
          <w:rFonts w:ascii="Times New Roman" w:eastAsia="Times New Roman" w:hAnsi="Times New Roman" w:cs="Times New Roman"/>
          <w:color w:val="0E101A"/>
          <w:sz w:val="24"/>
          <w:szCs w:val="24"/>
          <w:lang w:eastAsia="en-US"/>
        </w:rPr>
        <w:t xml:space="preserve"> database </w:t>
      </w:r>
      <w:r w:rsidR="003A72EA">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&lt;EndNote&gt;&lt;Cite&gt;&lt;Author&gt;Consortium&lt;/Author&gt;&lt;Year&gt;2010&lt;/Year&gt;&lt;RecNum&gt;16&lt;/RecNum&gt;&lt;DisplayText&gt;[12]&lt;/DisplayText&gt;&lt;record&gt;&lt;rec-number&gt;16&lt;/rec-number&gt;&lt;foreign-keys&gt;&lt;key app="EN" db-id="2vxvez55hfatrmeefdoxvwdkxxdtea2095va" timestamp="1599552915"&gt;16&lt;/key&gt;&lt;/foreign-keys&gt;&lt;ref-type name="Journal Article"&gt;17&lt;/ref-type&gt;&lt;contributors&gt;&lt;authors&gt;&lt;author&gt;UniProt Consortium&lt;/author&gt;&lt;/authors&gt;&lt;/contributors&gt;&lt;titles&gt;&lt;title&gt;The universal protein resource (UniProt) in 2010&lt;/title&gt;&lt;secondary-title&gt;Nucleic acids research&lt;/secondary-title&gt;&lt;/titles&gt;&lt;periodical&gt;&lt;full-title&gt;Nucleic acids research&lt;/full-title&gt;&lt;/periodical&gt;&lt;pages&gt;D142-D148&lt;/pages&gt;&lt;volume&gt;38&lt;/volume&gt;&lt;number&gt;suppl_1&lt;/number&gt;&lt;dates&gt;&lt;year&gt;2010&lt;/year&gt;&lt;/dates&gt;&lt;isbn&gt;0305-1048&lt;/isbn&gt;&lt;urls&gt;&lt;/urls&gt;&lt;/record&gt;&lt;/Cite&gt;&lt;/EndNote&gt;</w:instrText>
      </w:r>
      <w:r w:rsidR="003A72EA">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[12]</w:t>
      </w:r>
      <w:r w:rsidR="003A72EA">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4CEDCE08" w14:textId="005CEAF0"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The related genes for each disease were attained from the </w:t>
      </w:r>
      <w:proofErr w:type="spellStart"/>
      <w:r w:rsidRPr="00EF4347">
        <w:rPr>
          <w:rFonts w:ascii="Times New Roman" w:eastAsia="Times New Roman" w:hAnsi="Times New Roman" w:cs="Times New Roman"/>
          <w:color w:val="0E101A"/>
          <w:sz w:val="24"/>
          <w:szCs w:val="24"/>
          <w:lang w:eastAsia="en-US"/>
        </w:rPr>
        <w:t>DincRNA</w:t>
      </w:r>
      <w:proofErr w:type="spellEnd"/>
      <w:r w:rsidRPr="00EF4347">
        <w:rPr>
          <w:rFonts w:ascii="Times New Roman" w:eastAsia="Times New Roman" w:hAnsi="Times New Roman" w:cs="Times New Roman"/>
          <w:color w:val="0E101A"/>
          <w:sz w:val="24"/>
          <w:szCs w:val="24"/>
          <w:lang w:eastAsia="en-US"/>
        </w:rPr>
        <w:t xml:space="preserve"> database </w:t>
      </w:r>
      <w:r w:rsidR="00F85C2C">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&lt;EndNote&gt;&lt;Cite&gt;&lt;Author&gt;Cheng&lt;/Author&gt;&lt;Year&gt;2018&lt;/Year&gt;&lt;RecNum&gt;17&lt;/RecNum&gt;&lt;DisplayText&gt;[13]&lt;/DisplayText&gt;&lt;record&gt;&lt;rec-number&gt;17&lt;/rec-number&gt;&lt;foreign-keys&gt;&lt;key app="EN" db-id="2vxvez55hfatrmeefdoxvwdkxxdtea2095va" timestamp="1599552957"&gt;17&lt;/key&gt;&lt;/foreign-keys&gt;&lt;ref-type name="Journal Article"&gt;17&lt;/ref-type&gt;&lt;contributors&gt;&lt;authors&gt;&lt;author&gt;Cheng, Liang&lt;/author&gt;&lt;author&gt;Hu, Yang&lt;/author&gt;&lt;author&gt;Sun, Jie&lt;/author&gt;&lt;author&gt;Zhou, Meng&lt;/author&gt;&lt;author&gt;Jiang, Qinghua&lt;/author&gt;&lt;/authors&gt;&lt;/contributors&gt;&lt;titles&gt;&lt;title&gt;DincRNA: a comprehensive web-based bioinformatics toolkit for exploring disease associations and ncRNA function&lt;/title&gt;&lt;secondary-title&gt;Bioinformatics&lt;/secondary-title&gt;&lt;/titles&gt;&lt;periodical&gt;&lt;full-title&gt;Bioinformatics&lt;/full-title&gt;&lt;/periodical&gt;&lt;pages&gt;1953-1956&lt;/pages&gt;&lt;volume&gt;34&lt;/volume&gt;&lt;number&gt;11&lt;/number&gt;&lt;dates&gt;&lt;year&gt;2018&lt;/year&gt;&lt;/dates&gt;&lt;isbn&gt;1367-4803&lt;/isbn&gt;&lt;urls&gt;&lt;/urls&gt;&lt;/record&gt;&lt;/Cite&gt;&lt;/EndNote&gt;</w:instrText>
      </w:r>
      <w:r w:rsidR="00F85C2C">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[13]</w:t>
      </w:r>
      <w:r w:rsidR="00F85C2C">
        <w:rPr>
          <w:rFonts w:ascii="Times New Roman" w:eastAsia="Times New Roman" w:hAnsi="Times New Roman" w:cs="Times New Roman"/>
          <w:color w:val="0E101A"/>
          <w:sz w:val="24"/>
          <w:szCs w:val="24"/>
          <w:lang w:eastAsia="en-US"/>
        </w:rPr>
        <w:fldChar w:fldCharType="end"/>
      </w:r>
      <w:r w:rsidRPr="00EF4347">
        <w:rPr>
          <w:rFonts w:ascii="Times New Roman" w:eastAsia="Times New Roman" w:hAnsi="Times New Roman" w:cs="Times New Roman"/>
          <w:color w:val="0E101A"/>
          <w:sz w:val="24"/>
          <w:szCs w:val="24"/>
          <w:lang w:eastAsia="en-US"/>
        </w:rPr>
        <w:t>.</w:t>
      </w:r>
    </w:p>
    <w:p w14:paraId="5A05D4BB" w14:textId="77777777" w:rsidR="00EF4347" w:rsidRP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The semantic features of diseases were extracted by analyzing the articles on the web related to each disease.</w:t>
      </w:r>
    </w:p>
    <w:p w14:paraId="2CBF033E" w14:textId="27E109AB" w:rsidR="00EF4347" w:rsidRDefault="00EF4347" w:rsidP="00C413DA">
      <w:pPr>
        <w:numPr>
          <w:ilvl w:val="0"/>
          <w:numId w:val="9"/>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Drug-disease association matrix downloaded from </w:t>
      </w:r>
      <w:r w:rsidR="00016877" w:rsidRPr="00016877">
        <w:rPr>
          <w:rFonts w:ascii="Times New Roman" w:eastAsia="Times New Roman" w:hAnsi="Times New Roman" w:cs="Times New Roman"/>
          <w:color w:val="0E101A"/>
          <w:sz w:val="24"/>
          <w:szCs w:val="24"/>
          <w:lang w:eastAsia="en-US"/>
        </w:rPr>
        <w:t xml:space="preserve">Liang et al. study </w:t>
      </w:r>
      <w:r w:rsidR="00F8068C">
        <w:rPr>
          <w:rFonts w:ascii="Times New Roman" w:eastAsia="Times New Roman" w:hAnsi="Times New Roman" w:cs="Times New Roman"/>
          <w:color w:val="0E101A"/>
          <w:sz w:val="24"/>
          <w:szCs w:val="24"/>
          <w:lang w:eastAsia="en-US"/>
        </w:rPr>
        <w:fldChar w:fldCharType="begin"/>
      </w:r>
      <w:r w:rsidR="00044275">
        <w:rPr>
          <w:rFonts w:ascii="Times New Roman" w:eastAsia="Times New Roman" w:hAnsi="Times New Roman" w:cs="Times New Roman"/>
          <w:color w:val="0E101A"/>
          <w:sz w:val="24"/>
          <w:szCs w:val="24"/>
          <w:lang w:eastAsia="en-US"/>
        </w:rPr>
        <w:instrText xml:space="preserve"> ADDIN EN.CITE &lt;EndNote&gt;&lt;Cite&gt;&lt;Author&gt;Liang&lt;/Author&gt;&lt;Year&gt;2017&lt;/Year&gt;&lt;RecNum&gt;13&lt;/RecNum&gt;&lt;DisplayText&gt;[9]&lt;/DisplayText&gt;&lt;record&gt;&lt;rec-number&gt;13&lt;/rec-number&gt;&lt;foreign-keys&gt;&lt;key app="EN" db-id="2vxvez55hfatrmeefdoxvwdkxxdtea2095va" timestamp="1599552757"&gt;13&lt;/key&gt;&lt;/foreign-keys&gt;&lt;ref-type name="Journal Article"&gt;17&lt;/ref-type&gt;&lt;contributors&gt;&lt;authors&gt;&lt;author&gt;Liang, Xujun&lt;/author&gt;&lt;author&gt;Zhang, Pengfei&lt;/author&gt;&lt;author&gt;Yan, Lu&lt;/author&gt;&lt;author&gt;Fu, Ying&lt;/author&gt;&lt;author&gt;Peng, Fang&lt;/author&gt;&lt;author&gt;Qu, Lingzhi&lt;/author&gt;&lt;author&gt;Shao, Meiying&lt;/author&gt;&lt;author&gt;Chen, Yongheng&lt;/author&gt;&lt;author&gt;Chen, Zhuchu&lt;/author&gt;&lt;/authors&gt;&lt;/contributors&gt;&lt;titles&gt;&lt;title&gt;LRSSL: predict and interpret drug–disease associations based on data integration using sparse subspace learning&lt;/title&gt;&lt;secondary-title&gt;Bioinformatics&lt;/secondary-title&gt;&lt;/titles&gt;&lt;periodical&gt;&lt;full-title&gt;Bioinformatics&lt;/full-title&gt;&lt;/periodical&gt;&lt;pages&gt;1187-1196&lt;/pages&gt;&lt;volume&gt;33&lt;/volume&gt;&lt;number&gt;8&lt;/number&gt;&lt;dates&gt;&lt;year&gt;2017&lt;/year&gt;&lt;/dates&gt;&lt;isbn&gt;1367-4803&lt;/isbn&gt;&lt;urls&gt;&lt;/urls&gt;&lt;/record&gt;&lt;/Cite&gt;&lt;/EndNote&gt;</w:instrText>
      </w:r>
      <w:r w:rsidR="00F8068C">
        <w:rPr>
          <w:rFonts w:ascii="Times New Roman" w:eastAsia="Times New Roman" w:hAnsi="Times New Roman" w:cs="Times New Roman"/>
          <w:color w:val="0E101A"/>
          <w:sz w:val="24"/>
          <w:szCs w:val="24"/>
          <w:lang w:eastAsia="en-US"/>
        </w:rPr>
        <w:fldChar w:fldCharType="separate"/>
      </w:r>
      <w:r w:rsidR="00044275">
        <w:rPr>
          <w:rFonts w:ascii="Times New Roman" w:eastAsia="Times New Roman" w:hAnsi="Times New Roman" w:cs="Times New Roman"/>
          <w:noProof/>
          <w:color w:val="0E101A"/>
          <w:sz w:val="24"/>
          <w:szCs w:val="24"/>
          <w:lang w:eastAsia="en-US"/>
        </w:rPr>
        <w:t>[9]</w:t>
      </w:r>
      <w:r w:rsidR="00F8068C">
        <w:rPr>
          <w:rFonts w:ascii="Times New Roman" w:eastAsia="Times New Roman" w:hAnsi="Times New Roman" w:cs="Times New Roman"/>
          <w:color w:val="0E101A"/>
          <w:sz w:val="24"/>
          <w:szCs w:val="24"/>
          <w:lang w:eastAsia="en-US"/>
        </w:rPr>
        <w:fldChar w:fldCharType="end"/>
      </w:r>
    </w:p>
    <w:p w14:paraId="074E466E" w14:textId="77777777" w:rsidR="002A2148" w:rsidRPr="00EF4347" w:rsidRDefault="002A2148" w:rsidP="00C413DA">
      <w:pPr>
        <w:spacing w:after="0" w:line="240" w:lineRule="auto"/>
        <w:ind w:left="720"/>
        <w:jc w:val="both"/>
        <w:rPr>
          <w:rFonts w:ascii="Times New Roman" w:eastAsia="Times New Roman" w:hAnsi="Times New Roman" w:cs="Times New Roman"/>
          <w:color w:val="0E101A"/>
          <w:sz w:val="24"/>
          <w:szCs w:val="24"/>
          <w:lang w:eastAsia="en-US"/>
        </w:rPr>
      </w:pPr>
    </w:p>
    <w:p w14:paraId="561F6BB8" w14:textId="5D534C65" w:rsidR="00836BD9" w:rsidRDefault="00625681" w:rsidP="00553BB1">
      <w:pPr>
        <w:spacing w:line="240" w:lineRule="auto"/>
        <w:jc w:val="both"/>
        <w:rPr>
          <w:rFonts w:ascii="Times New Roman" w:eastAsia="SimSun" w:hAnsi="Times New Roman" w:cs="Times New Roman"/>
          <w:sz w:val="24"/>
          <w:szCs w:val="24"/>
          <w:lang w:bidi="ar"/>
        </w:rPr>
        <w:pPrChange w:id="134" w:author="Elnaz" w:date="2020-11-15T07:30:00Z">
          <w:pPr>
            <w:spacing w:line="240" w:lineRule="auto"/>
            <w:jc w:val="both"/>
          </w:pPr>
        </w:pPrChange>
      </w:pPr>
      <w:r>
        <w:rPr>
          <w:rFonts w:ascii="Times New Roman" w:eastAsia="SimSun" w:hAnsi="Times New Roman" w:cs="Times New Roman"/>
          <w:sz w:val="24"/>
          <w:szCs w:val="24"/>
          <w:lang w:bidi="ar"/>
        </w:rPr>
        <w:t xml:space="preserve">In order </w:t>
      </w:r>
      <w:r w:rsidRPr="00625681">
        <w:rPr>
          <w:rFonts w:ascii="Times New Roman" w:eastAsia="SimSun" w:hAnsi="Times New Roman" w:cs="Times New Roman"/>
          <w:sz w:val="24"/>
          <w:szCs w:val="24"/>
          <w:lang w:bidi="ar"/>
        </w:rPr>
        <w:t>to improve the performance of the method</w:t>
      </w:r>
      <w:r>
        <w:rPr>
          <w:rFonts w:ascii="Times New Roman" w:eastAsia="SimSun" w:hAnsi="Times New Roman" w:cs="Times New Roman"/>
          <w:sz w:val="24"/>
          <w:szCs w:val="24"/>
          <w:lang w:bidi="ar"/>
        </w:rPr>
        <w:t xml:space="preserve">, </w:t>
      </w:r>
      <w:r w:rsidRPr="00625681">
        <w:rPr>
          <w:rFonts w:ascii="Times New Roman" w:eastAsia="SimSun" w:hAnsi="Times New Roman" w:cs="Times New Roman"/>
          <w:sz w:val="24"/>
          <w:szCs w:val="24"/>
          <w:lang w:bidi="ar"/>
        </w:rPr>
        <w:t xml:space="preserve">another type of drug feature based on drug side-effects </w:t>
      </w:r>
      <w:r>
        <w:rPr>
          <w:rFonts w:ascii="Times New Roman" w:eastAsia="SimSun" w:hAnsi="Times New Roman" w:cs="Times New Roman"/>
          <w:sz w:val="24"/>
          <w:szCs w:val="24"/>
          <w:lang w:bidi="ar"/>
        </w:rPr>
        <w:t>has</w:t>
      </w:r>
      <w:r w:rsidR="00137EF3">
        <w:rPr>
          <w:rFonts w:ascii="Times New Roman" w:eastAsia="SimSun" w:hAnsi="Times New Roman" w:cs="Times New Roman"/>
          <w:sz w:val="24"/>
          <w:szCs w:val="24"/>
          <w:lang w:bidi="ar"/>
        </w:rPr>
        <w:t xml:space="preserve"> also</w:t>
      </w:r>
      <w:r>
        <w:rPr>
          <w:rFonts w:ascii="Times New Roman" w:eastAsia="SimSun" w:hAnsi="Times New Roman" w:cs="Times New Roman"/>
          <w:sz w:val="24"/>
          <w:szCs w:val="24"/>
          <w:lang w:bidi="ar"/>
        </w:rPr>
        <w:t xml:space="preserve"> been</w:t>
      </w:r>
      <w:r w:rsidRPr="00625681">
        <w:rPr>
          <w:rFonts w:ascii="Times New Roman" w:eastAsia="SimSun" w:hAnsi="Times New Roman" w:cs="Times New Roman"/>
          <w:sz w:val="24"/>
          <w:szCs w:val="24"/>
          <w:lang w:bidi="ar"/>
        </w:rPr>
        <w:t xml:space="preserve"> calculated</w:t>
      </w:r>
      <w:r w:rsidR="00137EF3">
        <w:rPr>
          <w:rFonts w:ascii="Times New Roman" w:eastAsia="SimSun" w:hAnsi="Times New Roman" w:cs="Times New Roman"/>
          <w:sz w:val="24"/>
          <w:szCs w:val="24"/>
          <w:lang w:bidi="ar"/>
        </w:rPr>
        <w:t xml:space="preserve">. </w:t>
      </w:r>
      <w:del w:id="135" w:author="Elnaz" w:date="2020-11-15T07:30:00Z">
        <w:r w:rsidR="001C36A1" w:rsidRPr="001C36A1" w:rsidDel="00553BB1">
          <w:rPr>
            <w:rFonts w:ascii="Times New Roman" w:eastAsia="SimSun" w:hAnsi="Times New Roman" w:cs="Times New Roman"/>
            <w:sz w:val="24"/>
            <w:szCs w:val="24"/>
            <w:lang w:bidi="ar"/>
          </w:rPr>
          <w:delText>In the beginning</w:delText>
        </w:r>
      </w:del>
      <w:ins w:id="136" w:author="Elnaz" w:date="2020-11-15T07:30:00Z">
        <w:r w:rsidR="00553BB1">
          <w:rPr>
            <w:rFonts w:ascii="Times New Roman" w:eastAsia="SimSun" w:hAnsi="Times New Roman" w:cs="Times New Roman"/>
            <w:sz w:val="24"/>
            <w:szCs w:val="24"/>
            <w:lang w:bidi="ar"/>
          </w:rPr>
          <w:t>Besides</w:t>
        </w:r>
      </w:ins>
      <w:r w:rsidR="00137EF3">
        <w:rPr>
          <w:rFonts w:ascii="Times New Roman" w:eastAsia="SimSun" w:hAnsi="Times New Roman" w:cs="Times New Roman"/>
          <w:sz w:val="24"/>
          <w:szCs w:val="24"/>
          <w:lang w:bidi="ar"/>
        </w:rPr>
        <w:t xml:space="preserve">, </w:t>
      </w:r>
      <w:r w:rsidR="00137EF3" w:rsidRPr="00137EF3">
        <w:rPr>
          <w:rFonts w:ascii="Times New Roman" w:eastAsia="SimSun" w:hAnsi="Times New Roman" w:cs="Times New Roman"/>
          <w:sz w:val="24"/>
          <w:szCs w:val="24"/>
          <w:lang w:bidi="ar"/>
        </w:rPr>
        <w:t>the side effects of all drugs in the SIDER database</w:t>
      </w:r>
      <w:r w:rsidR="00137EF3">
        <w:rPr>
          <w:rFonts w:ascii="Times New Roman" w:eastAsia="SimSun" w:hAnsi="Times New Roman" w:cs="Times New Roman"/>
          <w:sz w:val="24"/>
          <w:szCs w:val="24"/>
          <w:lang w:bidi="ar"/>
        </w:rPr>
        <w:t xml:space="preserve"> were </w:t>
      </w:r>
      <w:r w:rsidR="00137EF3" w:rsidRPr="00137EF3">
        <w:rPr>
          <w:rFonts w:ascii="Times New Roman" w:eastAsia="SimSun" w:hAnsi="Times New Roman" w:cs="Times New Roman"/>
          <w:sz w:val="24"/>
          <w:szCs w:val="24"/>
          <w:lang w:bidi="ar"/>
        </w:rPr>
        <w:t>downloaded</w:t>
      </w:r>
      <w:r w:rsidR="00137EF3">
        <w:rPr>
          <w:rFonts w:ascii="Times New Roman" w:eastAsia="SimSun" w:hAnsi="Times New Roman" w:cs="Times New Roman"/>
          <w:sz w:val="24"/>
          <w:szCs w:val="24"/>
          <w:lang w:bidi="ar"/>
        </w:rPr>
        <w:t xml:space="preserve"> and </w:t>
      </w:r>
      <w:r w:rsidR="00137EF3" w:rsidRPr="00137EF3">
        <w:rPr>
          <w:rFonts w:ascii="Times New Roman" w:eastAsia="SimSun" w:hAnsi="Times New Roman" w:cs="Times New Roman"/>
          <w:sz w:val="24"/>
          <w:szCs w:val="24"/>
          <w:lang w:bidi="ar"/>
        </w:rPr>
        <w:t>converted</w:t>
      </w:r>
      <w:r w:rsidR="00137EF3">
        <w:rPr>
          <w:rFonts w:ascii="Times New Roman" w:eastAsia="SimSun" w:hAnsi="Times New Roman" w:cs="Times New Roman"/>
          <w:sz w:val="24"/>
          <w:szCs w:val="24"/>
          <w:lang w:bidi="ar"/>
        </w:rPr>
        <w:t xml:space="preserve"> </w:t>
      </w:r>
      <w:r w:rsidR="00137EF3" w:rsidRPr="00EF4347">
        <w:rPr>
          <w:rFonts w:ascii="Times New Roman" w:eastAsia="SimSun" w:hAnsi="Times New Roman" w:cs="Times New Roman"/>
          <w:sz w:val="24"/>
          <w:szCs w:val="24"/>
          <w:lang w:bidi="ar"/>
        </w:rPr>
        <w:t xml:space="preserve">into a usable format </w:t>
      </w:r>
      <w:r w:rsidR="00137EF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&lt;EndNote&gt;&lt;Cite&gt;&lt;Author&gt;Kuhn&lt;/Author&gt;&lt;Year&gt;2016&lt;/Year&gt;&lt;RecNum&gt;18&lt;/RecNum&gt;&lt;DisplayText&gt;[14]&lt;/DisplayText&gt;&lt;record&gt;&lt;rec-number&gt;18&lt;/rec-number&gt;&lt;foreign-keys&gt;&lt;key app="EN" db-id="2vxvez55hfatrmeefdoxvwdkxxdtea2095va" timestamp="1599553012"&gt;18&lt;/key&gt;&lt;/foreign-keys&gt;&lt;ref-type name="Journal Article"&gt;17&lt;/ref-type&gt;&lt;contributors&gt;&lt;authors&gt;&lt;author&gt;Kuhn, Michael&lt;/author&gt;&lt;author&gt;Letunic, Ivica&lt;/author&gt;&lt;author&gt;Jensen, Lars Juhl&lt;/author&gt;&lt;author&gt;Bork, Peer&lt;/author&gt;&lt;/authors&gt;&lt;/contributors&gt;&lt;titles&gt;&lt;title&gt;The SIDER database of drugs and side effects&lt;/title&gt;&lt;secondary-title&gt;Nucleic acids research&lt;/secondary-title&gt;&lt;/titles&gt;&lt;periodical&gt;&lt;full-title&gt;Nucleic acids research&lt;/full-title&gt;&lt;/periodical&gt;&lt;pages&gt;D1075-D1079&lt;/pages&gt;&lt;volume&gt;44&lt;/volume&gt;&lt;number&gt;D1&lt;/number&gt;&lt;dates&gt;&lt;year&gt;2016&lt;/year&gt;&lt;/dates&gt;&lt;isbn&gt;1362-4962&lt;/isbn&gt;&lt;urls&gt;&lt;/urls&gt;&lt;/record&gt;&lt;/Cite&gt;&lt;/EndNote&gt;</w:instrText>
      </w:r>
      <w:r w:rsidR="00137EF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[14]</w:t>
      </w:r>
      <w:r w:rsidR="00137EF3">
        <w:rPr>
          <w:rFonts w:ascii="Times New Roman" w:eastAsia="SimSun" w:hAnsi="Times New Roman" w:cs="Times New Roman"/>
          <w:sz w:val="24"/>
          <w:szCs w:val="24"/>
          <w:lang w:bidi="ar"/>
        </w:rPr>
        <w:fldChar w:fldCharType="end"/>
      </w:r>
      <w:r w:rsidR="00137EF3" w:rsidRPr="00EF4347">
        <w:rPr>
          <w:rFonts w:ascii="Times New Roman" w:eastAsia="SimSun" w:hAnsi="Times New Roman" w:cs="Times New Roman"/>
          <w:sz w:val="24"/>
          <w:szCs w:val="24"/>
          <w:lang w:bidi="ar"/>
        </w:rPr>
        <w:t>.</w:t>
      </w:r>
    </w:p>
    <w:p w14:paraId="3EE67AE8" w14:textId="77777777" w:rsidR="00836BD9" w:rsidRDefault="00C62357" w:rsidP="00C413DA">
      <w:pPr>
        <w:spacing w:line="240" w:lineRule="auto"/>
        <w:jc w:val="both"/>
        <w:rPr>
          <w:rFonts w:ascii="Times New Roman" w:eastAsia="SimSun" w:hAnsi="Times New Roman" w:cs="Times New Roman"/>
          <w:b/>
          <w:bCs/>
          <w:sz w:val="24"/>
          <w:szCs w:val="24"/>
          <w:lang w:bidi="ar"/>
        </w:rPr>
      </w:pPr>
      <w:r w:rsidRPr="00B6095F">
        <w:rPr>
          <w:rFonts w:ascii="Times New Roman" w:eastAsia="SimSun" w:hAnsi="Times New Roman" w:cs="Times New Roman"/>
          <w:b/>
          <w:bCs/>
          <w:sz w:val="24"/>
          <w:szCs w:val="24"/>
          <w:lang w:bidi="ar"/>
        </w:rPr>
        <w:t>2</w:t>
      </w:r>
      <w:r w:rsidR="00B4687B" w:rsidRPr="00B6095F">
        <w:rPr>
          <w:rFonts w:ascii="Times New Roman" w:eastAsia="SimSun" w:hAnsi="Times New Roman" w:cs="Times New Roman"/>
          <w:b/>
          <w:bCs/>
          <w:sz w:val="24"/>
          <w:szCs w:val="24"/>
          <w:lang w:bidi="ar"/>
        </w:rPr>
        <w:t>.2</w:t>
      </w:r>
      <w:r w:rsidR="00A306A8" w:rsidRPr="00B6095F">
        <w:rPr>
          <w:rFonts w:ascii="Times New Roman" w:eastAsia="SimSun" w:hAnsi="Times New Roman" w:cs="Times New Roman"/>
          <w:b/>
          <w:bCs/>
          <w:sz w:val="24"/>
          <w:szCs w:val="24"/>
          <w:lang w:bidi="ar"/>
        </w:rPr>
        <w:t xml:space="preserve"> Methods</w:t>
      </w:r>
    </w:p>
    <w:p w14:paraId="2EBCA22B" w14:textId="6D44FE26" w:rsidR="00C62357" w:rsidRDefault="00C62357" w:rsidP="00AF5354">
      <w:pPr>
        <w:spacing w:line="240" w:lineRule="auto"/>
        <w:jc w:val="both"/>
        <w:rPr>
          <w:rFonts w:ascii="Times New Roman" w:eastAsia="SimSun" w:hAnsi="Times New Roman" w:cs="Times New Roman"/>
          <w:sz w:val="24"/>
          <w:szCs w:val="24"/>
          <w:lang w:bidi="ar"/>
        </w:rPr>
        <w:pPrChange w:id="137" w:author="Elnaz" w:date="2020-11-15T07:47:00Z">
          <w:pPr>
            <w:spacing w:line="240" w:lineRule="auto"/>
            <w:jc w:val="both"/>
          </w:pPr>
        </w:pPrChange>
      </w:pPr>
      <w:r w:rsidRPr="00EF4347">
        <w:rPr>
          <w:rFonts w:ascii="Times New Roman" w:eastAsia="SimSun" w:hAnsi="Times New Roman" w:cs="Times New Roman"/>
          <w:sz w:val="24"/>
          <w:szCs w:val="24"/>
          <w:lang w:bidi="ar"/>
        </w:rPr>
        <w:t>The method pr</w:t>
      </w:r>
      <w:r w:rsidR="009F6411">
        <w:rPr>
          <w:rFonts w:ascii="Times New Roman" w:eastAsia="SimSun" w:hAnsi="Times New Roman" w:cs="Times New Roman"/>
          <w:sz w:val="24"/>
          <w:szCs w:val="24"/>
          <w:lang w:bidi="ar"/>
        </w:rPr>
        <w:t>oposed</w:t>
      </w:r>
      <w:r w:rsidRPr="00EF4347">
        <w:rPr>
          <w:rFonts w:ascii="Times New Roman" w:eastAsia="SimSun" w:hAnsi="Times New Roman" w:cs="Times New Roman"/>
          <w:sz w:val="24"/>
          <w:szCs w:val="24"/>
          <w:lang w:bidi="ar"/>
        </w:rPr>
        <w:t xml:space="preserve"> </w:t>
      </w:r>
      <w:r w:rsidR="00ED7F5D">
        <w:rPr>
          <w:rFonts w:ascii="Times New Roman" w:eastAsia="SimSun" w:hAnsi="Times New Roman" w:cs="Times New Roman"/>
          <w:sz w:val="24"/>
          <w:szCs w:val="24"/>
          <w:lang w:bidi="ar"/>
        </w:rPr>
        <w:t>(</w:t>
      </w:r>
      <w:r w:rsidR="004B2C41">
        <w:rPr>
          <w:rFonts w:ascii="Times New Roman" w:eastAsia="SimSun" w:hAnsi="Times New Roman" w:cs="Times New Roman"/>
          <w:sz w:val="24"/>
          <w:szCs w:val="24"/>
          <w:lang w:bidi="ar"/>
        </w:rPr>
        <w:t xml:space="preserve">called DRSE, a Drug Repurposing method based on drug Side Effects </w:t>
      </w:r>
      <w:r w:rsidR="00ED7F5D">
        <w:rPr>
          <w:rFonts w:ascii="Times New Roman" w:eastAsia="SimSun" w:hAnsi="Times New Roman" w:cs="Times New Roman"/>
          <w:sz w:val="24"/>
          <w:szCs w:val="24"/>
          <w:lang w:bidi="ar"/>
        </w:rPr>
        <w:t xml:space="preserve">information) </w:t>
      </w:r>
      <w:r w:rsidRPr="00EF4347">
        <w:rPr>
          <w:rFonts w:ascii="Times New Roman" w:eastAsia="SimSun" w:hAnsi="Times New Roman" w:cs="Times New Roman"/>
          <w:sz w:val="24"/>
          <w:szCs w:val="24"/>
          <w:lang w:bidi="ar"/>
        </w:rPr>
        <w:t xml:space="preserve">includes the Random walk with restart technique to </w:t>
      </w:r>
      <w:r w:rsidR="00762482">
        <w:rPr>
          <w:rFonts w:ascii="Times New Roman" w:eastAsia="SimSun" w:hAnsi="Times New Roman" w:cs="Times New Roman"/>
          <w:sz w:val="24"/>
          <w:szCs w:val="24"/>
          <w:lang w:bidi="ar"/>
        </w:rPr>
        <w:t>merge</w:t>
      </w:r>
      <w:r w:rsidRPr="00EF4347">
        <w:rPr>
          <w:rFonts w:ascii="Times New Roman" w:eastAsia="SimSun" w:hAnsi="Times New Roman" w:cs="Times New Roman"/>
          <w:sz w:val="24"/>
          <w:szCs w:val="24"/>
          <w:lang w:bidi="ar"/>
        </w:rPr>
        <w:t xml:space="preserve"> drug and disease features, diffusion component analysis (DCA) to extract more practical features, and the matrix factorization method </w:t>
      </w:r>
      <w:del w:id="138" w:author="Elnaz" w:date="2020-11-15T07:47:00Z">
        <w:r w:rsidRPr="00EF4347" w:rsidDel="00AF5354">
          <w:rPr>
            <w:rFonts w:ascii="Times New Roman" w:eastAsia="SimSun" w:hAnsi="Times New Roman" w:cs="Times New Roman"/>
            <w:sz w:val="24"/>
            <w:szCs w:val="24"/>
            <w:lang w:bidi="ar"/>
          </w:rPr>
          <w:delText>for estimating</w:delText>
        </w:r>
      </w:del>
      <w:ins w:id="139" w:author="Elnaz" w:date="2020-11-15T07:47:00Z">
        <w:r w:rsidR="00AF5354">
          <w:rPr>
            <w:rFonts w:ascii="Times New Roman" w:eastAsia="SimSun" w:hAnsi="Times New Roman" w:cs="Times New Roman"/>
            <w:sz w:val="24"/>
            <w:szCs w:val="24"/>
            <w:lang w:bidi="ar"/>
          </w:rPr>
          <w:t>to estimate</w:t>
        </w:r>
      </w:ins>
      <w:r w:rsidRPr="00EF4347">
        <w:rPr>
          <w:rFonts w:ascii="Times New Roman" w:eastAsia="SimSun" w:hAnsi="Times New Roman" w:cs="Times New Roman"/>
          <w:sz w:val="24"/>
          <w:szCs w:val="24"/>
          <w:lang w:bidi="ar"/>
        </w:rPr>
        <w:t xml:space="preserve"> final prediction. The steps of </w:t>
      </w:r>
      <w:r w:rsidR="00ED7F5D">
        <w:rPr>
          <w:rFonts w:ascii="Times New Roman" w:eastAsia="SimSun" w:hAnsi="Times New Roman" w:cs="Times New Roman"/>
          <w:sz w:val="24"/>
          <w:szCs w:val="24"/>
          <w:lang w:bidi="ar"/>
        </w:rPr>
        <w:t>DRSE</w:t>
      </w:r>
      <w:r w:rsidRPr="00EF4347">
        <w:rPr>
          <w:rFonts w:ascii="Times New Roman" w:eastAsia="SimSun" w:hAnsi="Times New Roman" w:cs="Times New Roman"/>
          <w:sz w:val="24"/>
          <w:szCs w:val="24"/>
          <w:lang w:bidi="ar"/>
        </w:rPr>
        <w:t xml:space="preserve"> are summarized </w:t>
      </w:r>
      <w:r w:rsidR="009F6411">
        <w:rPr>
          <w:rFonts w:ascii="Times New Roman" w:eastAsia="SimSun" w:hAnsi="Times New Roman" w:cs="Times New Roman"/>
          <w:sz w:val="24"/>
          <w:szCs w:val="24"/>
          <w:lang w:bidi="ar"/>
        </w:rPr>
        <w:t>as follows</w:t>
      </w:r>
      <w:r w:rsidRPr="00EF4347">
        <w:rPr>
          <w:rFonts w:ascii="Times New Roman" w:eastAsia="SimSun" w:hAnsi="Times New Roman" w:cs="Times New Roman"/>
          <w:sz w:val="24"/>
          <w:szCs w:val="24"/>
          <w:lang w:bidi="ar"/>
        </w:rPr>
        <w:t>:</w:t>
      </w:r>
    </w:p>
    <w:p w14:paraId="15A6192D" w14:textId="238E7D5A"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lastRenderedPageBreak/>
        <w:t>Compiling</w:t>
      </w:r>
      <w:r w:rsidR="007E7BA0">
        <w:rPr>
          <w:rFonts w:ascii="Times New Roman" w:eastAsia="Times New Roman" w:hAnsi="Times New Roman" w:cs="Times New Roman"/>
          <w:color w:val="0E101A"/>
          <w:sz w:val="24"/>
          <w:szCs w:val="24"/>
          <w:lang w:eastAsia="en-US"/>
        </w:rPr>
        <w:t xml:space="preserve"> the</w:t>
      </w:r>
      <w:r w:rsidRPr="00EF4347">
        <w:rPr>
          <w:rFonts w:ascii="Times New Roman" w:eastAsia="Times New Roman" w:hAnsi="Times New Roman" w:cs="Times New Roman"/>
          <w:color w:val="0E101A"/>
          <w:sz w:val="24"/>
          <w:szCs w:val="24"/>
          <w:lang w:eastAsia="en-US"/>
        </w:rPr>
        <w:t xml:space="preserve"> different types of features for drugs and diseases</w:t>
      </w:r>
    </w:p>
    <w:p w14:paraId="202086C0" w14:textId="553A374D"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Calculating the similarity matrix from </w:t>
      </w:r>
      <w:r w:rsidR="00337AB2">
        <w:rPr>
          <w:rFonts w:ascii="Times New Roman" w:eastAsia="Times New Roman" w:hAnsi="Times New Roman" w:cs="Times New Roman"/>
          <w:color w:val="0E101A"/>
          <w:sz w:val="24"/>
          <w:szCs w:val="24"/>
          <w:lang w:eastAsia="en-US"/>
        </w:rPr>
        <w:t xml:space="preserve">the </w:t>
      </w:r>
      <w:r w:rsidRPr="00EF4347">
        <w:rPr>
          <w:rFonts w:ascii="Times New Roman" w:eastAsia="Times New Roman" w:hAnsi="Times New Roman" w:cs="Times New Roman"/>
          <w:color w:val="0E101A"/>
          <w:sz w:val="24"/>
          <w:szCs w:val="24"/>
          <w:lang w:eastAsia="en-US"/>
        </w:rPr>
        <w:t xml:space="preserve">raw features using the </w:t>
      </w:r>
      <w:proofErr w:type="spellStart"/>
      <w:r w:rsidRPr="00EF4347">
        <w:rPr>
          <w:rFonts w:ascii="Times New Roman" w:eastAsia="Times New Roman" w:hAnsi="Times New Roman" w:cs="Times New Roman"/>
          <w:color w:val="0E101A"/>
          <w:sz w:val="24"/>
          <w:szCs w:val="24"/>
          <w:lang w:eastAsia="en-US"/>
        </w:rPr>
        <w:t>Jaccard</w:t>
      </w:r>
      <w:proofErr w:type="spellEnd"/>
      <w:r w:rsidRPr="00EF4347">
        <w:rPr>
          <w:rFonts w:ascii="Times New Roman" w:eastAsia="Times New Roman" w:hAnsi="Times New Roman" w:cs="Times New Roman"/>
          <w:color w:val="0E101A"/>
          <w:sz w:val="24"/>
          <w:szCs w:val="24"/>
          <w:lang w:eastAsia="en-US"/>
        </w:rPr>
        <w:t xml:space="preserve"> index function</w:t>
      </w:r>
    </w:p>
    <w:p w14:paraId="1ADE3E75" w14:textId="77777777"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Applying a random walk with restart probability on each similarity matrix</w:t>
      </w:r>
    </w:p>
    <w:p w14:paraId="5B0EC5A6" w14:textId="798D0BC1"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 xml:space="preserve">Integrating the resulted matrices and mapping them to a low-dimensional space, </w:t>
      </w:r>
      <w:r w:rsidR="00D20E97">
        <w:rPr>
          <w:rFonts w:ascii="Times New Roman" w:eastAsia="Times New Roman" w:hAnsi="Times New Roman" w:cs="Times New Roman"/>
          <w:color w:val="0E101A"/>
          <w:sz w:val="24"/>
          <w:szCs w:val="24"/>
          <w:lang w:eastAsia="en-US"/>
        </w:rPr>
        <w:t xml:space="preserve">this action must be taken </w:t>
      </w:r>
      <w:r w:rsidRPr="00EF4347">
        <w:rPr>
          <w:rFonts w:ascii="Times New Roman" w:eastAsia="Times New Roman" w:hAnsi="Times New Roman" w:cs="Times New Roman"/>
          <w:color w:val="0E101A"/>
          <w:sz w:val="24"/>
          <w:szCs w:val="24"/>
          <w:lang w:eastAsia="en-US"/>
        </w:rPr>
        <w:t>once</w:t>
      </w:r>
      <w:r w:rsidR="00D20E97">
        <w:rPr>
          <w:rFonts w:ascii="Times New Roman" w:eastAsia="Times New Roman" w:hAnsi="Times New Roman" w:cs="Times New Roman"/>
          <w:color w:val="0E101A"/>
          <w:sz w:val="24"/>
          <w:szCs w:val="24"/>
          <w:lang w:eastAsia="en-US"/>
        </w:rPr>
        <w:t xml:space="preserve"> either</w:t>
      </w:r>
      <w:r w:rsidRPr="00EF4347">
        <w:rPr>
          <w:rFonts w:ascii="Times New Roman" w:eastAsia="Times New Roman" w:hAnsi="Times New Roman" w:cs="Times New Roman"/>
          <w:color w:val="0E101A"/>
          <w:sz w:val="24"/>
          <w:szCs w:val="24"/>
          <w:lang w:eastAsia="en-US"/>
        </w:rPr>
        <w:t xml:space="preserve"> for</w:t>
      </w:r>
      <w:r w:rsidR="00D20E97">
        <w:rPr>
          <w:rFonts w:ascii="Times New Roman" w:eastAsia="Times New Roman" w:hAnsi="Times New Roman" w:cs="Times New Roman"/>
          <w:color w:val="0E101A"/>
          <w:sz w:val="24"/>
          <w:szCs w:val="24"/>
          <w:lang w:eastAsia="en-US"/>
        </w:rPr>
        <w:t xml:space="preserve"> the</w:t>
      </w:r>
      <w:r w:rsidRPr="00EF4347">
        <w:rPr>
          <w:rFonts w:ascii="Times New Roman" w:eastAsia="Times New Roman" w:hAnsi="Times New Roman" w:cs="Times New Roman"/>
          <w:color w:val="0E101A"/>
          <w:sz w:val="24"/>
          <w:szCs w:val="24"/>
          <w:lang w:eastAsia="en-US"/>
        </w:rPr>
        <w:t xml:space="preserve"> drug similarities </w:t>
      </w:r>
      <w:r w:rsidR="00D20E97">
        <w:rPr>
          <w:rFonts w:ascii="Times New Roman" w:eastAsia="Times New Roman" w:hAnsi="Times New Roman" w:cs="Times New Roman"/>
          <w:color w:val="0E101A"/>
          <w:sz w:val="24"/>
          <w:szCs w:val="24"/>
          <w:lang w:eastAsia="en-US"/>
        </w:rPr>
        <w:t>or</w:t>
      </w:r>
      <w:r w:rsidRPr="00EF4347">
        <w:rPr>
          <w:rFonts w:ascii="Times New Roman" w:eastAsia="Times New Roman" w:hAnsi="Times New Roman" w:cs="Times New Roman"/>
          <w:color w:val="0E101A"/>
          <w:sz w:val="24"/>
          <w:szCs w:val="24"/>
          <w:lang w:eastAsia="en-US"/>
        </w:rPr>
        <w:t xml:space="preserve"> disease similarities</w:t>
      </w:r>
    </w:p>
    <w:p w14:paraId="60C16584" w14:textId="77777777" w:rsidR="00C62357" w:rsidRPr="00EF4347" w:rsidRDefault="00C62357" w:rsidP="00C413DA">
      <w:pPr>
        <w:numPr>
          <w:ilvl w:val="0"/>
          <w:numId w:val="8"/>
        </w:numPr>
        <w:spacing w:after="0" w:line="240" w:lineRule="auto"/>
        <w:jc w:val="both"/>
        <w:rPr>
          <w:rFonts w:ascii="Times New Roman" w:eastAsia="Times New Roman" w:hAnsi="Times New Roman" w:cs="Times New Roman"/>
          <w:color w:val="0E101A"/>
          <w:sz w:val="24"/>
          <w:szCs w:val="24"/>
          <w:lang w:eastAsia="en-US"/>
        </w:rPr>
      </w:pPr>
      <w:r w:rsidRPr="00EF4347">
        <w:rPr>
          <w:rFonts w:ascii="Times New Roman" w:eastAsia="Times New Roman" w:hAnsi="Times New Roman" w:cs="Times New Roman"/>
          <w:color w:val="0E101A"/>
          <w:sz w:val="24"/>
          <w:szCs w:val="24"/>
          <w:lang w:eastAsia="en-US"/>
        </w:rPr>
        <w:t>Using the matrix factorization to predict a score for the possibility of drug-disease association</w:t>
      </w:r>
    </w:p>
    <w:p w14:paraId="76606E96" w14:textId="74727FA0" w:rsidR="00C62357" w:rsidRDefault="00D20E97"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An </w:t>
      </w:r>
      <w:r w:rsidR="00C62357">
        <w:rPr>
          <w:rFonts w:ascii="Times New Roman" w:eastAsia="SimSun" w:hAnsi="Times New Roman" w:cs="Times New Roman"/>
          <w:sz w:val="24"/>
          <w:szCs w:val="24"/>
          <w:lang w:bidi="ar"/>
        </w:rPr>
        <w:t>overview of t</w:t>
      </w:r>
      <w:r>
        <w:rPr>
          <w:rFonts w:ascii="Times New Roman" w:eastAsia="SimSun" w:hAnsi="Times New Roman" w:cs="Times New Roman"/>
          <w:sz w:val="24"/>
          <w:szCs w:val="24"/>
          <w:lang w:bidi="ar"/>
        </w:rPr>
        <w:t>his method is illustrated in Figure 1</w:t>
      </w:r>
      <w:r w:rsidR="00C62357">
        <w:rPr>
          <w:rFonts w:ascii="Times New Roman" w:eastAsia="SimSun" w:hAnsi="Times New Roman" w:cs="Times New Roman"/>
          <w:sz w:val="24"/>
          <w:szCs w:val="24"/>
          <w:lang w:bidi="ar"/>
        </w:rPr>
        <w:t>.</w:t>
      </w:r>
      <w:r w:rsidR="00C62357">
        <w:rPr>
          <w:rFonts w:ascii="Times New Roman" w:eastAsia="SimSun" w:hAnsi="Times New Roman" w:cs="Times New Roman"/>
          <w:sz w:val="24"/>
          <w:szCs w:val="24"/>
          <w:lang w:bidi="ar"/>
        </w:rPr>
        <w:br/>
      </w:r>
    </w:p>
    <w:p w14:paraId="6C7F7770" w14:textId="3C616633" w:rsidR="00C62357" w:rsidRDefault="00562AAA" w:rsidP="00C413DA">
      <w:pPr>
        <w:keepNext/>
        <w:spacing w:line="240" w:lineRule="auto"/>
        <w:jc w:val="center"/>
      </w:pPr>
      <w:r>
        <w:rPr>
          <w:rFonts w:ascii="Times New Roman" w:hAnsi="Times New Roman" w:cs="Times New Roman"/>
          <w:noProof/>
          <w:sz w:val="24"/>
          <w:szCs w:val="24"/>
          <w:lang w:eastAsia="en-US"/>
        </w:rPr>
        <w:drawing>
          <wp:inline distT="0" distB="0" distL="0" distR="0" wp14:anchorId="58865FC6" wp14:editId="7173A5FB">
            <wp:extent cx="5379856" cy="436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054" cy="4387522"/>
                    </a:xfrm>
                    <a:prstGeom prst="rect">
                      <a:avLst/>
                    </a:prstGeom>
                    <a:noFill/>
                    <a:ln>
                      <a:noFill/>
                    </a:ln>
                  </pic:spPr>
                </pic:pic>
              </a:graphicData>
            </a:graphic>
          </wp:inline>
        </w:drawing>
      </w:r>
    </w:p>
    <w:p w14:paraId="5688FB29" w14:textId="67970114" w:rsidR="00C62357" w:rsidRPr="00FE2C1D" w:rsidRDefault="00C62357" w:rsidP="00C413DA">
      <w:pPr>
        <w:pStyle w:val="Caption"/>
        <w:spacing w:line="240" w:lineRule="auto"/>
        <w:jc w:val="center"/>
        <w:rPr>
          <w:rFonts w:asciiTheme="majorBidi" w:eastAsia="SimSun" w:hAnsiTheme="majorBidi" w:cstheme="majorBidi"/>
          <w:b/>
          <w:bCs/>
          <w:sz w:val="36"/>
          <w:szCs w:val="36"/>
          <w:lang w:bidi="ar"/>
        </w:rPr>
      </w:pPr>
      <w:r w:rsidRPr="00933188">
        <w:rPr>
          <w:rFonts w:asciiTheme="majorBidi" w:hAnsiTheme="majorBidi" w:cstheme="majorBidi"/>
          <w:b/>
          <w:bCs/>
        </w:rPr>
        <w:t xml:space="preserve">Figure </w:t>
      </w:r>
      <w:r w:rsidR="00584D23" w:rsidRPr="00933188">
        <w:rPr>
          <w:rFonts w:asciiTheme="majorBidi" w:hAnsiTheme="majorBidi" w:cstheme="majorBidi"/>
          <w:b/>
          <w:bCs/>
        </w:rPr>
        <w:fldChar w:fldCharType="begin"/>
      </w:r>
      <w:r w:rsidR="00584D23" w:rsidRPr="00933188">
        <w:rPr>
          <w:rFonts w:asciiTheme="majorBidi" w:hAnsiTheme="majorBidi" w:cstheme="majorBidi"/>
          <w:b/>
          <w:bCs/>
        </w:rPr>
        <w:instrText xml:space="preserve"> SEQ Figure \* ARABIC </w:instrText>
      </w:r>
      <w:r w:rsidR="00584D23" w:rsidRPr="00933188">
        <w:rPr>
          <w:rFonts w:asciiTheme="majorBidi" w:hAnsiTheme="majorBidi" w:cstheme="majorBidi"/>
          <w:b/>
          <w:bCs/>
        </w:rPr>
        <w:fldChar w:fldCharType="separate"/>
      </w:r>
      <w:r w:rsidRPr="00933188">
        <w:rPr>
          <w:rFonts w:asciiTheme="majorBidi" w:hAnsiTheme="majorBidi" w:cstheme="majorBidi"/>
          <w:b/>
          <w:bCs/>
          <w:noProof/>
        </w:rPr>
        <w:t>1</w:t>
      </w:r>
      <w:r w:rsidR="00584D23" w:rsidRPr="00933188">
        <w:rPr>
          <w:rFonts w:asciiTheme="majorBidi" w:hAnsiTheme="majorBidi" w:cstheme="majorBidi"/>
          <w:b/>
          <w:bCs/>
          <w:noProof/>
        </w:rPr>
        <w:fldChar w:fldCharType="end"/>
      </w:r>
      <w:r w:rsidR="00AA2A6B" w:rsidRPr="00933188">
        <w:rPr>
          <w:rFonts w:asciiTheme="majorBidi" w:hAnsiTheme="majorBidi" w:cstheme="majorBidi"/>
          <w:b/>
          <w:bCs/>
          <w:noProof/>
        </w:rPr>
        <w:t>.</w:t>
      </w:r>
      <w:r w:rsidRPr="00FE2C1D">
        <w:rPr>
          <w:rFonts w:asciiTheme="majorBidi" w:hAnsiTheme="majorBidi" w:cstheme="majorBidi"/>
          <w:noProof/>
        </w:rPr>
        <w:t xml:space="preserve"> The overview of the proposed method</w:t>
      </w:r>
    </w:p>
    <w:p w14:paraId="10AA5AB8" w14:textId="0630519D" w:rsidR="002A2148" w:rsidRDefault="00A342C7" w:rsidP="00A342C7">
      <w:pPr>
        <w:spacing w:line="240" w:lineRule="auto"/>
        <w:jc w:val="both"/>
        <w:rPr>
          <w:rFonts w:ascii="Times New Roman" w:eastAsia="SimSun" w:hAnsi="Times New Roman" w:cs="Times New Roman"/>
          <w:b/>
          <w:bCs/>
          <w:sz w:val="24"/>
          <w:szCs w:val="24"/>
          <w:lang w:bidi="ar"/>
        </w:rPr>
      </w:pPr>
      <w:r w:rsidRPr="00836BD9">
        <w:rPr>
          <w:rFonts w:ascii="Times New Roman" w:eastAsia="SimSun" w:hAnsi="Times New Roman" w:cs="Times New Roman"/>
          <w:b/>
          <w:bCs/>
          <w:sz w:val="24"/>
          <w:szCs w:val="24"/>
          <w:lang w:bidi="ar"/>
        </w:rPr>
        <w:t xml:space="preserve">2.2.1 Computing similarity matrices </w:t>
      </w:r>
      <w:r w:rsidRPr="00B6095F">
        <w:rPr>
          <w:rFonts w:ascii="Times New Roman" w:eastAsia="SimSun" w:hAnsi="Times New Roman" w:cs="Times New Roman"/>
          <w:b/>
          <w:bCs/>
          <w:sz w:val="24"/>
          <w:szCs w:val="24"/>
          <w:lang w:bidi="ar"/>
        </w:rPr>
        <w:t xml:space="preserve"> </w:t>
      </w:r>
    </w:p>
    <w:p w14:paraId="765390CC" w14:textId="77777777" w:rsidR="002A2148" w:rsidRPr="002379E5" w:rsidRDefault="002A2148" w:rsidP="00C413DA">
      <w:pPr>
        <w:spacing w:line="240" w:lineRule="auto"/>
        <w:jc w:val="both"/>
        <w:rPr>
          <w:rFonts w:ascii="Times New Roman" w:hAnsi="Times New Roman" w:cs="Times New Roman"/>
          <w:sz w:val="24"/>
          <w:szCs w:val="24"/>
          <w:highlight w:val="yellow"/>
        </w:rPr>
      </w:pPr>
      <w:r w:rsidRPr="00EF4347">
        <w:rPr>
          <w:rFonts w:ascii="Times New Roman" w:eastAsia="SimSun" w:hAnsi="Times New Roman" w:cs="Times New Roman"/>
          <w:sz w:val="24"/>
          <w:szCs w:val="24"/>
          <w:lang w:bidi="ar"/>
        </w:rPr>
        <w:t xml:space="preserve">The mentioned features were converted to the similarity matrices using the </w:t>
      </w:r>
      <w:proofErr w:type="spellStart"/>
      <w:r w:rsidRPr="00EF4347">
        <w:rPr>
          <w:rFonts w:ascii="Times New Roman" w:eastAsia="SimSun" w:hAnsi="Times New Roman" w:cs="Times New Roman"/>
          <w:sz w:val="24"/>
          <w:szCs w:val="24"/>
          <w:lang w:bidi="ar"/>
        </w:rPr>
        <w:t>Jaccard</w:t>
      </w:r>
      <w:proofErr w:type="spellEnd"/>
      <w:r w:rsidRPr="00EF4347">
        <w:rPr>
          <w:rFonts w:ascii="Times New Roman" w:eastAsia="SimSun" w:hAnsi="Times New Roman" w:cs="Times New Roman"/>
          <w:sz w:val="24"/>
          <w:szCs w:val="24"/>
          <w:lang w:bidi="ar"/>
        </w:rPr>
        <w:t xml:space="preserve"> index function with the following formula</w:t>
      </w:r>
      <w:r>
        <w:rPr>
          <w:rFonts w:ascii="Times New Roman" w:eastAsia="SimSun" w:hAnsi="Times New Roman" w:cs="Times New Roman"/>
          <w:sz w:val="24"/>
          <w:szCs w:val="24"/>
          <w:lang w:bidi="ar"/>
        </w:rPr>
        <w:t>:</w:t>
      </w:r>
    </w:p>
    <w:tbl>
      <w:tblPr>
        <w:tblStyle w:val="TableGrid"/>
        <w:bidiVisual/>
        <w:tblW w:w="8452" w:type="dxa"/>
        <w:tblLook w:val="04A0" w:firstRow="1" w:lastRow="0" w:firstColumn="1" w:lastColumn="0" w:noHBand="0" w:noVBand="1"/>
      </w:tblPr>
      <w:tblGrid>
        <w:gridCol w:w="804"/>
        <w:gridCol w:w="7648"/>
      </w:tblGrid>
      <w:tr w:rsidR="002A2148" w14:paraId="3EB80616" w14:textId="77777777" w:rsidTr="000274CF">
        <w:trPr>
          <w:trHeight w:val="735"/>
        </w:trPr>
        <w:tc>
          <w:tcPr>
            <w:tcW w:w="804" w:type="dxa"/>
            <w:tcBorders>
              <w:top w:val="nil"/>
              <w:left w:val="nil"/>
              <w:bottom w:val="nil"/>
              <w:right w:val="nil"/>
            </w:tcBorders>
            <w:shd w:val="clear" w:color="auto" w:fill="auto"/>
          </w:tcPr>
          <w:p w14:paraId="7EE6EA1A" w14:textId="77777777" w:rsidR="002A2148" w:rsidRPr="00933188" w:rsidRDefault="002A2148" w:rsidP="00C413DA">
            <w:pPr>
              <w:pStyle w:val="Text1"/>
              <w:bidi w:val="0"/>
              <w:rPr>
                <w:sz w:val="24"/>
                <w:szCs w:val="24"/>
              </w:rPr>
            </w:pPr>
          </w:p>
          <w:p w14:paraId="7BAFDB5B" w14:textId="77777777" w:rsidR="002A2148" w:rsidRPr="00933188" w:rsidRDefault="002A2148" w:rsidP="00C413DA">
            <w:pPr>
              <w:pStyle w:val="Text1"/>
              <w:bidi w:val="0"/>
              <w:rPr>
                <w:sz w:val="24"/>
                <w:szCs w:val="24"/>
              </w:rPr>
            </w:pPr>
            <w:r w:rsidRPr="00933188">
              <w:rPr>
                <w:sz w:val="24"/>
                <w:szCs w:val="24"/>
              </w:rPr>
              <w:t>(1)</w:t>
            </w:r>
          </w:p>
        </w:tc>
        <w:tc>
          <w:tcPr>
            <w:tcW w:w="7648" w:type="dxa"/>
            <w:tcBorders>
              <w:top w:val="nil"/>
              <w:left w:val="nil"/>
              <w:bottom w:val="nil"/>
              <w:right w:val="nil"/>
            </w:tcBorders>
            <w:shd w:val="clear" w:color="auto" w:fill="auto"/>
          </w:tcPr>
          <w:p w14:paraId="247F3243" w14:textId="2EB0317A" w:rsidR="002A2148" w:rsidRPr="000274CF" w:rsidRDefault="002A2148" w:rsidP="00C413DA">
            <w:pPr>
              <w:pStyle w:val="Text1"/>
              <w:bidi w:val="0"/>
              <w:rPr>
                <w:rFonts w:cs="B Nazanin"/>
                <w:i/>
                <w:sz w:val="24"/>
                <w:szCs w:val="24"/>
                <w:highlight w:val="yellow"/>
              </w:rPr>
            </w:pPr>
            <m:oMathPara>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A,B</m:t>
                    </m:r>
                  </m:e>
                </m:d>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11</m:t>
                        </m:r>
                      </m:sub>
                    </m:sSub>
                  </m:num>
                  <m:den>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11</m:t>
                        </m:r>
                      </m:sub>
                    </m:sSub>
                  </m:den>
                </m:f>
              </m:oMath>
            </m:oMathPara>
          </w:p>
        </w:tc>
      </w:tr>
    </w:tbl>
    <w:p w14:paraId="34CE5A5A" w14:textId="4DAC3708" w:rsidR="002A2148" w:rsidRDefault="002A2148" w:rsidP="005C5291">
      <w:pPr>
        <w:spacing w:line="240" w:lineRule="auto"/>
        <w:jc w:val="both"/>
        <w:rPr>
          <w:rFonts w:ascii="Times New Roman" w:eastAsia="SimSun" w:hAnsi="Times New Roman" w:cs="Times New Roman"/>
          <w:sz w:val="24"/>
          <w:szCs w:val="24"/>
          <w:lang w:bidi="ar"/>
        </w:rPr>
        <w:pPrChange w:id="140" w:author="Elnaz" w:date="2020-11-15T07:53:00Z">
          <w:pPr>
            <w:spacing w:line="240" w:lineRule="auto"/>
            <w:jc w:val="both"/>
          </w:pPr>
        </w:pPrChange>
      </w:pPr>
      <w:r>
        <w:rPr>
          <w:rFonts w:ascii="Times New Roman" w:eastAsia="SimSun" w:hAnsi="Times New Roman" w:cs="Times New Roman"/>
          <w:sz w:val="24"/>
          <w:szCs w:val="24"/>
          <w:lang w:bidi="ar"/>
        </w:rPr>
        <w:t xml:space="preserve">It is important to note that there are two feature vectors </w:t>
      </w:r>
      <w:r w:rsidRPr="002379E5">
        <w:rPr>
          <w:rFonts w:ascii="Times New Roman" w:eastAsia="SimSun" w:hAnsi="Times New Roman" w:cs="Times New Roman"/>
          <w:i/>
          <w:iCs/>
          <w:sz w:val="24"/>
          <w:szCs w:val="24"/>
          <w:lang w:bidi="ar"/>
        </w:rPr>
        <w:t>A</w:t>
      </w:r>
      <w:r>
        <w:rPr>
          <w:rFonts w:ascii="Times New Roman" w:eastAsia="SimSun" w:hAnsi="Times New Roman" w:cs="Times New Roman"/>
          <w:sz w:val="24"/>
          <w:szCs w:val="24"/>
          <w:lang w:bidi="ar"/>
        </w:rPr>
        <w:t xml:space="preserve"> and </w:t>
      </w:r>
      <w:r w:rsidRPr="002379E5">
        <w:rPr>
          <w:rFonts w:ascii="Times New Roman" w:eastAsia="SimSun" w:hAnsi="Times New Roman" w:cs="Times New Roman"/>
          <w:i/>
          <w:iCs/>
          <w:sz w:val="24"/>
          <w:szCs w:val="24"/>
          <w:lang w:bidi="ar"/>
        </w:rPr>
        <w:t>B,</w:t>
      </w:r>
      <w:r>
        <w:rPr>
          <w:rFonts w:ascii="Times New Roman" w:eastAsia="SimSun" w:hAnsi="Times New Roman" w:cs="Times New Roman"/>
          <w:sz w:val="24"/>
          <w:szCs w:val="24"/>
          <w:lang w:bidi="ar"/>
        </w:rPr>
        <w:t xml:space="preserve"> </w:t>
      </w:r>
      <w:del w:id="141" w:author="Elnaz" w:date="2020-11-15T07:53:00Z">
        <w:r w:rsidDel="005C5291">
          <w:rPr>
            <w:rFonts w:ascii="Times New Roman" w:eastAsia="SimSun" w:hAnsi="Times New Roman" w:cs="Times New Roman"/>
            <w:sz w:val="24"/>
            <w:szCs w:val="24"/>
            <w:lang w:bidi="ar"/>
          </w:rPr>
          <w:delText>and both of the</w:delText>
        </w:r>
      </w:del>
      <w:ins w:id="142" w:author="Elnaz" w:date="2020-11-15T07:53:00Z">
        <w:r w:rsidR="005C5291">
          <w:rPr>
            <w:rFonts w:ascii="Times New Roman" w:eastAsia="SimSun" w:hAnsi="Times New Roman" w:cs="Times New Roman"/>
            <w:sz w:val="24"/>
            <w:szCs w:val="24"/>
            <w:lang w:bidi="ar"/>
          </w:rPr>
          <w:t>each of which</w:t>
        </w:r>
      </w:ins>
      <w:del w:id="143" w:author="Elnaz" w:date="2020-11-15T07:53:00Z">
        <w:r w:rsidDel="005C5291">
          <w:rPr>
            <w:rFonts w:ascii="Times New Roman" w:eastAsia="SimSun" w:hAnsi="Times New Roman" w:cs="Times New Roman"/>
            <w:sz w:val="24"/>
            <w:szCs w:val="24"/>
            <w:lang w:bidi="ar"/>
          </w:rPr>
          <w:delText>m</w:delText>
        </w:r>
      </w:del>
      <w:r>
        <w:rPr>
          <w:rFonts w:ascii="Times New Roman" w:eastAsia="SimSun" w:hAnsi="Times New Roman" w:cs="Times New Roman"/>
          <w:sz w:val="24"/>
          <w:szCs w:val="24"/>
          <w:lang w:bidi="ar"/>
        </w:rPr>
        <w:t xml:space="preserve"> contain</w:t>
      </w:r>
      <w:ins w:id="144" w:author="Elnaz" w:date="2020-11-15T07:54:00Z">
        <w:r w:rsidR="005C5291">
          <w:rPr>
            <w:rFonts w:ascii="Times New Roman" w:eastAsia="SimSun" w:hAnsi="Times New Roman" w:cs="Times New Roman"/>
            <w:sz w:val="24"/>
            <w:szCs w:val="24"/>
            <w:lang w:bidi="ar"/>
          </w:rPr>
          <w:t>s</w:t>
        </w:r>
      </w:ins>
      <w:r w:rsidRPr="002379E5">
        <w:rPr>
          <w:rFonts w:ascii="Times New Roman" w:eastAsia="SimSun" w:hAnsi="Times New Roman" w:cs="Times New Roman"/>
          <w:i/>
          <w:iCs/>
          <w:sz w:val="24"/>
          <w:szCs w:val="24"/>
          <w:lang w:bidi="ar"/>
        </w:rPr>
        <w:t xml:space="preserve"> n </w:t>
      </w:r>
      <w:r>
        <w:rPr>
          <w:rFonts w:ascii="Times New Roman" w:eastAsia="SimSun" w:hAnsi="Times New Roman" w:cs="Times New Roman"/>
          <w:sz w:val="24"/>
          <w:szCs w:val="24"/>
          <w:lang w:bidi="ar"/>
        </w:rPr>
        <w:t xml:space="preserve">cells with values 0 or 1. </w:t>
      </w:r>
      <w:r w:rsidRPr="00DE40D1">
        <w:rPr>
          <w:rFonts w:ascii="Times New Roman" w:eastAsia="SimSun" w:hAnsi="Times New Roman" w:cs="Times New Roman"/>
          <w:sz w:val="24"/>
          <w:szCs w:val="24"/>
          <w:lang w:bidi="ar"/>
        </w:rPr>
        <w:t>The symbols in the above equation are defined as follows</w:t>
      </w:r>
      <w:r>
        <w:rPr>
          <w:rFonts w:ascii="Times New Roman" w:eastAsia="SimSun" w:hAnsi="Times New Roman" w:cs="Times New Roman"/>
          <w:sz w:val="24"/>
          <w:szCs w:val="24"/>
          <w:lang w:bidi="ar"/>
        </w:rPr>
        <w:t>:</w:t>
      </w:r>
    </w:p>
    <w:p w14:paraId="6B6CF8CC" w14:textId="5BA01B35" w:rsidR="002A2148" w:rsidRDefault="00572286" w:rsidP="00EF69AF">
      <w:pPr>
        <w:pStyle w:val="ListParagraph"/>
        <w:numPr>
          <w:ilvl w:val="0"/>
          <w:numId w:val="6"/>
        </w:numPr>
        <w:spacing w:line="240" w:lineRule="auto"/>
        <w:jc w:val="both"/>
        <w:rPr>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11</m:t>
            </m:r>
          </m:sub>
        </m:sSub>
      </m:oMath>
      <w:r w:rsidR="002A2148">
        <w:rPr>
          <w:rFonts w:ascii="Times New Roman" w:eastAsia="SimSun" w:hAnsi="Times New Roman" w:cs="Times New Roman"/>
          <w:sz w:val="24"/>
          <w:szCs w:val="24"/>
          <w:lang w:bidi="ar"/>
        </w:rPr>
        <w:t xml:space="preserve"> </w:t>
      </w:r>
      <w:proofErr w:type="gramStart"/>
      <w:r w:rsidR="00EF69AF">
        <w:rPr>
          <w:rFonts w:ascii="Times New Roman" w:eastAsia="SimSun" w:hAnsi="Times New Roman" w:cs="Times New Roman"/>
          <w:sz w:val="24"/>
          <w:szCs w:val="24"/>
          <w:lang w:bidi="ar"/>
        </w:rPr>
        <w:t>is</w:t>
      </w:r>
      <w:proofErr w:type="gramEnd"/>
      <w:r w:rsidR="002A2148" w:rsidRPr="00E166C9">
        <w:rPr>
          <w:rFonts w:ascii="Times New Roman" w:eastAsia="SimSun" w:hAnsi="Times New Roman" w:cs="Times New Roman"/>
          <w:sz w:val="24"/>
          <w:szCs w:val="24"/>
          <w:lang w:bidi="ar"/>
        </w:rPr>
        <w:t xml:space="preserve"> the number of features that </w:t>
      </w:r>
      <w:r w:rsidR="002A2148">
        <w:rPr>
          <w:rFonts w:ascii="Times New Roman" w:eastAsia="SimSun" w:hAnsi="Times New Roman" w:cs="Times New Roman"/>
          <w:sz w:val="24"/>
          <w:szCs w:val="24"/>
          <w:lang w:bidi="ar"/>
        </w:rPr>
        <w:t xml:space="preserve">are 1 in both vectors </w:t>
      </w:r>
      <w:r w:rsidR="002A2148" w:rsidRPr="002379E5">
        <w:rPr>
          <w:rFonts w:ascii="Times New Roman" w:eastAsia="SimSun" w:hAnsi="Times New Roman" w:cs="Times New Roman"/>
          <w:i/>
          <w:iCs/>
          <w:sz w:val="24"/>
          <w:szCs w:val="24"/>
          <w:lang w:bidi="ar"/>
        </w:rPr>
        <w:t>A</w:t>
      </w:r>
      <w:r w:rsidR="002A2148">
        <w:rPr>
          <w:rFonts w:ascii="Times New Roman" w:eastAsia="SimSun" w:hAnsi="Times New Roman" w:cs="Times New Roman"/>
          <w:sz w:val="24"/>
          <w:szCs w:val="24"/>
          <w:lang w:bidi="ar"/>
        </w:rPr>
        <w:t xml:space="preserve"> and </w:t>
      </w:r>
      <w:r w:rsidR="002A2148" w:rsidRPr="002379E5">
        <w:rPr>
          <w:rFonts w:ascii="Times New Roman" w:eastAsia="SimSun" w:hAnsi="Times New Roman" w:cs="Times New Roman"/>
          <w:i/>
          <w:iCs/>
          <w:sz w:val="24"/>
          <w:szCs w:val="24"/>
          <w:lang w:bidi="ar"/>
        </w:rPr>
        <w:t>B</w:t>
      </w:r>
      <w:r w:rsidR="002A2148">
        <w:rPr>
          <w:rFonts w:ascii="Times New Roman" w:eastAsia="SimSun" w:hAnsi="Times New Roman" w:cs="Times New Roman"/>
          <w:sz w:val="24"/>
          <w:szCs w:val="24"/>
          <w:lang w:bidi="ar"/>
        </w:rPr>
        <w:t>.</w:t>
      </w:r>
    </w:p>
    <w:p w14:paraId="4E919C99" w14:textId="706EBF59" w:rsidR="002A2148" w:rsidRDefault="00572286" w:rsidP="00EF69AF">
      <w:pPr>
        <w:pStyle w:val="ListParagraph"/>
        <w:numPr>
          <w:ilvl w:val="0"/>
          <w:numId w:val="6"/>
        </w:numPr>
        <w:spacing w:line="240" w:lineRule="auto"/>
        <w:jc w:val="both"/>
        <w:rPr>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01</m:t>
            </m:r>
          </m:sub>
        </m:sSub>
      </m:oMath>
      <w:r w:rsidR="002A2148">
        <w:rPr>
          <w:rFonts w:ascii="Times New Roman" w:eastAsia="SimSun" w:hAnsi="Times New Roman" w:cs="Times New Roman"/>
          <w:sz w:val="22"/>
          <w:szCs w:val="24"/>
        </w:rPr>
        <w:t xml:space="preserve"> </w:t>
      </w:r>
      <w:proofErr w:type="gramStart"/>
      <w:r w:rsidR="00EF69AF">
        <w:rPr>
          <w:rFonts w:ascii="Times New Roman" w:eastAsia="SimSun" w:hAnsi="Times New Roman" w:cs="Times New Roman"/>
          <w:sz w:val="24"/>
          <w:szCs w:val="24"/>
          <w:lang w:bidi="ar"/>
        </w:rPr>
        <w:t>is</w:t>
      </w:r>
      <w:proofErr w:type="gramEnd"/>
      <w:r w:rsidR="002A2148" w:rsidRPr="00E166C9">
        <w:rPr>
          <w:rFonts w:ascii="Times New Roman" w:eastAsia="SimSun" w:hAnsi="Times New Roman" w:cs="Times New Roman"/>
          <w:sz w:val="24"/>
          <w:szCs w:val="24"/>
          <w:lang w:bidi="ar"/>
        </w:rPr>
        <w:t xml:space="preserve"> the number of features that are </w:t>
      </w:r>
      <w:r w:rsidR="002A2148">
        <w:rPr>
          <w:rFonts w:ascii="Times New Roman" w:eastAsia="SimSun" w:hAnsi="Times New Roman" w:cs="Times New Roman"/>
          <w:sz w:val="24"/>
          <w:szCs w:val="24"/>
          <w:lang w:bidi="ar"/>
        </w:rPr>
        <w:t xml:space="preserve">0 in </w:t>
      </w:r>
      <w:r w:rsidR="002A2148" w:rsidRPr="002379E5">
        <w:rPr>
          <w:rFonts w:ascii="Times New Roman" w:eastAsia="SimSun" w:hAnsi="Times New Roman" w:cs="Times New Roman"/>
          <w:i/>
          <w:iCs/>
          <w:sz w:val="24"/>
          <w:szCs w:val="24"/>
          <w:lang w:bidi="ar"/>
        </w:rPr>
        <w:t>A</w:t>
      </w:r>
      <w:r w:rsidR="002A2148">
        <w:rPr>
          <w:rFonts w:ascii="Times New Roman" w:eastAsia="SimSun" w:hAnsi="Times New Roman" w:cs="Times New Roman"/>
          <w:sz w:val="24"/>
          <w:szCs w:val="24"/>
          <w:lang w:bidi="ar"/>
        </w:rPr>
        <w:t xml:space="preserve"> and 1 in </w:t>
      </w:r>
      <w:r w:rsidR="002A2148" w:rsidRPr="002379E5">
        <w:rPr>
          <w:rFonts w:ascii="Times New Roman" w:eastAsia="SimSun" w:hAnsi="Times New Roman" w:cs="Times New Roman"/>
          <w:i/>
          <w:iCs/>
          <w:sz w:val="24"/>
          <w:szCs w:val="24"/>
          <w:lang w:bidi="ar"/>
        </w:rPr>
        <w:t>B</w:t>
      </w:r>
      <w:r w:rsidR="002A2148">
        <w:rPr>
          <w:rFonts w:ascii="Times New Roman" w:eastAsia="SimSun" w:hAnsi="Times New Roman" w:cs="Times New Roman"/>
          <w:sz w:val="24"/>
          <w:szCs w:val="24"/>
          <w:lang w:bidi="ar"/>
        </w:rPr>
        <w:t>.</w:t>
      </w:r>
    </w:p>
    <w:p w14:paraId="43318867" w14:textId="69C02581" w:rsidR="002A2148" w:rsidRPr="002379E5" w:rsidRDefault="00572286" w:rsidP="00EF69AF">
      <w:pPr>
        <w:pStyle w:val="ListParagraph"/>
        <w:numPr>
          <w:ilvl w:val="0"/>
          <w:numId w:val="6"/>
        </w:numPr>
        <w:spacing w:line="240" w:lineRule="auto"/>
        <w:jc w:val="both"/>
        <w:rPr>
          <w:rFonts w:ascii="Times New Roman" w:eastAsia="SimSun" w:hAnsi="Times New Roman" w:cs="Times New Roman"/>
          <w:sz w:val="24"/>
          <w:szCs w:val="24"/>
          <w:lang w:bidi="ar"/>
        </w:rPr>
      </w:pPr>
      <m:oMath>
        <m:sSub>
          <m:sSubPr>
            <m:ctrlPr>
              <w:rPr>
                <w:rFonts w:ascii="Cambria Math" w:hAnsi="Cambria Math"/>
                <w:sz w:val="22"/>
                <w:szCs w:val="24"/>
              </w:rPr>
            </m:ctrlPr>
          </m:sSubPr>
          <m:e>
            <m:r>
              <w:rPr>
                <w:rFonts w:ascii="Cambria Math" w:hAnsi="Cambria Math"/>
                <w:sz w:val="22"/>
                <w:szCs w:val="24"/>
              </w:rPr>
              <m:t>Q</m:t>
            </m:r>
          </m:e>
          <m:sub>
            <m:r>
              <w:rPr>
                <w:rFonts w:ascii="Cambria Math" w:hAnsi="Cambria Math"/>
                <w:sz w:val="22"/>
                <w:szCs w:val="24"/>
              </w:rPr>
              <m:t>10</m:t>
            </m:r>
          </m:sub>
        </m:sSub>
      </m:oMath>
      <w:r w:rsidR="002A2148" w:rsidRPr="002379E5">
        <w:rPr>
          <w:rFonts w:ascii="Times New Roman" w:hAnsi="Times New Roman" w:cs="Times New Roman"/>
          <w:sz w:val="24"/>
          <w:szCs w:val="24"/>
        </w:rPr>
        <w:t xml:space="preserve"> </w:t>
      </w:r>
      <w:proofErr w:type="gramStart"/>
      <w:r w:rsidR="00EF69AF">
        <w:rPr>
          <w:rFonts w:ascii="Times New Roman" w:eastAsia="SimSun" w:hAnsi="Times New Roman" w:cs="Times New Roman"/>
          <w:sz w:val="24"/>
          <w:szCs w:val="24"/>
          <w:lang w:bidi="ar"/>
        </w:rPr>
        <w:t>is</w:t>
      </w:r>
      <w:proofErr w:type="gramEnd"/>
      <w:r w:rsidR="002A2148" w:rsidRPr="002379E5">
        <w:rPr>
          <w:rFonts w:ascii="Times New Roman" w:eastAsia="SimSun" w:hAnsi="Times New Roman" w:cs="Times New Roman"/>
          <w:sz w:val="24"/>
          <w:szCs w:val="24"/>
          <w:lang w:bidi="ar"/>
        </w:rPr>
        <w:t xml:space="preserve"> the number of features that are equal to 1 in </w:t>
      </w:r>
      <w:r w:rsidR="002A2148" w:rsidRPr="002379E5">
        <w:rPr>
          <w:rFonts w:ascii="Times New Roman" w:eastAsia="SimSun" w:hAnsi="Times New Roman" w:cs="Times New Roman"/>
          <w:i/>
          <w:iCs/>
          <w:sz w:val="24"/>
          <w:szCs w:val="24"/>
          <w:lang w:bidi="ar"/>
        </w:rPr>
        <w:t>A</w:t>
      </w:r>
      <w:r w:rsidR="002A2148" w:rsidRPr="002379E5">
        <w:rPr>
          <w:rFonts w:ascii="Times New Roman" w:eastAsia="SimSun" w:hAnsi="Times New Roman" w:cs="Times New Roman"/>
          <w:sz w:val="24"/>
          <w:szCs w:val="24"/>
          <w:lang w:bidi="ar"/>
        </w:rPr>
        <w:t xml:space="preserve"> and 0 in </w:t>
      </w:r>
      <w:r w:rsidR="002A2148" w:rsidRPr="002379E5">
        <w:rPr>
          <w:rFonts w:ascii="Times New Roman" w:eastAsia="SimSun" w:hAnsi="Times New Roman" w:cs="Times New Roman"/>
          <w:i/>
          <w:iCs/>
          <w:sz w:val="24"/>
          <w:szCs w:val="24"/>
          <w:lang w:bidi="ar"/>
        </w:rPr>
        <w:t>B</w:t>
      </w:r>
      <w:r w:rsidR="002A2148" w:rsidRPr="002379E5">
        <w:rPr>
          <w:rFonts w:ascii="Times New Roman" w:eastAsia="SimSun" w:hAnsi="Times New Roman" w:cs="Times New Roman"/>
          <w:sz w:val="24"/>
          <w:szCs w:val="24"/>
          <w:lang w:bidi="ar"/>
        </w:rPr>
        <w:t>.</w:t>
      </w:r>
    </w:p>
    <w:p w14:paraId="2B71F846" w14:textId="78ECA198" w:rsidR="00EB5F53" w:rsidRPr="000274CF" w:rsidRDefault="00C62357" w:rsidP="00C413DA">
      <w:pPr>
        <w:spacing w:line="240" w:lineRule="auto"/>
        <w:jc w:val="both"/>
        <w:rPr>
          <w:rFonts w:ascii="Times New Roman" w:eastAsia="SimSun" w:hAnsi="Times New Roman" w:cs="Times New Roman"/>
          <w:sz w:val="24"/>
          <w:szCs w:val="24"/>
          <w:lang w:bidi="ar"/>
        </w:rPr>
      </w:pPr>
      <w:r w:rsidRPr="008C7BCF">
        <w:rPr>
          <w:rFonts w:ascii="Times New Roman" w:eastAsia="SimSun" w:hAnsi="Times New Roman" w:cs="Times New Roman"/>
          <w:b/>
          <w:bCs/>
          <w:sz w:val="24"/>
          <w:szCs w:val="24"/>
          <w:lang w:bidi="ar"/>
        </w:rPr>
        <w:t>2</w:t>
      </w:r>
      <w:r w:rsidR="00A306A8" w:rsidRPr="008C7BCF">
        <w:rPr>
          <w:rFonts w:ascii="Times New Roman" w:eastAsia="SimSun" w:hAnsi="Times New Roman" w:cs="Times New Roman"/>
          <w:b/>
          <w:bCs/>
          <w:sz w:val="24"/>
          <w:szCs w:val="24"/>
          <w:lang w:bidi="ar"/>
        </w:rPr>
        <w:t>.2.</w:t>
      </w:r>
      <w:r w:rsidR="002A2148" w:rsidRPr="008C7BCF">
        <w:rPr>
          <w:rFonts w:ascii="Times New Roman" w:eastAsia="SimSun" w:hAnsi="Times New Roman" w:cs="Times New Roman"/>
          <w:b/>
          <w:bCs/>
          <w:sz w:val="24"/>
          <w:szCs w:val="24"/>
          <w:lang w:bidi="ar"/>
        </w:rPr>
        <w:t>2</w:t>
      </w:r>
      <w:r w:rsidR="00A306A8" w:rsidRPr="000274CF">
        <w:rPr>
          <w:rFonts w:ascii="Times New Roman" w:eastAsia="SimSun" w:hAnsi="Times New Roman" w:cs="Times New Roman"/>
          <w:b/>
          <w:bCs/>
          <w:sz w:val="24"/>
          <w:szCs w:val="24"/>
          <w:lang w:bidi="ar"/>
        </w:rPr>
        <w:t xml:space="preserve"> </w:t>
      </w:r>
      <w:r w:rsidR="0014782B" w:rsidRPr="000274CF">
        <w:rPr>
          <w:rFonts w:ascii="Times New Roman" w:eastAsia="SimSun" w:hAnsi="Times New Roman" w:cs="Times New Roman"/>
          <w:b/>
          <w:bCs/>
          <w:sz w:val="24"/>
          <w:szCs w:val="24"/>
          <w:lang w:bidi="ar"/>
        </w:rPr>
        <w:t>F</w:t>
      </w:r>
      <w:r w:rsidR="00AB1BCE" w:rsidRPr="000274CF">
        <w:rPr>
          <w:rFonts w:ascii="Times New Roman" w:eastAsia="SimSun" w:hAnsi="Times New Roman" w:cs="Times New Roman"/>
          <w:b/>
          <w:bCs/>
          <w:sz w:val="24"/>
          <w:szCs w:val="24"/>
          <w:lang w:bidi="ar"/>
        </w:rPr>
        <w:t xml:space="preserve">eature </w:t>
      </w:r>
      <w:ins w:id="145" w:author="Elnaz" w:date="2020-11-15T08:06:00Z">
        <w:r w:rsidR="00A76727">
          <w:rPr>
            <w:rFonts w:ascii="Times New Roman" w:eastAsia="SimSun" w:hAnsi="Times New Roman" w:cs="Times New Roman"/>
            <w:b/>
            <w:bCs/>
            <w:sz w:val="24"/>
            <w:szCs w:val="24"/>
            <w:lang w:bidi="ar"/>
          </w:rPr>
          <w:t>engineering</w:t>
        </w:r>
      </w:ins>
      <w:del w:id="146" w:author="Elnaz" w:date="2020-11-15T08:06:00Z">
        <w:r w:rsidR="00AB1BCE" w:rsidRPr="000274CF" w:rsidDel="00A76727">
          <w:rPr>
            <w:rFonts w:ascii="Times New Roman" w:eastAsia="SimSun" w:hAnsi="Times New Roman" w:cs="Times New Roman"/>
            <w:b/>
            <w:bCs/>
            <w:sz w:val="24"/>
            <w:szCs w:val="24"/>
            <w:lang w:bidi="ar"/>
          </w:rPr>
          <w:delText xml:space="preserve">learning </w:delText>
        </w:r>
      </w:del>
    </w:p>
    <w:p w14:paraId="60183F44" w14:textId="66A09D28" w:rsidR="00D71F97" w:rsidRDefault="00E1095D" w:rsidP="00EE09FF">
      <w:pPr>
        <w:spacing w:line="240" w:lineRule="auto"/>
        <w:jc w:val="both"/>
        <w:rPr>
          <w:rFonts w:ascii="Times New Roman" w:eastAsia="SimSun" w:hAnsi="Times New Roman" w:cs="Times New Roman"/>
          <w:sz w:val="24"/>
          <w:szCs w:val="24"/>
          <w:lang w:bidi="ar"/>
        </w:rPr>
        <w:pPrChange w:id="147" w:author="Elnaz" w:date="2020-11-15T08:19:00Z">
          <w:pPr>
            <w:spacing w:line="240" w:lineRule="auto"/>
            <w:jc w:val="both"/>
          </w:pPr>
        </w:pPrChange>
      </w:pPr>
      <w:r w:rsidRPr="00E1095D">
        <w:rPr>
          <w:rFonts w:ascii="Times New Roman" w:eastAsia="SimSun" w:hAnsi="Times New Roman" w:cs="Times New Roman"/>
          <w:sz w:val="24"/>
          <w:szCs w:val="24"/>
          <w:lang w:bidi="ar"/>
        </w:rPr>
        <w:t xml:space="preserve">Feature </w:t>
      </w:r>
      <w:del w:id="148" w:author="Elnaz" w:date="2020-11-15T08:19:00Z">
        <w:r w:rsidRPr="00E1095D" w:rsidDel="00EE09FF">
          <w:rPr>
            <w:rFonts w:ascii="Times New Roman" w:eastAsia="SimSun" w:hAnsi="Times New Roman" w:cs="Times New Roman"/>
            <w:sz w:val="24"/>
            <w:szCs w:val="24"/>
            <w:lang w:bidi="ar"/>
          </w:rPr>
          <w:delText xml:space="preserve">learning </w:delText>
        </w:r>
      </w:del>
      <w:ins w:id="149" w:author="Elnaz" w:date="2020-11-15T08:19:00Z">
        <w:r w:rsidR="00EE09FF">
          <w:rPr>
            <w:rFonts w:ascii="Times New Roman" w:eastAsia="SimSun" w:hAnsi="Times New Roman" w:cs="Times New Roman"/>
            <w:sz w:val="24"/>
            <w:szCs w:val="24"/>
            <w:lang w:bidi="ar"/>
          </w:rPr>
          <w:t>engineering</w:t>
        </w:r>
        <w:r w:rsidR="00EE09FF" w:rsidRPr="00E1095D">
          <w:rPr>
            <w:rFonts w:ascii="Times New Roman" w:eastAsia="SimSun" w:hAnsi="Times New Roman" w:cs="Times New Roman"/>
            <w:sz w:val="24"/>
            <w:szCs w:val="24"/>
            <w:lang w:bidi="ar"/>
          </w:rPr>
          <w:t xml:space="preserve"> </w:t>
        </w:r>
      </w:ins>
      <w:r w:rsidRPr="00E1095D">
        <w:rPr>
          <w:rFonts w:ascii="Times New Roman" w:eastAsia="SimSun" w:hAnsi="Times New Roman" w:cs="Times New Roman"/>
          <w:sz w:val="24"/>
          <w:szCs w:val="24"/>
          <w:lang w:bidi="ar"/>
        </w:rPr>
        <w:t>denotes the process of computing features with lower dimensions than the original dimensions</w:t>
      </w:r>
      <w:r w:rsidR="00EF4347" w:rsidRPr="00EF4347">
        <w:rPr>
          <w:rFonts w:ascii="Times New Roman" w:eastAsia="SimSun" w:hAnsi="Times New Roman" w:cs="Times New Roman"/>
          <w:sz w:val="24"/>
          <w:szCs w:val="24"/>
          <w:lang w:bidi="ar"/>
        </w:rPr>
        <w:t xml:space="preserve">. </w:t>
      </w:r>
      <w:r w:rsidR="00EF3A8A">
        <w:rPr>
          <w:rFonts w:ascii="Times New Roman" w:eastAsia="SimSun" w:hAnsi="Times New Roman" w:cs="Times New Roman"/>
          <w:sz w:val="24"/>
          <w:szCs w:val="24"/>
          <w:lang w:bidi="ar"/>
        </w:rPr>
        <w:t>In this research</w:t>
      </w:r>
      <w:r w:rsidR="00EF4347" w:rsidRPr="00EF4347">
        <w:rPr>
          <w:rFonts w:ascii="Times New Roman" w:eastAsia="SimSun" w:hAnsi="Times New Roman" w:cs="Times New Roman"/>
          <w:sz w:val="24"/>
          <w:szCs w:val="24"/>
          <w:lang w:bidi="ar"/>
        </w:rPr>
        <w:t>, the diffusion component analysis (DCA)</w:t>
      </w:r>
      <w:r w:rsidR="00EB5F53">
        <w:rPr>
          <w:rFonts w:ascii="Times New Roman" w:eastAsia="SimSun" w:hAnsi="Times New Roman" w:cs="Times New Roman"/>
          <w:sz w:val="24"/>
          <w:szCs w:val="24"/>
          <w:lang w:bidi="ar"/>
        </w:rPr>
        <w:t xml:space="preserve"> has been taken into account with the aim of</w:t>
      </w:r>
      <w:r w:rsidR="00EB5F53" w:rsidRPr="00EB5F53">
        <w:rPr>
          <w:rFonts w:ascii="Times New Roman" w:eastAsia="SimSun" w:hAnsi="Times New Roman" w:cs="Times New Roman"/>
          <w:sz w:val="24"/>
          <w:szCs w:val="24"/>
          <w:lang w:bidi="ar"/>
        </w:rPr>
        <w:t xml:space="preserve"> learn</w:t>
      </w:r>
      <w:r w:rsidR="00EB5F53">
        <w:rPr>
          <w:rFonts w:ascii="Times New Roman" w:eastAsia="SimSun" w:hAnsi="Times New Roman" w:cs="Times New Roman"/>
          <w:sz w:val="24"/>
          <w:szCs w:val="24"/>
          <w:lang w:bidi="ar"/>
        </w:rPr>
        <w:t>ing</w:t>
      </w:r>
      <w:r w:rsidR="00EB5F53" w:rsidRPr="00EB5F53">
        <w:rPr>
          <w:rFonts w:ascii="Times New Roman" w:eastAsia="SimSun" w:hAnsi="Times New Roman" w:cs="Times New Roman"/>
          <w:sz w:val="24"/>
          <w:szCs w:val="24"/>
          <w:lang w:bidi="ar"/>
        </w:rPr>
        <w:t xml:space="preserve"> and creat</w:t>
      </w:r>
      <w:r w:rsidR="00EB5F53">
        <w:rPr>
          <w:rFonts w:ascii="Times New Roman" w:eastAsia="SimSun" w:hAnsi="Times New Roman" w:cs="Times New Roman"/>
          <w:sz w:val="24"/>
          <w:szCs w:val="24"/>
          <w:lang w:bidi="ar"/>
        </w:rPr>
        <w:t>ing</w:t>
      </w:r>
      <w:r w:rsidR="00EB5F53" w:rsidRPr="00EB5F53">
        <w:rPr>
          <w:rFonts w:ascii="Times New Roman" w:eastAsia="SimSun" w:hAnsi="Times New Roman" w:cs="Times New Roman"/>
          <w:sz w:val="24"/>
          <w:szCs w:val="24"/>
          <w:lang w:bidi="ar"/>
        </w:rPr>
        <w:t xml:space="preserve"> </w:t>
      </w:r>
      <w:r w:rsidR="00EF69AF">
        <w:rPr>
          <w:rFonts w:ascii="Times New Roman" w:eastAsia="SimSun" w:hAnsi="Times New Roman" w:cs="Times New Roman"/>
          <w:sz w:val="24"/>
          <w:szCs w:val="24"/>
          <w:lang w:bidi="ar"/>
        </w:rPr>
        <w:t>a</w:t>
      </w:r>
      <w:r w:rsidR="00EB5F53" w:rsidRPr="00EB5F53">
        <w:rPr>
          <w:rFonts w:ascii="Times New Roman" w:eastAsia="SimSun" w:hAnsi="Times New Roman" w:cs="Times New Roman"/>
          <w:sz w:val="24"/>
          <w:szCs w:val="24"/>
          <w:lang w:bidi="ar"/>
        </w:rPr>
        <w:t xml:space="preserve"> low-dimensional vector representations </w:t>
      </w:r>
      <w:r w:rsidR="00EF69AF">
        <w:rPr>
          <w:rFonts w:ascii="Times New Roman" w:eastAsia="SimSun" w:hAnsi="Times New Roman" w:cs="Times New Roman"/>
          <w:sz w:val="24"/>
          <w:szCs w:val="24"/>
          <w:lang w:bidi="ar"/>
        </w:rPr>
        <w:t>for</w:t>
      </w:r>
      <w:r w:rsidR="00EB5F53" w:rsidRPr="00EB5F53">
        <w:rPr>
          <w:rFonts w:ascii="Times New Roman" w:eastAsia="SimSun" w:hAnsi="Times New Roman" w:cs="Times New Roman"/>
          <w:sz w:val="24"/>
          <w:szCs w:val="24"/>
          <w:lang w:bidi="ar"/>
        </w:rPr>
        <w:t xml:space="preserve"> drugs and disease similarity matrices</w:t>
      </w:r>
      <w:r w:rsidR="00EF4347" w:rsidRPr="00EF4347">
        <w:rPr>
          <w:rFonts w:ascii="Times New Roman" w:eastAsia="SimSun" w:hAnsi="Times New Roman" w:cs="Times New Roman"/>
          <w:sz w:val="24"/>
          <w:szCs w:val="24"/>
          <w:lang w:bidi="ar"/>
        </w:rPr>
        <w:t xml:space="preserve"> </w:t>
      </w:r>
      <w:r w:rsidR="008A52F4">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&lt;EndNote&gt;&lt;Cite&gt;&lt;Author&gt;Cho&lt;/Author&gt;&lt;Year&gt;2015&lt;/Year&gt;&lt;RecNum&gt;19&lt;/RecNum&gt;&lt;DisplayText&gt;[15]&lt;/DisplayText&gt;&lt;record&gt;&lt;rec-number&gt;19&lt;/rec-number&gt;&lt;foreign-keys&gt;&lt;key app="EN" db-id="2vxvez55hfatrmeefdoxvwdkxxdtea2095va" timestamp="1599553049"&gt;19&lt;/key&gt;&lt;/foreign-keys&gt;&lt;ref-type name="Conference Proceedings"&gt;10&lt;/ref-type&gt;&lt;contributors&gt;&lt;authors&gt;&lt;author&gt;Cho, Hyunghoon&lt;/author&gt;&lt;author&gt;Berger, Bonnie&lt;/author&gt;&lt;author&gt;Peng, Jian&lt;/author&gt;&lt;/authors&gt;&lt;/contributors&gt;&lt;titles&gt;&lt;title&gt;Diffusion component analysis: unraveling functional topology in biological networks&lt;/title&gt;&lt;secondary-title&gt;International Conference on Research in Computational Molecular Biology&lt;/secondary-title&gt;&lt;/titles&gt;&lt;pages&gt;62-64&lt;/pages&gt;&lt;dates&gt;&lt;year&gt;2015&lt;/year&gt;&lt;/dates&gt;&lt;publisher&gt;Springer&lt;/publisher&gt;&lt;urls&gt;&lt;/urls&gt;&lt;/record&gt;&lt;/Cite&gt;&lt;/EndNote&gt;</w:instrText>
      </w:r>
      <w:r w:rsidR="008A52F4">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[15]</w:t>
      </w:r>
      <w:r w:rsidR="008A52F4">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 xml:space="preserve">. This recently developed algorithm is a combination of network propagation method (random walk with restart) and dimensional reduction method, which </w:t>
      </w:r>
      <w:r w:rsidR="00624C11">
        <w:rPr>
          <w:rFonts w:ascii="Times New Roman" w:eastAsia="SimSun" w:hAnsi="Times New Roman" w:cs="Times New Roman"/>
          <w:sz w:val="24"/>
          <w:szCs w:val="24"/>
          <w:lang w:bidi="ar"/>
        </w:rPr>
        <w:t>is able to</w:t>
      </w:r>
      <w:r w:rsidR="00624C11" w:rsidRPr="00EF4347">
        <w:rPr>
          <w:rFonts w:ascii="Times New Roman" w:eastAsia="SimSun" w:hAnsi="Times New Roman" w:cs="Times New Roman"/>
          <w:sz w:val="24"/>
          <w:szCs w:val="24"/>
          <w:lang w:bidi="ar"/>
        </w:rPr>
        <w:t xml:space="preserve"> </w:t>
      </w:r>
      <w:r w:rsidR="00EF4347" w:rsidRPr="00EF4347">
        <w:rPr>
          <w:rFonts w:ascii="Times New Roman" w:eastAsia="SimSun" w:hAnsi="Times New Roman" w:cs="Times New Roman"/>
          <w:sz w:val="24"/>
          <w:szCs w:val="24"/>
          <w:lang w:bidi="ar"/>
        </w:rPr>
        <w:t xml:space="preserve">extract the topological properties of a network </w:t>
      </w:r>
      <w:r w:rsidR="008A52F4">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&lt;EndNote&gt;&lt;Cite&gt;&lt;Author&gt;Cho&lt;/Author&gt;&lt;Year&gt;2016&lt;/Year&gt;&lt;RecNum&gt;20&lt;/RecNum&gt;&lt;DisplayText&gt;[16]&lt;/DisplayText&gt;&lt;record&gt;&lt;rec-number&gt;20&lt;/rec-number&gt;&lt;foreign-keys&gt;&lt;key app="EN" db-id="2vxvez55hfatrmeefdoxvwdkxxdtea2095va" timestamp="1599553083"&gt;20&lt;/key&gt;&lt;/foreign-keys&gt;&lt;ref-type name="Journal Article"&gt;17&lt;/ref-type&gt;&lt;contributors&gt;&lt;authors&gt;&lt;author&gt;Cho, Hyunghoon&lt;/author&gt;&lt;author&gt;Berger, Bonnie&lt;/author&gt;&lt;author&gt;Peng, Jian&lt;/author&gt;&lt;/authors&gt;&lt;/contributors&gt;&lt;titles&gt;&lt;title&gt;Compact integration of multi-network topology for functional analysis of genes&lt;/title&gt;&lt;secondary-title&gt;Cell systems&lt;/secondary-title&gt;&lt;/titles&gt;&lt;periodical&gt;&lt;full-title&gt;Cell systems&lt;/full-title&gt;&lt;/periodical&gt;&lt;pages&gt;540-548. e5&lt;/pages&gt;&lt;volume&gt;3&lt;/volume&gt;&lt;number&gt;6&lt;/number&gt;&lt;dates&gt;&lt;year&gt;2016&lt;/year&gt;&lt;/dates&gt;&lt;isbn&gt;2405-4712&lt;/isbn&gt;&lt;urls&gt;&lt;/urls&gt;&lt;/record&gt;&lt;/Cite&gt;&lt;/EndNote&gt;</w:instrText>
      </w:r>
      <w:r w:rsidR="008A52F4">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[16]</w:t>
      </w:r>
      <w:r w:rsidR="008A52F4">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p>
    <w:p w14:paraId="46FBE3BF" w14:textId="09188F81" w:rsidR="00EF4347" w:rsidRDefault="00EF4347" w:rsidP="00EE09FF">
      <w:pPr>
        <w:spacing w:line="240" w:lineRule="auto"/>
        <w:jc w:val="both"/>
        <w:rPr>
          <w:rFonts w:ascii="Times New Roman" w:eastAsia="SimSun" w:hAnsi="Times New Roman" w:cs="Times New Roman"/>
          <w:sz w:val="24"/>
          <w:szCs w:val="24"/>
          <w:lang w:bidi="ar"/>
        </w:rPr>
        <w:pPrChange w:id="150" w:author="Elnaz" w:date="2020-11-15T08:23:00Z">
          <w:pPr>
            <w:spacing w:line="240" w:lineRule="auto"/>
            <w:jc w:val="both"/>
          </w:pPr>
        </w:pPrChange>
      </w:pPr>
      <w:r w:rsidRPr="00EF4347">
        <w:rPr>
          <w:rFonts w:ascii="Times New Roman" w:eastAsia="SimSun" w:hAnsi="Times New Roman" w:cs="Times New Roman"/>
          <w:sz w:val="24"/>
          <w:szCs w:val="24"/>
          <w:lang w:bidi="ar"/>
        </w:rPr>
        <w:t>Random walk with restart (RWR) is a</w:t>
      </w:r>
      <w:r w:rsidR="00EF69AF">
        <w:rPr>
          <w:rFonts w:ascii="Times New Roman" w:eastAsia="SimSun" w:hAnsi="Times New Roman" w:cs="Times New Roman"/>
          <w:sz w:val="24"/>
          <w:szCs w:val="24"/>
          <w:lang w:bidi="ar"/>
        </w:rPr>
        <w:t>n</w:t>
      </w:r>
      <w:r w:rsidRPr="00EF4347">
        <w:rPr>
          <w:rFonts w:ascii="Times New Roman" w:eastAsia="SimSun" w:hAnsi="Times New Roman" w:cs="Times New Roman"/>
          <w:sz w:val="24"/>
          <w:szCs w:val="24"/>
          <w:lang w:bidi="ar"/>
        </w:rPr>
        <w:t xml:space="preserve"> algorithm </w:t>
      </w:r>
      <w:r w:rsidR="00EF69AF">
        <w:rPr>
          <w:rFonts w:ascii="Times New Roman" w:eastAsia="SimSun" w:hAnsi="Times New Roman" w:cs="Times New Roman"/>
          <w:sz w:val="24"/>
          <w:szCs w:val="24"/>
          <w:lang w:bidi="ar"/>
        </w:rPr>
        <w:t xml:space="preserve">for </w:t>
      </w:r>
      <w:r w:rsidR="00EF69AF" w:rsidRPr="00EF4347">
        <w:rPr>
          <w:rFonts w:ascii="Times New Roman" w:eastAsia="SimSun" w:hAnsi="Times New Roman" w:cs="Times New Roman"/>
          <w:sz w:val="24"/>
          <w:szCs w:val="24"/>
          <w:lang w:bidi="ar"/>
        </w:rPr>
        <w:t xml:space="preserve">network diffusion </w:t>
      </w:r>
      <w:del w:id="151" w:author="Elnaz" w:date="2020-11-15T08:21:00Z">
        <w:r w:rsidRPr="00EF4347" w:rsidDel="00EE09FF">
          <w:rPr>
            <w:rFonts w:ascii="Times New Roman" w:eastAsia="SimSun" w:hAnsi="Times New Roman" w:cs="Times New Roman"/>
            <w:sz w:val="24"/>
            <w:szCs w:val="24"/>
            <w:lang w:bidi="ar"/>
          </w:rPr>
          <w:delText xml:space="preserve">that </w:delText>
        </w:r>
      </w:del>
      <w:ins w:id="152" w:author="Elnaz" w:date="2020-11-15T08:21:00Z">
        <w:r w:rsidR="00EE09FF">
          <w:rPr>
            <w:rFonts w:ascii="Times New Roman" w:eastAsia="SimSun" w:hAnsi="Times New Roman" w:cs="Times New Roman"/>
            <w:sz w:val="24"/>
            <w:szCs w:val="24"/>
            <w:lang w:bidi="ar"/>
          </w:rPr>
          <w:t>which</w:t>
        </w:r>
        <w:r w:rsidR="00EE09FF" w:rsidRPr="00EF4347">
          <w:rPr>
            <w:rFonts w:ascii="Times New Roman" w:eastAsia="SimSun" w:hAnsi="Times New Roman" w:cs="Times New Roman"/>
            <w:sz w:val="24"/>
            <w:szCs w:val="24"/>
            <w:lang w:bidi="ar"/>
          </w:rPr>
          <w:t xml:space="preserve"> </w:t>
        </w:r>
      </w:ins>
      <w:r w:rsidRPr="00EF4347">
        <w:rPr>
          <w:rFonts w:ascii="Times New Roman" w:eastAsia="SimSun" w:hAnsi="Times New Roman" w:cs="Times New Roman"/>
          <w:sz w:val="24"/>
          <w:szCs w:val="24"/>
          <w:lang w:bidi="ar"/>
        </w:rPr>
        <w:t>has</w:t>
      </w:r>
      <w:ins w:id="153" w:author="Elnaz" w:date="2020-11-15T08:22:00Z">
        <w:r w:rsidR="00EE09FF" w:rsidRPr="00EE09FF">
          <w:rPr>
            <w:rFonts w:ascii="Times New Roman" w:eastAsia="SimSun" w:hAnsi="Times New Roman" w:cs="Times New Roman"/>
            <w:sz w:val="24"/>
            <w:szCs w:val="24"/>
            <w:lang w:bidi="ar"/>
          </w:rPr>
          <w:t xml:space="preserve"> </w:t>
        </w:r>
        <w:r w:rsidR="00EE09FF" w:rsidRPr="00EF4347">
          <w:rPr>
            <w:rFonts w:ascii="Times New Roman" w:eastAsia="SimSun" w:hAnsi="Times New Roman" w:cs="Times New Roman"/>
            <w:sz w:val="24"/>
            <w:szCs w:val="24"/>
            <w:lang w:bidi="ar"/>
          </w:rPr>
          <w:t>widely</w:t>
        </w:r>
      </w:ins>
      <w:r w:rsidRPr="00EF4347">
        <w:rPr>
          <w:rFonts w:ascii="Times New Roman" w:eastAsia="SimSun" w:hAnsi="Times New Roman" w:cs="Times New Roman"/>
          <w:sz w:val="24"/>
          <w:szCs w:val="24"/>
          <w:lang w:bidi="ar"/>
        </w:rPr>
        <w:t xml:space="preserve"> been </w:t>
      </w:r>
      <w:del w:id="154" w:author="Elnaz" w:date="2020-11-15T08:22:00Z">
        <w:r w:rsidRPr="00EF4347" w:rsidDel="00EE09FF">
          <w:rPr>
            <w:rFonts w:ascii="Times New Roman" w:eastAsia="SimSun" w:hAnsi="Times New Roman" w:cs="Times New Roman"/>
            <w:sz w:val="24"/>
            <w:szCs w:val="24"/>
            <w:lang w:bidi="ar"/>
          </w:rPr>
          <w:delText xml:space="preserve">widely </w:delText>
        </w:r>
      </w:del>
      <w:r w:rsidRPr="00EF4347">
        <w:rPr>
          <w:rFonts w:ascii="Times New Roman" w:eastAsia="SimSun" w:hAnsi="Times New Roman" w:cs="Times New Roman"/>
          <w:sz w:val="24"/>
          <w:szCs w:val="24"/>
          <w:lang w:bidi="ar"/>
        </w:rPr>
        <w:t>used to analyze biological network data</w:t>
      </w:r>
      <w:r w:rsidR="00CF2658">
        <w:rPr>
          <w:rFonts w:ascii="Times New Roman" w:eastAsia="SimSun" w:hAnsi="Times New Roman" w:cs="Times New Roman"/>
          <w:sz w:val="24"/>
          <w:szCs w:val="24"/>
          <w:lang w:bidi="ar"/>
        </w:rPr>
        <w:t xml:space="preserve"> </w:t>
      </w:r>
      <w:r w:rsidR="00CF2658">
        <w:rPr>
          <w:rFonts w:ascii="Times New Roman" w:eastAsia="SimSun" w:hAnsi="Times New Roman" w:cs="Times New Roman"/>
          <w:sz w:val="24"/>
          <w:szCs w:val="24"/>
          <w:lang w:bidi="ar"/>
        </w:rPr>
        <w:fldChar w:fldCharType="begin">
          <w:fldData xml:space="preserve">PEVuZE5vdGU+PENpdGU+PEF1dGhvcj5DYW88L0F1dGhvcj48WWVhcj4yMDE0PC9ZZWFyPjxSZWNO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</w:fldData>
        </w:fldChar>
      </w:r>
      <w:r w:rsidR="00044275">
        <w:rPr>
          <w:rFonts w:ascii="Times New Roman" w:eastAsia="SimSun" w:hAnsi="Times New Roman" w:cs="Times New Roman"/>
          <w:sz w:val="24"/>
          <w:szCs w:val="24"/>
          <w:lang w:bidi="ar"/>
        </w:rPr>
        <w:instrText xml:space="preserve"> ADDIN EN.CITE </w:instrText>
      </w:r>
      <w:r w:rsidR="00044275">
        <w:rPr>
          <w:rFonts w:ascii="Times New Roman" w:eastAsia="SimSun" w:hAnsi="Times New Roman" w:cs="Times New Roman"/>
          <w:sz w:val="24"/>
          <w:szCs w:val="24"/>
          <w:lang w:bidi="ar"/>
        </w:rPr>
        <w:fldChar w:fldCharType="begin">
          <w:fldData xml:space="preserve">PEVuZE5vdGU+PENpdGU+PEF1dGhvcj5DYW88L0F1dGhvcj48WWVhcj4yMDE0PC9ZZWFyPjxSZWNO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</w:fldData>
        </w:fldChar>
      </w:r>
      <w:r w:rsidR="00044275">
        <w:rPr>
          <w:rFonts w:ascii="Times New Roman" w:eastAsia="SimSun" w:hAnsi="Times New Roman" w:cs="Times New Roman"/>
          <w:sz w:val="24"/>
          <w:szCs w:val="24"/>
          <w:lang w:bidi="ar"/>
        </w:rPr>
        <w:instrText xml:space="preserve"> ADDIN EN.CITE.DATA </w:instrText>
      </w:r>
      <w:r w:rsidR="00044275">
        <w:rPr>
          <w:rFonts w:ascii="Times New Roman" w:eastAsia="SimSun" w:hAnsi="Times New Roman" w:cs="Times New Roman"/>
          <w:sz w:val="24"/>
          <w:szCs w:val="24"/>
          <w:lang w:bidi="ar"/>
        </w:rPr>
      </w:r>
      <w:r w:rsidR="00044275">
        <w:rPr>
          <w:rFonts w:ascii="Times New Roman" w:eastAsia="SimSun" w:hAnsi="Times New Roman" w:cs="Times New Roman"/>
          <w:sz w:val="24"/>
          <w:szCs w:val="24"/>
          <w:lang w:bidi="ar"/>
        </w:rPr>
        <w:fldChar w:fldCharType="end"/>
      </w:r>
      <w:r w:rsidR="00CF2658">
        <w:rPr>
          <w:rFonts w:ascii="Times New Roman" w:eastAsia="SimSun" w:hAnsi="Times New Roman" w:cs="Times New Roman"/>
          <w:sz w:val="24"/>
          <w:szCs w:val="24"/>
          <w:lang w:bidi="ar"/>
        </w:rPr>
      </w:r>
      <w:r w:rsidR="00CF2658">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[17-21]</w:t>
      </w:r>
      <w:r w:rsidR="00CF2658">
        <w:rPr>
          <w:rFonts w:ascii="Times New Roman" w:eastAsia="SimSun" w:hAnsi="Times New Roman" w:cs="Times New Roman"/>
          <w:sz w:val="24"/>
          <w:szCs w:val="24"/>
          <w:lang w:bidi="ar"/>
        </w:rPr>
        <w:fldChar w:fldCharType="end"/>
      </w:r>
      <w:r w:rsidRPr="00EF4347">
        <w:rPr>
          <w:rFonts w:ascii="Times New Roman" w:eastAsia="SimSun" w:hAnsi="Times New Roman" w:cs="Times New Roman"/>
          <w:sz w:val="24"/>
          <w:szCs w:val="24"/>
          <w:lang w:bidi="ar"/>
        </w:rPr>
        <w:t>. Unlike the conventional random walk method, RWR</w:t>
      </w:r>
      <w:ins w:id="155" w:author="Elnaz" w:date="2020-11-15T08:23:00Z">
        <w:r w:rsidR="00EE09FF">
          <w:rPr>
            <w:rFonts w:ascii="Times New Roman" w:eastAsia="SimSun" w:hAnsi="Times New Roman" w:cs="Times New Roman"/>
            <w:sz w:val="24"/>
            <w:szCs w:val="24"/>
            <w:lang w:bidi="ar"/>
          </w:rPr>
          <w:t xml:space="preserve"> is</w:t>
        </w:r>
      </w:ins>
      <w:r w:rsidRPr="00EF4347">
        <w:rPr>
          <w:rFonts w:ascii="Times New Roman" w:eastAsia="SimSun" w:hAnsi="Times New Roman" w:cs="Times New Roman"/>
          <w:sz w:val="24"/>
          <w:szCs w:val="24"/>
          <w:lang w:bidi="ar"/>
        </w:rPr>
        <w:t xml:space="preserve"> </w:t>
      </w:r>
      <w:r w:rsidR="00EF69AF">
        <w:rPr>
          <w:rFonts w:ascii="Times New Roman" w:eastAsia="SimSun" w:hAnsi="Times New Roman" w:cs="Times New Roman"/>
          <w:sz w:val="24"/>
          <w:szCs w:val="24"/>
          <w:lang w:bidi="ar"/>
        </w:rPr>
        <w:t>us</w:t>
      </w:r>
      <w:ins w:id="156" w:author="Elnaz" w:date="2020-11-15T08:22:00Z">
        <w:r w:rsidR="00EE09FF">
          <w:rPr>
            <w:rFonts w:ascii="Times New Roman" w:eastAsia="SimSun" w:hAnsi="Times New Roman" w:cs="Times New Roman"/>
            <w:sz w:val="24"/>
            <w:szCs w:val="24"/>
            <w:lang w:bidi="ar"/>
          </w:rPr>
          <w:t>i</w:t>
        </w:r>
      </w:ins>
      <w:del w:id="157" w:author="Elnaz" w:date="2020-11-15T08:22:00Z">
        <w:r w:rsidR="00EF69AF" w:rsidDel="00EE09FF">
          <w:rPr>
            <w:rFonts w:ascii="Times New Roman" w:eastAsia="SimSun" w:hAnsi="Times New Roman" w:cs="Times New Roman"/>
            <w:sz w:val="24"/>
            <w:szCs w:val="24"/>
            <w:lang w:bidi="ar"/>
          </w:rPr>
          <w:delText>u</w:delText>
        </w:r>
      </w:del>
      <w:r w:rsidR="00EF69AF">
        <w:rPr>
          <w:rFonts w:ascii="Times New Roman" w:eastAsia="SimSun" w:hAnsi="Times New Roman" w:cs="Times New Roman"/>
          <w:sz w:val="24"/>
          <w:szCs w:val="24"/>
          <w:lang w:bidi="ar"/>
        </w:rPr>
        <w:t>ng</w:t>
      </w:r>
      <w:r w:rsidRPr="00EF4347">
        <w:rPr>
          <w:rFonts w:ascii="Times New Roman" w:eastAsia="SimSun" w:hAnsi="Times New Roman" w:cs="Times New Roman"/>
          <w:sz w:val="24"/>
          <w:szCs w:val="24"/>
          <w:lang w:bidi="ar"/>
        </w:rPr>
        <w:t xml:space="preserve"> a predefined probability for restarting the process and returning </w:t>
      </w:r>
      <w:ins w:id="158" w:author="Elnaz" w:date="2020-11-15T08:23:00Z">
        <w:r w:rsidR="00EE09FF">
          <w:rPr>
            <w:rFonts w:ascii="Times New Roman" w:eastAsia="SimSun" w:hAnsi="Times New Roman" w:cs="Times New Roman"/>
            <w:sz w:val="24"/>
            <w:szCs w:val="24"/>
            <w:lang w:bidi="ar"/>
          </w:rPr>
          <w:t xml:space="preserve">back </w:t>
        </w:r>
      </w:ins>
      <w:r w:rsidRPr="00EF4347">
        <w:rPr>
          <w:rFonts w:ascii="Times New Roman" w:eastAsia="SimSun" w:hAnsi="Times New Roman" w:cs="Times New Roman"/>
          <w:sz w:val="24"/>
          <w:szCs w:val="24"/>
          <w:lang w:bidi="ar"/>
        </w:rPr>
        <w:t xml:space="preserve">to the initial node in each iteration. Therefore, RWR can take local and global topological connectivity patterns into account to </w:t>
      </w:r>
      <w:r w:rsidR="00762482">
        <w:rPr>
          <w:rFonts w:ascii="Times New Roman" w:eastAsia="SimSun" w:hAnsi="Times New Roman" w:cs="Times New Roman"/>
          <w:sz w:val="24"/>
          <w:szCs w:val="24"/>
          <w:lang w:bidi="ar"/>
        </w:rPr>
        <w:t>utilize</w:t>
      </w:r>
      <w:r w:rsidRPr="00EF4347">
        <w:rPr>
          <w:rFonts w:ascii="Times New Roman" w:eastAsia="SimSun" w:hAnsi="Times New Roman" w:cs="Times New Roman"/>
          <w:sz w:val="24"/>
          <w:szCs w:val="24"/>
          <w:lang w:bidi="ar"/>
        </w:rPr>
        <w:t xml:space="preserve"> direct or indirect links in the network.</w:t>
      </w:r>
      <w:r w:rsidR="00AB1BCE" w:rsidRPr="008438E2">
        <w:rPr>
          <w:rFonts w:ascii="Times New Roman" w:eastAsia="SimSun" w:hAnsi="Times New Roman" w:cs="Times New Roman"/>
          <w:sz w:val="24"/>
          <w:szCs w:val="24"/>
          <w:lang w:bidi="ar"/>
        </w:rPr>
        <w:t xml:space="preserve"> </w:t>
      </w:r>
      <w:r w:rsidR="00AB1BCE" w:rsidRPr="0068542C">
        <w:rPr>
          <w:rFonts w:ascii="Times New Roman" w:eastAsia="SimSun" w:hAnsi="Times New Roman" w:cs="Times New Roman"/>
          <w:color w:val="FF0000"/>
          <w:sz w:val="24"/>
          <w:szCs w:val="24"/>
          <w:lang w:bidi="ar"/>
        </w:rPr>
        <w:br/>
      </w:r>
      <w:r w:rsidRPr="00EF4347">
        <w:rPr>
          <w:rFonts w:ascii="Times New Roman" w:eastAsia="SimSun" w:hAnsi="Times New Roman" w:cs="Times New Roman"/>
          <w:sz w:val="24"/>
          <w:szCs w:val="24"/>
          <w:lang w:bidi="ar"/>
        </w:rPr>
        <w:t xml:space="preserve">RWR </w:t>
      </w:r>
      <w:del w:id="159" w:author="Elnaz" w:date="2020-11-15T08:23:00Z">
        <w:r w:rsidRPr="00EF4347" w:rsidDel="00EE09FF">
          <w:rPr>
            <w:rFonts w:ascii="Times New Roman" w:eastAsia="SimSun" w:hAnsi="Times New Roman" w:cs="Times New Roman"/>
            <w:sz w:val="24"/>
            <w:szCs w:val="24"/>
            <w:lang w:bidi="ar"/>
          </w:rPr>
          <w:delText xml:space="preserve">was </w:delText>
        </w:r>
      </w:del>
      <w:ins w:id="160" w:author="Elnaz" w:date="2020-11-15T08:23:00Z">
        <w:r w:rsidR="00EE09FF">
          <w:rPr>
            <w:rFonts w:ascii="Times New Roman" w:eastAsia="SimSun" w:hAnsi="Times New Roman" w:cs="Times New Roman"/>
            <w:sz w:val="24"/>
            <w:szCs w:val="24"/>
            <w:lang w:bidi="ar"/>
          </w:rPr>
          <w:t>have been</w:t>
        </w:r>
        <w:r w:rsidR="00EE09FF" w:rsidRPr="00EF4347">
          <w:rPr>
            <w:rFonts w:ascii="Times New Roman" w:eastAsia="SimSun" w:hAnsi="Times New Roman" w:cs="Times New Roman"/>
            <w:sz w:val="24"/>
            <w:szCs w:val="24"/>
            <w:lang w:bidi="ar"/>
          </w:rPr>
          <w:t xml:space="preserve"> </w:t>
        </w:r>
      </w:ins>
      <w:r w:rsidRPr="00EF4347">
        <w:rPr>
          <w:rFonts w:ascii="Times New Roman" w:eastAsia="SimSun" w:hAnsi="Times New Roman" w:cs="Times New Roman"/>
          <w:sz w:val="24"/>
          <w:szCs w:val="24"/>
          <w:lang w:bidi="ar"/>
        </w:rPr>
        <w:t xml:space="preserve">applied to all five drug similarity matrices. The results </w:t>
      </w:r>
      <w:r w:rsidR="00511241">
        <w:rPr>
          <w:rFonts w:ascii="Times New Roman" w:eastAsia="SimSun" w:hAnsi="Times New Roman" w:cs="Times New Roman"/>
          <w:sz w:val="24"/>
          <w:szCs w:val="24"/>
          <w:lang w:bidi="ar"/>
        </w:rPr>
        <w:t>have given</w:t>
      </w:r>
      <w:r w:rsidRPr="00EF4347">
        <w:rPr>
          <w:rFonts w:ascii="Times New Roman" w:eastAsia="SimSun" w:hAnsi="Times New Roman" w:cs="Times New Roman"/>
          <w:sz w:val="24"/>
          <w:szCs w:val="24"/>
          <w:lang w:bidi="ar"/>
        </w:rPr>
        <w:t xml:space="preserve"> the topological information of the network. </w:t>
      </w:r>
      <w:ins w:id="161" w:author="Elnaz" w:date="2020-11-15T08:24:00Z">
        <w:r w:rsidR="00EE09FF">
          <w:rPr>
            <w:rFonts w:ascii="Times New Roman" w:eastAsia="SimSun" w:hAnsi="Times New Roman" w:cs="Times New Roman"/>
            <w:sz w:val="24"/>
            <w:szCs w:val="24"/>
            <w:lang w:bidi="ar"/>
          </w:rPr>
          <w:t>Moreover, t</w:t>
        </w:r>
      </w:ins>
      <w:del w:id="162" w:author="Elnaz" w:date="2020-11-15T08:24:00Z">
        <w:r w:rsidRPr="00EF4347" w:rsidDel="00EE09FF">
          <w:rPr>
            <w:rFonts w:ascii="Times New Roman" w:eastAsia="SimSun" w:hAnsi="Times New Roman" w:cs="Times New Roman"/>
            <w:sz w:val="24"/>
            <w:szCs w:val="24"/>
            <w:lang w:bidi="ar"/>
          </w:rPr>
          <w:delText>T</w:delText>
        </w:r>
      </w:del>
      <w:r w:rsidRPr="00EF4347">
        <w:rPr>
          <w:rFonts w:ascii="Times New Roman" w:eastAsia="SimSun" w:hAnsi="Times New Roman" w:cs="Times New Roman"/>
          <w:sz w:val="24"/>
          <w:szCs w:val="24"/>
          <w:lang w:bidi="ar"/>
        </w:rPr>
        <w:t>he dimensions of each matrix were similar to the dimension of the original matri</w:t>
      </w:r>
      <w:r w:rsidRPr="001E1343">
        <w:rPr>
          <w:rFonts w:ascii="Times New Roman" w:eastAsia="SimSun" w:hAnsi="Times New Roman" w:cs="Times New Roman"/>
          <w:color w:val="000000" w:themeColor="text1"/>
          <w:sz w:val="24"/>
          <w:szCs w:val="24"/>
          <w:lang w:bidi="ar"/>
        </w:rPr>
        <w:t>x</w:t>
      </w:r>
      <w:r w:rsidR="00044275" w:rsidRPr="001E1343">
        <w:rPr>
          <w:rFonts w:ascii="Times New Roman" w:eastAsia="SimSun" w:hAnsi="Times New Roman" w:cs="Times New Roman"/>
          <w:color w:val="000000" w:themeColor="text1"/>
          <w:sz w:val="24"/>
          <w:szCs w:val="24"/>
          <w:lang w:bidi="ar"/>
        </w:rPr>
        <w:t>.</w:t>
      </w:r>
    </w:p>
    <w:p w14:paraId="577AF11B" w14:textId="3FA477B2" w:rsidR="006809A9" w:rsidRDefault="00C62357" w:rsidP="00C413DA">
      <w:pPr>
        <w:spacing w:line="240" w:lineRule="auto"/>
        <w:jc w:val="both"/>
        <w:rPr>
          <w:rFonts w:ascii="Times New Roman" w:eastAsia="SimSun" w:hAnsi="Times New Roman" w:cs="Times New Roman"/>
          <w:sz w:val="24"/>
          <w:szCs w:val="24"/>
          <w:lang w:bidi="ar"/>
        </w:rPr>
      </w:pPr>
      <w:r w:rsidRPr="008C7BCF">
        <w:rPr>
          <w:rFonts w:ascii="Times New Roman" w:eastAsia="SimSun" w:hAnsi="Times New Roman" w:cs="Times New Roman"/>
          <w:b/>
          <w:bCs/>
          <w:sz w:val="24"/>
          <w:szCs w:val="24"/>
          <w:lang w:bidi="ar"/>
        </w:rPr>
        <w:t>2</w:t>
      </w:r>
      <w:r w:rsidR="00B4687B" w:rsidRPr="008C7BCF">
        <w:rPr>
          <w:rFonts w:ascii="Times New Roman" w:eastAsia="SimSun" w:hAnsi="Times New Roman" w:cs="Times New Roman"/>
          <w:b/>
          <w:bCs/>
          <w:sz w:val="24"/>
          <w:szCs w:val="24"/>
          <w:lang w:bidi="ar"/>
        </w:rPr>
        <w:t>.2</w:t>
      </w:r>
      <w:r w:rsidR="00AB1BCE" w:rsidRPr="008C7BCF">
        <w:rPr>
          <w:rFonts w:ascii="Times New Roman" w:eastAsia="SimSun" w:hAnsi="Times New Roman" w:cs="Times New Roman"/>
          <w:b/>
          <w:bCs/>
          <w:sz w:val="24"/>
          <w:szCs w:val="24"/>
          <w:lang w:bidi="ar"/>
        </w:rPr>
        <w:t>.</w:t>
      </w:r>
      <w:r w:rsidR="000274CF" w:rsidRPr="008C7BCF">
        <w:rPr>
          <w:rFonts w:ascii="Times New Roman" w:eastAsia="SimSun" w:hAnsi="Times New Roman" w:cs="Times New Roman"/>
          <w:b/>
          <w:bCs/>
          <w:sz w:val="24"/>
          <w:szCs w:val="24"/>
          <w:lang w:bidi="ar"/>
        </w:rPr>
        <w:t>3</w:t>
      </w:r>
      <w:r w:rsidR="00A306A8" w:rsidRPr="00B6095F">
        <w:rPr>
          <w:rFonts w:ascii="Times New Roman" w:eastAsia="SimSun" w:hAnsi="Times New Roman" w:cs="Times New Roman"/>
          <w:b/>
          <w:bCs/>
          <w:sz w:val="24"/>
          <w:szCs w:val="24"/>
          <w:lang w:bidi="ar"/>
        </w:rPr>
        <w:t xml:space="preserve"> </w:t>
      </w:r>
      <w:r w:rsidR="00AB1BCE" w:rsidRPr="00B6095F">
        <w:rPr>
          <w:rFonts w:ascii="Times New Roman" w:eastAsia="SimSun" w:hAnsi="Times New Roman" w:cs="Times New Roman"/>
          <w:b/>
          <w:bCs/>
          <w:sz w:val="24"/>
          <w:szCs w:val="24"/>
          <w:lang w:bidi="ar"/>
        </w:rPr>
        <w:t>Dimension reduction framework</w:t>
      </w:r>
    </w:p>
    <w:p w14:paraId="485D01D5" w14:textId="5113FE45" w:rsidR="002379E5" w:rsidRDefault="000C7466" w:rsidP="009A54B0">
      <w:pPr>
        <w:spacing w:line="240" w:lineRule="auto"/>
        <w:jc w:val="both"/>
        <w:rPr>
          <w:rFonts w:ascii="Times New Roman" w:eastAsia="SimSun" w:hAnsi="Times New Roman" w:cs="Times New Roman"/>
          <w:sz w:val="24"/>
          <w:szCs w:val="24"/>
          <w:lang w:bidi="ar"/>
        </w:rPr>
        <w:pPrChange w:id="163" w:author="Elnaz" w:date="2020-11-15T09:27:00Z">
          <w:pPr>
            <w:spacing w:line="240" w:lineRule="auto"/>
            <w:jc w:val="both"/>
          </w:pPr>
        </w:pPrChange>
      </w:pPr>
      <w:r>
        <w:rPr>
          <w:rFonts w:ascii="Times New Roman" w:eastAsia="SimSun" w:hAnsi="Times New Roman" w:cs="Times New Roman"/>
          <w:sz w:val="24"/>
          <w:szCs w:val="24"/>
          <w:lang w:bidi="ar"/>
        </w:rPr>
        <w:t>D</w:t>
      </w:r>
      <w:r w:rsidR="00EF4347" w:rsidRPr="00EF4347">
        <w:rPr>
          <w:rFonts w:ascii="Times New Roman" w:eastAsia="SimSun" w:hAnsi="Times New Roman" w:cs="Times New Roman"/>
          <w:sz w:val="24"/>
          <w:szCs w:val="24"/>
          <w:lang w:bidi="ar"/>
        </w:rPr>
        <w:t>iffusion probabilities</w:t>
      </w:r>
      <w:r w:rsidR="00260ED3">
        <w:rPr>
          <w:rFonts w:ascii="Times New Roman" w:eastAsia="SimSun" w:hAnsi="Times New Roman" w:cs="Times New Roman"/>
          <w:sz w:val="24"/>
          <w:szCs w:val="24"/>
          <w:lang w:bidi="ar"/>
        </w:rPr>
        <w:t xml:space="preserve"> obtained by </w:t>
      </w:r>
      <w:r w:rsidR="00260ED3" w:rsidRPr="00260ED3">
        <w:rPr>
          <w:rFonts w:ascii="Times New Roman" w:eastAsia="SimSun" w:hAnsi="Times New Roman" w:cs="Times New Roman"/>
          <w:sz w:val="24"/>
          <w:szCs w:val="24"/>
          <w:lang w:bidi="ar"/>
        </w:rPr>
        <w:t>the RWR process may not be completely accurate due to the relatively low quality and the high dimension of the biological data</w:t>
      </w:r>
      <w:r w:rsidR="00F843FA">
        <w:rPr>
          <w:rFonts w:ascii="Times New Roman" w:eastAsia="SimSun" w:hAnsi="Times New Roman" w:cs="Times New Roman"/>
          <w:sz w:val="24"/>
          <w:szCs w:val="24"/>
          <w:lang w:bidi="ar"/>
        </w:rPr>
        <w:t xml:space="preserve"> which</w:t>
      </w:r>
      <w:r w:rsidR="00260ED3" w:rsidRPr="00260ED3">
        <w:rPr>
          <w:rFonts w:ascii="Times New Roman" w:eastAsia="SimSun" w:hAnsi="Times New Roman" w:cs="Times New Roman"/>
          <w:sz w:val="24"/>
          <w:szCs w:val="24"/>
          <w:lang w:bidi="ar"/>
        </w:rPr>
        <w:t xml:space="preserve"> is</w:t>
      </w:r>
      <w:r w:rsidR="00260ED3">
        <w:rPr>
          <w:rFonts w:ascii="Times New Roman" w:eastAsia="SimSun" w:hAnsi="Times New Roman" w:cs="Times New Roman"/>
          <w:sz w:val="24"/>
          <w:szCs w:val="24"/>
          <w:lang w:bidi="ar"/>
        </w:rPr>
        <w:t xml:space="preserve"> considered</w:t>
      </w:r>
      <w:r w:rsidR="00F843FA">
        <w:rPr>
          <w:rFonts w:ascii="Times New Roman" w:eastAsia="SimSun" w:hAnsi="Times New Roman" w:cs="Times New Roman"/>
          <w:sz w:val="24"/>
          <w:szCs w:val="24"/>
          <w:lang w:bidi="ar"/>
        </w:rPr>
        <w:t xml:space="preserve"> as</w:t>
      </w:r>
      <w:r w:rsidR="00260ED3" w:rsidRPr="00260ED3">
        <w:rPr>
          <w:rFonts w:ascii="Times New Roman" w:eastAsia="SimSun" w:hAnsi="Times New Roman" w:cs="Times New Roman"/>
          <w:sz w:val="24"/>
          <w:szCs w:val="24"/>
          <w:lang w:bidi="ar"/>
        </w:rPr>
        <w:t xml:space="preserve"> </w:t>
      </w:r>
      <w:del w:id="164" w:author="Elnaz" w:date="2020-11-15T09:27:00Z">
        <w:r w:rsidR="00260ED3" w:rsidRPr="00260ED3" w:rsidDel="009A54B0">
          <w:rPr>
            <w:rFonts w:ascii="Times New Roman" w:eastAsia="SimSun" w:hAnsi="Times New Roman" w:cs="Times New Roman"/>
            <w:sz w:val="24"/>
            <w:szCs w:val="24"/>
            <w:lang w:bidi="ar"/>
          </w:rPr>
          <w:delText xml:space="preserve">something of </w:delText>
        </w:r>
      </w:del>
      <w:r w:rsidR="00260ED3" w:rsidRPr="00260ED3">
        <w:rPr>
          <w:rFonts w:ascii="Times New Roman" w:eastAsia="SimSun" w:hAnsi="Times New Roman" w:cs="Times New Roman"/>
          <w:sz w:val="24"/>
          <w:szCs w:val="24"/>
          <w:lang w:bidi="ar"/>
        </w:rPr>
        <w:t>a pitfall</w:t>
      </w:r>
      <w:r w:rsidR="00A20B42">
        <w:rPr>
          <w:rFonts w:ascii="Times New Roman" w:eastAsia="SimSun" w:hAnsi="Times New Roman" w:cs="Times New Roman"/>
          <w:sz w:val="24"/>
          <w:szCs w:val="24"/>
          <w:lang w:bidi="ar"/>
        </w:rPr>
        <w:t xml:space="preserve">. As </w:t>
      </w:r>
      <w:r w:rsidR="00260ED3">
        <w:rPr>
          <w:rFonts w:ascii="Times New Roman" w:eastAsia="SimSun" w:hAnsi="Times New Roman" w:cs="Times New Roman"/>
          <w:sz w:val="24"/>
          <w:szCs w:val="24"/>
          <w:lang w:bidi="ar"/>
        </w:rPr>
        <w:t>a matter of fact, the</w:t>
      </w:r>
      <w:r w:rsidR="00EF4347" w:rsidRPr="00EF4347">
        <w:rPr>
          <w:rFonts w:ascii="Times New Roman" w:eastAsia="SimSun" w:hAnsi="Times New Roman" w:cs="Times New Roman"/>
          <w:sz w:val="24"/>
          <w:szCs w:val="24"/>
          <w:lang w:bidi="ar"/>
        </w:rPr>
        <w:t xml:space="preserve"> </w:t>
      </w:r>
      <w:r w:rsidR="00260ED3">
        <w:rPr>
          <w:rFonts w:ascii="Times New Roman" w:eastAsia="SimSun" w:hAnsi="Times New Roman" w:cs="Times New Roman"/>
          <w:sz w:val="24"/>
          <w:szCs w:val="24"/>
          <w:lang w:bidi="ar"/>
        </w:rPr>
        <w:t>l</w:t>
      </w:r>
      <w:r w:rsidR="00EF4347" w:rsidRPr="00EF4347">
        <w:rPr>
          <w:rFonts w:ascii="Times New Roman" w:eastAsia="SimSun" w:hAnsi="Times New Roman" w:cs="Times New Roman"/>
          <w:sz w:val="24"/>
          <w:szCs w:val="24"/>
          <w:lang w:bidi="ar"/>
        </w:rPr>
        <w:t>ack of information or misinformation in the network</w:t>
      </w:r>
      <w:r w:rsidR="00260ED3">
        <w:rPr>
          <w:rFonts w:ascii="Times New Roman" w:eastAsia="SimSun" w:hAnsi="Times New Roman" w:cs="Times New Roman"/>
          <w:sz w:val="24"/>
          <w:szCs w:val="24"/>
          <w:lang w:bidi="ar"/>
        </w:rPr>
        <w:t xml:space="preserve"> has a considerable</w:t>
      </w:r>
      <w:r w:rsidR="00EF4347" w:rsidRPr="00EF4347">
        <w:rPr>
          <w:rFonts w:ascii="Times New Roman" w:eastAsia="SimSun" w:hAnsi="Times New Roman" w:cs="Times New Roman"/>
          <w:sz w:val="24"/>
          <w:szCs w:val="24"/>
          <w:lang w:bidi="ar"/>
        </w:rPr>
        <w:t xml:space="preserve"> </w:t>
      </w:r>
      <w:r w:rsidR="00A20B42">
        <w:rPr>
          <w:rFonts w:ascii="Times New Roman" w:eastAsia="SimSun" w:hAnsi="Times New Roman" w:cs="Times New Roman"/>
          <w:sz w:val="24"/>
          <w:szCs w:val="24"/>
          <w:lang w:bidi="ar"/>
        </w:rPr>
        <w:t>impact on</w:t>
      </w:r>
      <w:r w:rsidR="00EF4347" w:rsidRPr="00EF4347">
        <w:rPr>
          <w:rFonts w:ascii="Times New Roman" w:eastAsia="SimSun" w:hAnsi="Times New Roman" w:cs="Times New Roman"/>
          <w:sz w:val="24"/>
          <w:szCs w:val="24"/>
          <w:lang w:bidi="ar"/>
        </w:rPr>
        <w:t xml:space="preserve"> the results of RWR </w:t>
      </w:r>
      <w:r w:rsidR="00793238">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&lt;EndNote&gt;&lt;Cite&gt;&lt;Author&gt;Kim&lt;/Author&gt;&lt;Year&gt;2011&lt;/Year&gt;&lt;RecNum&gt;26&lt;/RecNum&gt;&lt;DisplayText&gt;[22]&lt;/DisplayText&gt;&lt;record&gt;&lt;rec-number&gt;26&lt;/rec-number&gt;&lt;foreign-keys&gt;&lt;key app="EN" db-id="2vxvez55hfatrmeefdoxvwdkxxdtea2095va" timestamp="1599553297"&gt;26&lt;/key&gt;&lt;/foreign-keys&gt;&lt;ref-type name="Conference Proceedings"&gt;10&lt;/ref-type&gt;&lt;contributors&gt;&lt;authors&gt;&lt;author&gt;Kim, Myunghwan&lt;/author&gt;&lt;author&gt;Leskovec, Jure&lt;/author&gt;&lt;/authors&gt;&lt;/contributors&gt;&lt;titles&gt;&lt;title&gt;The network completion problem: Inferring missing nodes and edges in networks&lt;/title&gt;&lt;secondary-title&gt;Proceedings of the 2011 SIAM International Conference on Data Mining&lt;/secondary-title&gt;&lt;/titles&gt;&lt;pages&gt;47-58&lt;/pages&gt;&lt;dates&gt;&lt;year&gt;2011&lt;/year&gt;&lt;/dates&gt;&lt;publisher&gt;SIAM&lt;/publisher&gt;&lt;urls&gt;&lt;/urls&gt;&lt;/record&gt;&lt;/Cite&gt;&lt;/EndNote&gt;</w:instrText>
      </w:r>
      <w:r w:rsidR="00793238">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[22]</w:t>
      </w:r>
      <w:r w:rsidR="00793238">
        <w:rPr>
          <w:rFonts w:ascii="Times New Roman" w:eastAsia="SimSun" w:hAnsi="Times New Roman" w:cs="Times New Roman"/>
          <w:sz w:val="24"/>
          <w:szCs w:val="24"/>
          <w:lang w:bidi="ar"/>
        </w:rPr>
        <w:fldChar w:fldCharType="end"/>
      </w:r>
      <w:r w:rsidR="00EF4347" w:rsidRPr="00EF4347">
        <w:rPr>
          <w:rFonts w:ascii="Times New Roman" w:eastAsia="SimSun" w:hAnsi="Times New Roman" w:cs="Times New Roman"/>
          <w:sz w:val="24"/>
          <w:szCs w:val="24"/>
          <w:lang w:bidi="ar"/>
        </w:rPr>
        <w:t>.</w:t>
      </w:r>
      <w:r w:rsidR="00EF4347">
        <w:rPr>
          <w:rFonts w:ascii="Times New Roman" w:eastAsia="SimSun" w:hAnsi="Times New Roman" w:cs="Times New Roman"/>
          <w:sz w:val="24"/>
          <w:szCs w:val="24"/>
          <w:lang w:bidi="ar"/>
        </w:rPr>
        <w:t xml:space="preserve"> </w:t>
      </w:r>
      <w:r w:rsidR="00AB1BCE">
        <w:rPr>
          <w:rFonts w:ascii="Times New Roman" w:eastAsia="SimSun" w:hAnsi="Times New Roman" w:cs="Times New Roman"/>
          <w:sz w:val="24"/>
          <w:szCs w:val="24"/>
          <w:lang w:bidi="ar"/>
        </w:rPr>
        <w:t xml:space="preserve">In addition, </w:t>
      </w:r>
      <w:ins w:id="165" w:author="Elnaz" w:date="2020-11-15T09:27:00Z">
        <w:r w:rsidR="009A54B0">
          <w:rPr>
            <w:rFonts w:ascii="Times New Roman" w:eastAsia="SimSun" w:hAnsi="Times New Roman" w:cs="Times New Roman"/>
            <w:sz w:val="24"/>
            <w:szCs w:val="24"/>
            <w:lang w:bidi="ar"/>
          </w:rPr>
          <w:t>using high-dimensional data as the input features</w:t>
        </w:r>
        <w:r w:rsidR="009A54B0">
          <w:rPr>
            <w:rFonts w:ascii="Times New Roman" w:eastAsia="SimSun" w:hAnsi="Times New Roman" w:cs="Times New Roman"/>
            <w:sz w:val="24"/>
            <w:szCs w:val="24"/>
            <w:lang w:bidi="ar"/>
          </w:rPr>
          <w:t xml:space="preserve"> </w:t>
        </w:r>
      </w:ins>
      <w:r w:rsidR="00AB1BCE">
        <w:rPr>
          <w:rFonts w:ascii="Times New Roman" w:eastAsia="SimSun" w:hAnsi="Times New Roman" w:cs="Times New Roman"/>
          <w:sz w:val="24"/>
          <w:szCs w:val="24"/>
          <w:lang w:bidi="ar"/>
        </w:rPr>
        <w:t>it is not appropriate</w:t>
      </w:r>
      <w:del w:id="166" w:author="Elnaz" w:date="2020-11-15T09:27:00Z">
        <w:r w:rsidR="00AB1BCE" w:rsidDel="009A54B0">
          <w:rPr>
            <w:rFonts w:ascii="Times New Roman" w:eastAsia="SimSun" w:hAnsi="Times New Roman" w:cs="Times New Roman"/>
            <w:sz w:val="24"/>
            <w:szCs w:val="24"/>
            <w:lang w:bidi="ar"/>
          </w:rPr>
          <w:delText xml:space="preserve"> to use high-dimensional data as </w:delText>
        </w:r>
        <w:r w:rsidR="008021FF" w:rsidDel="009A54B0">
          <w:rPr>
            <w:rFonts w:ascii="Times New Roman" w:eastAsia="SimSun" w:hAnsi="Times New Roman" w:cs="Times New Roman"/>
            <w:sz w:val="24"/>
            <w:szCs w:val="24"/>
            <w:lang w:bidi="ar"/>
          </w:rPr>
          <w:delText xml:space="preserve">the </w:delText>
        </w:r>
        <w:r w:rsidR="00AB1BCE" w:rsidDel="009A54B0">
          <w:rPr>
            <w:rFonts w:ascii="Times New Roman" w:eastAsia="SimSun" w:hAnsi="Times New Roman" w:cs="Times New Roman"/>
            <w:sz w:val="24"/>
            <w:szCs w:val="24"/>
            <w:lang w:bidi="ar"/>
          </w:rPr>
          <w:delText>input features</w:delText>
        </w:r>
      </w:del>
      <w:r w:rsidR="00AB1BCE">
        <w:rPr>
          <w:rFonts w:ascii="Times New Roman" w:eastAsia="SimSun" w:hAnsi="Times New Roman" w:cs="Times New Roman"/>
          <w:sz w:val="24"/>
          <w:szCs w:val="24"/>
          <w:lang w:bidi="ar"/>
        </w:rPr>
        <w:t xml:space="preserve">. To </w:t>
      </w:r>
      <w:r w:rsidR="003453E3">
        <w:rPr>
          <w:rFonts w:ascii="Times New Roman" w:eastAsia="SimSun" w:hAnsi="Times New Roman" w:cs="Times New Roman"/>
          <w:sz w:val="24"/>
          <w:szCs w:val="24"/>
          <w:lang w:bidi="ar"/>
        </w:rPr>
        <w:t>overcome this problem</w:t>
      </w:r>
      <w:r w:rsidR="00AB1BCE">
        <w:rPr>
          <w:rFonts w:ascii="Times New Roman" w:eastAsia="SimSun" w:hAnsi="Times New Roman" w:cs="Times New Roman"/>
          <w:sz w:val="24"/>
          <w:szCs w:val="24"/>
          <w:lang w:bidi="ar"/>
        </w:rPr>
        <w:t>, the p</w:t>
      </w:r>
      <w:r w:rsidR="008021FF">
        <w:rPr>
          <w:rFonts w:ascii="Times New Roman" w:eastAsia="SimSun" w:hAnsi="Times New Roman" w:cs="Times New Roman"/>
          <w:sz w:val="24"/>
          <w:szCs w:val="24"/>
          <w:lang w:bidi="ar"/>
        </w:rPr>
        <w:t>roposed method used</w:t>
      </w:r>
      <w:r w:rsidR="00AB1BCE">
        <w:rPr>
          <w:rFonts w:ascii="Times New Roman" w:eastAsia="SimSun" w:hAnsi="Times New Roman" w:cs="Times New Roman"/>
          <w:sz w:val="24"/>
          <w:szCs w:val="24"/>
          <w:lang w:bidi="ar"/>
        </w:rPr>
        <w:t xml:space="preserve"> a dimensional reduction technique, called DCA</w:t>
      </w:r>
      <w:r w:rsidR="008021FF">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to reduce the dimensions of the feature space and </w:t>
      </w:r>
      <w:r w:rsidR="008021FF">
        <w:rPr>
          <w:rFonts w:ascii="Times New Roman" w:eastAsia="SimSun" w:hAnsi="Times New Roman" w:cs="Times New Roman"/>
          <w:sz w:val="24"/>
          <w:szCs w:val="24"/>
          <w:lang w:bidi="ar"/>
        </w:rPr>
        <w:t>extract the</w:t>
      </w:r>
      <w:r w:rsidR="00AB1BCE">
        <w:rPr>
          <w:rFonts w:ascii="Times New Roman" w:eastAsia="SimSun" w:hAnsi="Times New Roman" w:cs="Times New Roman"/>
          <w:sz w:val="24"/>
          <w:szCs w:val="24"/>
          <w:lang w:bidi="ar"/>
        </w:rPr>
        <w:t xml:space="preserve"> </w:t>
      </w:r>
      <w:r w:rsidR="008021FF">
        <w:rPr>
          <w:rFonts w:ascii="Times New Roman" w:eastAsia="SimSun" w:hAnsi="Times New Roman" w:cs="Times New Roman"/>
          <w:sz w:val="24"/>
          <w:szCs w:val="24"/>
          <w:lang w:bidi="ar"/>
        </w:rPr>
        <w:t>fundamental</w:t>
      </w:r>
      <w:r w:rsidR="00AB1BCE">
        <w:rPr>
          <w:rFonts w:ascii="Times New Roman" w:eastAsia="SimSun" w:hAnsi="Times New Roman" w:cs="Times New Roman"/>
          <w:sz w:val="24"/>
          <w:szCs w:val="24"/>
          <w:lang w:bidi="ar"/>
        </w:rPr>
        <w:t xml:space="preserve"> topological properties of the diffusion </w:t>
      </w:r>
      <w:r w:rsidR="008021FF">
        <w:rPr>
          <w:rFonts w:ascii="Times New Roman" w:eastAsia="SimSun" w:hAnsi="Times New Roman" w:cs="Times New Roman"/>
          <w:sz w:val="24"/>
          <w:szCs w:val="24"/>
          <w:lang w:bidi="ar"/>
        </w:rPr>
        <w:t>probabilities. For instance</w:t>
      </w:r>
      <w:r w:rsidR="00AB1BCE">
        <w:rPr>
          <w:rFonts w:ascii="Times New Roman" w:eastAsia="SimSun" w:hAnsi="Times New Roman" w:cs="Times New Roman"/>
          <w:sz w:val="24"/>
          <w:szCs w:val="24"/>
          <w:lang w:bidi="ar"/>
        </w:rPr>
        <w:t xml:space="preserve">, the probability assigned to the node </w:t>
      </w:r>
      <m:oMath>
        <m:r>
          <w:rPr>
            <w:rFonts w:ascii="Cambria Math" w:eastAsia="SimSun" w:hAnsi="Cambria Math" w:cs="Times New Roman"/>
            <w:sz w:val="24"/>
            <w:szCs w:val="24"/>
            <w:lang w:bidi="ar"/>
          </w:rPr>
          <m:t>j</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 xml:space="preserve">in the </w:t>
      </w:r>
      <w:r w:rsidR="00AB1BCE">
        <w:rPr>
          <w:rFonts w:ascii="Times New Roman" w:eastAsia="sans-serif" w:hAnsi="Times New Roman" w:cs="Times New Roman"/>
          <w:sz w:val="24"/>
          <w:szCs w:val="24"/>
          <w:lang w:bidi="ar"/>
        </w:rPr>
        <w:t>diffusion state of the node</w:t>
      </w:r>
      <w:r w:rsidR="008021FF">
        <w:rPr>
          <w:rFonts w:ascii="Times New Roman" w:eastAsia="sans-serif" w:hAnsi="Times New Roman" w:cs="Times New Roman"/>
          <w:sz w:val="24"/>
          <w:szCs w:val="24"/>
          <w:lang w:bidi="ar"/>
        </w:rPr>
        <w:t xml:space="preserve">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is </w:t>
      </w:r>
      <w:r w:rsidR="008021FF">
        <w:rPr>
          <w:rFonts w:ascii="Times New Roman" w:eastAsia="SimSun" w:hAnsi="Times New Roman" w:cs="Times New Roman"/>
          <w:sz w:val="24"/>
          <w:szCs w:val="24"/>
          <w:lang w:bidi="ar"/>
        </w:rPr>
        <w:t>computed</w:t>
      </w:r>
      <w:r w:rsidR="00AB1BCE">
        <w:rPr>
          <w:rFonts w:ascii="Times New Roman" w:eastAsia="SimSun" w:hAnsi="Times New Roman" w:cs="Times New Roman"/>
          <w:sz w:val="24"/>
          <w:szCs w:val="24"/>
          <w:lang w:bidi="ar"/>
        </w:rPr>
        <w:t xml:space="preserve"> as follows.</w:t>
      </w:r>
    </w:p>
    <w:tbl>
      <w:tblPr>
        <w:tblStyle w:val="TableGrid"/>
        <w:bidiVisual/>
        <w:tblW w:w="8416" w:type="dxa"/>
        <w:tblLook w:val="04A0" w:firstRow="1" w:lastRow="0" w:firstColumn="1" w:lastColumn="0" w:noHBand="0" w:noVBand="1"/>
      </w:tblPr>
      <w:tblGrid>
        <w:gridCol w:w="819"/>
        <w:gridCol w:w="7597"/>
      </w:tblGrid>
      <w:tr w:rsidR="002379E5" w14:paraId="1A86DC63" w14:textId="77777777" w:rsidTr="002379E5">
        <w:tc>
          <w:tcPr>
            <w:tcW w:w="819" w:type="dxa"/>
            <w:tcBorders>
              <w:top w:val="nil"/>
              <w:left w:val="nil"/>
              <w:bottom w:val="nil"/>
              <w:right w:val="nil"/>
            </w:tcBorders>
            <w:shd w:val="clear" w:color="auto" w:fill="auto"/>
          </w:tcPr>
          <w:p w14:paraId="78F4AE29" w14:textId="77777777" w:rsidR="002379E5" w:rsidRPr="00933188" w:rsidRDefault="002379E5" w:rsidP="00C413DA">
            <w:pPr>
              <w:pStyle w:val="Text"/>
              <w:bidi w:val="0"/>
              <w:ind w:firstLine="0"/>
              <w:rPr>
                <w:rFonts w:cs="B Nazanin"/>
                <w:i/>
                <w:sz w:val="24"/>
                <w:szCs w:val="24"/>
              </w:rPr>
            </w:pPr>
          </w:p>
          <w:p w14:paraId="6EB9CE89" w14:textId="77777777" w:rsidR="001B3B9B" w:rsidRDefault="001B3B9B" w:rsidP="00C413DA">
            <w:pPr>
              <w:pStyle w:val="Text"/>
              <w:bidi w:val="0"/>
              <w:ind w:firstLine="0"/>
              <w:rPr>
                <w:rFonts w:cs="B Nazanin"/>
                <w:iCs/>
                <w:sz w:val="24"/>
                <w:szCs w:val="24"/>
              </w:rPr>
            </w:pPr>
            <w:r w:rsidRPr="00933188">
              <w:rPr>
                <w:rFonts w:cs="B Nazanin"/>
                <w:iCs/>
                <w:sz w:val="24"/>
                <w:szCs w:val="24"/>
              </w:rPr>
              <w:t>(</w:t>
            </w:r>
            <w:r w:rsidR="004A11F0">
              <w:rPr>
                <w:rFonts w:cs="B Nazanin"/>
                <w:iCs/>
                <w:sz w:val="24"/>
                <w:szCs w:val="24"/>
              </w:rPr>
              <w:t>2</w:t>
            </w:r>
            <w:r w:rsidRPr="00933188">
              <w:rPr>
                <w:rFonts w:cs="B Nazanin"/>
                <w:iCs/>
                <w:sz w:val="24"/>
                <w:szCs w:val="24"/>
              </w:rPr>
              <w:t>)</w:t>
            </w:r>
          </w:p>
          <w:p w14:paraId="331C345A" w14:textId="1CBBE12A" w:rsidR="00B25B32" w:rsidRPr="00933188" w:rsidRDefault="00B25B32" w:rsidP="00B25B32">
            <w:pPr>
              <w:pStyle w:val="Text"/>
              <w:bidi w:val="0"/>
              <w:ind w:firstLine="0"/>
              <w:rPr>
                <w:rFonts w:cs="B Nazanin"/>
                <w:iCs/>
                <w:sz w:val="24"/>
                <w:szCs w:val="24"/>
              </w:rPr>
            </w:pPr>
          </w:p>
        </w:tc>
        <w:tc>
          <w:tcPr>
            <w:tcW w:w="7597" w:type="dxa"/>
            <w:tcBorders>
              <w:top w:val="nil"/>
              <w:left w:val="nil"/>
              <w:bottom w:val="nil"/>
              <w:right w:val="nil"/>
            </w:tcBorders>
            <w:shd w:val="clear" w:color="auto" w:fill="auto"/>
          </w:tcPr>
          <w:p w14:paraId="5C1130B8" w14:textId="14A52247" w:rsidR="002379E5" w:rsidRPr="00933188" w:rsidRDefault="00572286" w:rsidP="00C413DA">
            <w:pPr>
              <w:pStyle w:val="Text"/>
              <w:bidi w:val="0"/>
              <w:ind w:firstLine="0"/>
              <w:rPr>
                <w:rFonts w:asciiTheme="majorBidi" w:hAnsiTheme="majorBidi" w:cstheme="majorBidi"/>
                <w:sz w:val="24"/>
                <w:szCs w:val="24"/>
              </w:rPr>
            </w:pPr>
            <m:oMathPara>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s</m:t>
                        </m:r>
                      </m:e>
                    </m:acc>
                  </m:e>
                  <m:sub>
                    <m:r>
                      <w:rPr>
                        <w:rFonts w:ascii="Cambria Math" w:hAnsi="Cambria Math"/>
                        <w:sz w:val="24"/>
                        <w:szCs w:val="24"/>
                      </w:rPr>
                      <m:t>ij</m:t>
                    </m:r>
                  </m:sub>
                </m:sSub>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e>
                    </m:d>
                  </m:num>
                  <m:den>
                    <m:nary>
                      <m:naryPr>
                        <m:chr m:val="∑"/>
                        <m:supHide m:val="1"/>
                        <m:ctrlPr>
                          <w:rPr>
                            <w:rFonts w:ascii="Cambria Math" w:hAnsi="Cambria Math" w:cstheme="majorBidi"/>
                            <w:sz w:val="24"/>
                            <w:szCs w:val="24"/>
                          </w:rPr>
                        </m:ctrlPr>
                      </m:naryPr>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up/>
                      <m:e>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Sub>
                          </m:e>
                        </m:d>
                      </m:e>
                    </m:nary>
                  </m:den>
                </m:f>
              </m:oMath>
            </m:oMathPara>
          </w:p>
        </w:tc>
      </w:tr>
    </w:tbl>
    <w:p w14:paraId="42C177C3" w14:textId="65502920" w:rsidR="00D71F97" w:rsidRDefault="001946F6"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W</w:t>
      </w:r>
      <w:r w:rsidR="00AB1BCE">
        <w:rPr>
          <w:rFonts w:ascii="Times New Roman" w:eastAsia="SimSun" w:hAnsi="Times New Roman" w:cs="Times New Roman"/>
          <w:sz w:val="24"/>
          <w:szCs w:val="24"/>
          <w:lang w:bidi="ar"/>
        </w:rPr>
        <w:t>here</w:t>
      </w:r>
      <w:proofErr w:type="gramStart"/>
      <w:r w:rsidR="002F39F9">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w:t>
      </w:r>
      <w:proofErr w:type="gramEnd"/>
      <m:oMath>
        <m:r>
          <w:rPr>
            <w:rFonts w:ascii="Cambria Math" w:hAnsi="Cambria Math" w:cstheme="majorBidi"/>
            <w:sz w:val="24"/>
            <w:szCs w:val="24"/>
          </w:rPr>
          <m:t>∀i,</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r>
          <w:rPr>
            <w:rFonts w:ascii="Cambria Math" w:hAnsi="Cambria Math" w:cstheme="majorBidi"/>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r>
              <w:rPr>
                <w:rFonts w:ascii="Cambria Math" w:hAnsi="Cambria Math" w:cstheme="majorBidi"/>
                <w:sz w:val="24"/>
                <w:szCs w:val="24"/>
              </w:rPr>
              <m:t>d</m:t>
            </m:r>
          </m:sup>
        </m:sSup>
        <m:r>
          <w:rPr>
            <w:rFonts w:ascii="Cambria Math" w:hAnsi="Cambria Math" w:cstheme="majorBidi"/>
            <w:sz w:val="24"/>
            <w:szCs w:val="24"/>
          </w:rPr>
          <m:t>,d≪n</m:t>
        </m:r>
      </m:oMath>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w:r w:rsidR="002D01A7">
        <w:rPr>
          <w:rFonts w:ascii="Times New Roman" w:eastAsia="SimSun" w:hAnsi="Times New Roman" w:cs="Times New Roman"/>
          <w:sz w:val="24"/>
          <w:szCs w:val="24"/>
          <w:lang w:bidi="ar"/>
        </w:rPr>
        <w:t xml:space="preserve"> </w:t>
      </w:r>
      <w:r w:rsidR="002F39F9" w:rsidRPr="002F39F9">
        <w:rPr>
          <w:rFonts w:ascii="Times New Roman" w:eastAsia="SimSun" w:hAnsi="Times New Roman" w:cs="Times New Roman"/>
          <w:sz w:val="24"/>
          <w:szCs w:val="24"/>
          <w:lang w:bidi="ar"/>
        </w:rPr>
        <w:t>represents</w:t>
      </w:r>
      <w:r>
        <w:rPr>
          <w:rFonts w:ascii="Times New Roman" w:eastAsia="SimSun" w:hAnsi="Times New Roman" w:cs="Times New Roman"/>
          <w:sz w:val="24"/>
          <w:szCs w:val="24"/>
          <w:lang w:bidi="ar"/>
        </w:rPr>
        <w:t xml:space="preserve"> </w:t>
      </w:r>
      <w:r w:rsidR="002D01A7">
        <w:rPr>
          <w:rFonts w:ascii="Times New Roman" w:eastAsia="SimSun" w:hAnsi="Times New Roman" w:cs="Times New Roman"/>
          <w:sz w:val="24"/>
          <w:szCs w:val="24"/>
          <w:lang w:bidi="ar"/>
        </w:rPr>
        <w:t>the</w:t>
      </w:r>
      <w:r w:rsidR="00AB1BCE">
        <w:rPr>
          <w:rFonts w:ascii="Times New Roman" w:eastAsia="SimSun" w:hAnsi="Times New Roman" w:cs="Times New Roman"/>
          <w:sz w:val="24"/>
          <w:szCs w:val="24"/>
          <w:lang w:bidi="ar"/>
        </w:rPr>
        <w:t xml:space="preserve"> context feature and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x</m:t>
            </m:r>
          </m:e>
          <m:sub>
            <m:r>
              <w:rPr>
                <w:rFonts w:ascii="Cambria Math" w:eastAsia="SimSun" w:hAnsi="Cambria Math" w:cs="Times New Roman"/>
                <w:sz w:val="24"/>
                <w:szCs w:val="24"/>
                <w:lang w:bidi="ar"/>
              </w:rPr>
              <m:t>i</m:t>
            </m:r>
          </m:sub>
        </m:sSub>
      </m:oMath>
      <w:r w:rsidR="00031298">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t xml:space="preserve">denotes </w:t>
      </w:r>
      <w:r w:rsidR="002D01A7">
        <w:rPr>
          <w:rFonts w:ascii="Times New Roman" w:eastAsia="SimSun" w:hAnsi="Times New Roman" w:cs="Times New Roman"/>
          <w:sz w:val="24"/>
          <w:szCs w:val="24"/>
          <w:lang w:bidi="ar"/>
        </w:rPr>
        <w:t xml:space="preserve">the </w:t>
      </w:r>
      <w:r w:rsidR="00031298">
        <w:rPr>
          <w:rFonts w:ascii="Times New Roman" w:eastAsia="SimSun" w:hAnsi="Times New Roman" w:cs="Times New Roman"/>
          <w:sz w:val="24"/>
          <w:szCs w:val="24"/>
          <w:lang w:bidi="ar"/>
        </w:rPr>
        <w:t xml:space="preserve">node feature for </w:t>
      </w:r>
      <w:r w:rsidR="002D01A7">
        <w:rPr>
          <w:rFonts w:ascii="Times New Roman" w:eastAsia="SimSun" w:hAnsi="Times New Roman" w:cs="Times New Roman"/>
          <w:sz w:val="24"/>
          <w:szCs w:val="24"/>
          <w:lang w:bidi="ar"/>
        </w:rPr>
        <w:t>the</w:t>
      </w:r>
      <m:oMath>
        <m:r>
          <w:rPr>
            <w:rFonts w:ascii="Cambria Math" w:eastAsia="SimSun" w:hAnsi="Cambria Math" w:cs="Times New Roman"/>
            <w:sz w:val="24"/>
            <w:szCs w:val="24"/>
            <w:lang w:bidi="ar"/>
          </w:rPr>
          <m:t xml:space="preserve"> i</m:t>
        </m:r>
      </m:oMath>
      <w:r w:rsidR="002D01A7">
        <w:rPr>
          <w:rFonts w:ascii="Times New Roman" w:eastAsia="SimSun" w:hAnsi="Times New Roman" w:cs="Times New Roman"/>
          <w:sz w:val="24"/>
          <w:szCs w:val="24"/>
          <w:lang w:bidi="ar"/>
        </w:rPr>
        <w:t>th node</w:t>
      </w:r>
      <w:r w:rsidR="00AB1BCE">
        <w:rPr>
          <w:rFonts w:ascii="Times New Roman" w:eastAsia="SimSun" w:hAnsi="Times New Roman" w:cs="Times New Roman"/>
          <w:sz w:val="24"/>
          <w:szCs w:val="24"/>
          <w:lang w:bidi="ar"/>
        </w:rPr>
        <w:t xml:space="preserve"> that both </w:t>
      </w:r>
      <w:r w:rsidR="002A3302">
        <w:rPr>
          <w:rFonts w:ascii="Times New Roman" w:eastAsia="SimSun" w:hAnsi="Times New Roman" w:cs="Times New Roman"/>
          <w:sz w:val="24"/>
          <w:szCs w:val="24"/>
          <w:lang w:bidi="ar"/>
        </w:rPr>
        <w:t xml:space="preserve">specify </w:t>
      </w:r>
      <w:r w:rsidR="00AB1BCE">
        <w:rPr>
          <w:rFonts w:ascii="Times New Roman" w:eastAsia="SimSun" w:hAnsi="Times New Roman" w:cs="Times New Roman"/>
          <w:sz w:val="24"/>
          <w:szCs w:val="24"/>
          <w:lang w:bidi="ar"/>
        </w:rPr>
        <w:t>the topological properties of the network. The DCA consider</w:t>
      </w:r>
      <w:r w:rsidR="00A62E82">
        <w:rPr>
          <w:rFonts w:ascii="Times New Roman" w:eastAsia="SimSun" w:hAnsi="Times New Roman" w:cs="Times New Roman"/>
          <w:sz w:val="24"/>
          <w:szCs w:val="24"/>
          <w:lang w:bidi="ar"/>
        </w:rPr>
        <w:t>ed</w:t>
      </w:r>
      <w:r w:rsidR="00AB1BCE">
        <w:rPr>
          <w:rFonts w:ascii="Times New Roman" w:eastAsia="SimSun" w:hAnsi="Times New Roman" w:cs="Times New Roman"/>
          <w:sz w:val="24"/>
          <w:szCs w:val="24"/>
          <w:lang w:bidi="ar"/>
        </w:rPr>
        <w:t xml:space="preserve"> a set of observed diffusion states as input. </w:t>
      </w:r>
      <w:r w:rsidR="00EF4347" w:rsidRPr="00EF4347">
        <w:rPr>
          <w:rFonts w:ascii="Times New Roman" w:eastAsia="SimSun" w:hAnsi="Times New Roman" w:cs="Times New Roman"/>
          <w:sz w:val="24"/>
          <w:szCs w:val="24"/>
          <w:lang w:bidi="ar"/>
        </w:rPr>
        <w:t>This procedure seeks to reduce the input dimension to a lower dimension using relative entropy (</w:t>
      </w:r>
      <w:proofErr w:type="spellStart"/>
      <w:r w:rsidR="00EF4347" w:rsidRPr="00EF4347">
        <w:rPr>
          <w:rFonts w:ascii="Times New Roman" w:eastAsia="SimSun" w:hAnsi="Times New Roman" w:cs="Times New Roman"/>
          <w:sz w:val="24"/>
          <w:szCs w:val="24"/>
          <w:lang w:bidi="ar"/>
        </w:rPr>
        <w:t>Kulback-Leibler</w:t>
      </w:r>
      <w:proofErr w:type="spellEnd"/>
      <w:r w:rsidR="00EF4347" w:rsidRPr="00EF4347">
        <w:rPr>
          <w:rFonts w:ascii="Times New Roman" w:eastAsia="SimSun" w:hAnsi="Times New Roman" w:cs="Times New Roman"/>
          <w:sz w:val="24"/>
          <w:szCs w:val="24"/>
          <w:lang w:bidi="ar"/>
        </w:rPr>
        <w:t xml:space="preserve"> divergence (KLD)); thus, the input and output distributions have the least difference.</w:t>
      </w:r>
      <w:r w:rsidR="00AB1BCE">
        <w:rPr>
          <w:rFonts w:ascii="Times New Roman" w:eastAsia="SimSun" w:hAnsi="Times New Roman" w:cs="Times New Roman"/>
          <w:sz w:val="24"/>
          <w:szCs w:val="24"/>
          <w:lang w:bidi="ar"/>
        </w:rPr>
        <w:t xml:space="preserve"> This operation </w:t>
      </w:r>
      <w:r w:rsidR="00A62E82">
        <w:rPr>
          <w:rFonts w:ascii="Times New Roman" w:eastAsia="SimSun" w:hAnsi="Times New Roman" w:cs="Times New Roman"/>
          <w:sz w:val="24"/>
          <w:szCs w:val="24"/>
          <w:lang w:bidi="ar"/>
        </w:rPr>
        <w:t>was</w:t>
      </w:r>
      <w:r w:rsidR="00AB1BCE">
        <w:rPr>
          <w:rFonts w:ascii="Times New Roman" w:eastAsia="SimSun" w:hAnsi="Times New Roman" w:cs="Times New Roman"/>
          <w:sz w:val="24"/>
          <w:szCs w:val="24"/>
          <w:lang w:bidi="ar"/>
        </w:rPr>
        <w:t xml:space="preserve"> performed for all </w:t>
      </w:r>
      <m:oMath>
        <m:r>
          <w:rPr>
            <w:rFonts w:ascii="Cambria Math" w:eastAsia="SimSun" w:hAnsi="Cambria Math" w:cs="Times New Roman"/>
            <w:sz w:val="24"/>
            <w:szCs w:val="24"/>
            <w:lang w:bidi="ar"/>
          </w:rPr>
          <m:t>x</m:t>
        </m:r>
      </m:oMath>
      <w:r w:rsidR="00AB1BCE">
        <w:rPr>
          <w:rFonts w:ascii="Times New Roman" w:eastAsia="SimSun" w:hAnsi="Times New Roman" w:cs="Times New Roman"/>
          <w:sz w:val="24"/>
          <w:szCs w:val="24"/>
          <w:lang w:bidi="ar"/>
        </w:rPr>
        <w:t xml:space="preserve"> and all </w:t>
      </w:r>
      <m:oMath>
        <m:r>
          <w:rPr>
            <w:rFonts w:ascii="Cambria Math" w:eastAsia="SimSun" w:hAnsi="Cambria Math" w:cs="Times New Roman"/>
            <w:sz w:val="24"/>
            <w:szCs w:val="24"/>
            <w:lang w:bidi="ar"/>
          </w:rPr>
          <m:t>w</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by minimizing the following</w:t>
      </w:r>
      <w:r w:rsidR="002D01A7">
        <w:rPr>
          <w:rFonts w:ascii="Times New Roman" w:eastAsia="SimSun" w:hAnsi="Times New Roman" w:cs="Times New Roman"/>
          <w:sz w:val="24"/>
          <w:szCs w:val="24"/>
          <w:lang w:bidi="ar"/>
        </w:rPr>
        <w:t xml:space="preserve"> cost</w:t>
      </w:r>
      <w:r w:rsidR="00AB1BCE">
        <w:rPr>
          <w:rFonts w:ascii="Times New Roman" w:eastAsia="SimSun" w:hAnsi="Times New Roman" w:cs="Times New Roman"/>
          <w:sz w:val="24"/>
          <w:szCs w:val="24"/>
          <w:lang w:bidi="ar"/>
        </w:rPr>
        <w:t xml:space="preserve"> function</w:t>
      </w:r>
      <w:r w:rsidR="00FA069C">
        <w:rPr>
          <w:rFonts w:ascii="Times New Roman" w:eastAsia="SimSun" w:hAnsi="Times New Roman" w:cs="Times New Roman"/>
          <w:sz w:val="24"/>
          <w:szCs w:val="24"/>
          <w:lang w:bidi="ar"/>
        </w:rPr>
        <w:t xml:space="preserve"> </w:t>
      </w:r>
      <w:r w:rsidR="00FA069C" w:rsidRPr="00FA069C">
        <w:rPr>
          <w:rFonts w:ascii="Times New Roman" w:eastAsia="SimSun" w:hAnsi="Times New Roman" w:cs="Times New Roman"/>
          <w:sz w:val="24"/>
          <w:szCs w:val="24"/>
          <w:lang w:bidi="ar"/>
        </w:rPr>
        <w:t>which computes the KLD function between the two distributions</w:t>
      </w:r>
      <w:r w:rsidR="00AB1BCE">
        <w:rPr>
          <w:rFonts w:ascii="Times New Roman" w:eastAsia="SimSun" w:hAnsi="Times New Roman" w:cs="Times New Roman"/>
          <w:sz w:val="24"/>
          <w:szCs w:val="24"/>
          <w:lang w:bidi="ar"/>
        </w:rPr>
        <w:t>:</w:t>
      </w:r>
    </w:p>
    <w:tbl>
      <w:tblPr>
        <w:tblStyle w:val="TableGrid"/>
        <w:bidiVisual/>
        <w:tblW w:w="8506" w:type="dxa"/>
        <w:tblLook w:val="04A0" w:firstRow="1" w:lastRow="0" w:firstColumn="1" w:lastColumn="0" w:noHBand="0" w:noVBand="1"/>
      </w:tblPr>
      <w:tblGrid>
        <w:gridCol w:w="811"/>
        <w:gridCol w:w="7695"/>
      </w:tblGrid>
      <w:tr w:rsidR="002379E5" w14:paraId="46158518" w14:textId="77777777" w:rsidTr="002379E5">
        <w:tc>
          <w:tcPr>
            <w:tcW w:w="811" w:type="dxa"/>
            <w:tcBorders>
              <w:top w:val="nil"/>
              <w:left w:val="nil"/>
              <w:bottom w:val="nil"/>
              <w:right w:val="nil"/>
            </w:tcBorders>
            <w:shd w:val="clear" w:color="auto" w:fill="auto"/>
          </w:tcPr>
          <w:p w14:paraId="37A391A7" w14:textId="77777777" w:rsidR="002379E5" w:rsidRPr="00933188" w:rsidRDefault="002379E5" w:rsidP="00C413DA">
            <w:pPr>
              <w:pStyle w:val="Text"/>
              <w:bidi w:val="0"/>
              <w:ind w:firstLine="0"/>
              <w:jc w:val="both"/>
              <w:rPr>
                <w:rFonts w:cs="B Nazanin"/>
                <w:i/>
                <w:sz w:val="24"/>
                <w:szCs w:val="24"/>
              </w:rPr>
            </w:pPr>
          </w:p>
          <w:p w14:paraId="0294ACF5" w14:textId="77777777" w:rsidR="001B3B9B" w:rsidRDefault="001B3B9B" w:rsidP="00C413DA">
            <w:pPr>
              <w:pStyle w:val="Text"/>
              <w:bidi w:val="0"/>
              <w:ind w:firstLine="0"/>
              <w:jc w:val="both"/>
              <w:rPr>
                <w:rFonts w:cs="B Nazanin"/>
                <w:iCs/>
                <w:sz w:val="24"/>
                <w:szCs w:val="24"/>
              </w:rPr>
            </w:pPr>
            <w:r w:rsidRPr="00933188">
              <w:rPr>
                <w:rFonts w:cs="B Nazanin"/>
                <w:iCs/>
                <w:sz w:val="24"/>
                <w:szCs w:val="24"/>
              </w:rPr>
              <w:t>(</w:t>
            </w:r>
            <w:r w:rsidR="004A11F0">
              <w:rPr>
                <w:rFonts w:cs="B Nazanin"/>
                <w:iCs/>
                <w:sz w:val="24"/>
                <w:szCs w:val="24"/>
              </w:rPr>
              <w:t>3</w:t>
            </w:r>
            <w:r w:rsidRPr="00933188">
              <w:rPr>
                <w:rFonts w:cs="B Nazanin"/>
                <w:iCs/>
                <w:sz w:val="24"/>
                <w:szCs w:val="24"/>
              </w:rPr>
              <w:t>)</w:t>
            </w:r>
          </w:p>
          <w:p w14:paraId="131C5DB7" w14:textId="01F3D73B" w:rsidR="00B25B32" w:rsidRPr="00933188" w:rsidRDefault="00B25B32" w:rsidP="00B25B32">
            <w:pPr>
              <w:pStyle w:val="Text"/>
              <w:bidi w:val="0"/>
              <w:ind w:firstLine="0"/>
              <w:jc w:val="both"/>
              <w:rPr>
                <w:rFonts w:cs="B Nazanin"/>
                <w:iCs/>
                <w:sz w:val="24"/>
                <w:szCs w:val="24"/>
              </w:rPr>
            </w:pPr>
          </w:p>
        </w:tc>
        <w:tc>
          <w:tcPr>
            <w:tcW w:w="7695" w:type="dxa"/>
            <w:tcBorders>
              <w:top w:val="nil"/>
              <w:left w:val="nil"/>
              <w:bottom w:val="nil"/>
              <w:right w:val="nil"/>
            </w:tcBorders>
            <w:shd w:val="clear" w:color="auto" w:fill="auto"/>
          </w:tcPr>
          <w:p w14:paraId="42440235" w14:textId="77777777" w:rsidR="002379E5" w:rsidRPr="00933188" w:rsidRDefault="00572286" w:rsidP="00C413DA">
            <w:pPr>
              <w:pStyle w:val="Text"/>
              <w:bidi w:val="0"/>
              <w:ind w:firstLine="0"/>
              <w:jc w:val="both"/>
              <w:rPr>
                <w:rFonts w:cs="B Nazanin"/>
                <w:sz w:val="24"/>
                <w:szCs w:val="24"/>
              </w:rPr>
            </w:pPr>
            <m:oMathPara>
              <m:oMath>
                <m:limLow>
                  <m:limLowPr>
                    <m:ctrlPr>
                      <w:rPr>
                        <w:rFonts w:ascii="Cambria Math" w:hAnsi="Cambria Math" w:cstheme="majorBidi"/>
                        <w:sz w:val="24"/>
                        <w:szCs w:val="24"/>
                      </w:rPr>
                    </m:ctrlPr>
                  </m:limLowPr>
                  <m:e>
                    <m:r>
                      <w:rPr>
                        <w:rFonts w:ascii="Cambria Math" w:hAnsi="Cambria Math" w:cstheme="majorBidi"/>
                        <w:sz w:val="24"/>
                        <w:szCs w:val="24"/>
                      </w:rPr>
                      <m:t>min</m:t>
                    </m:r>
                  </m:e>
                  <m:lim>
                    <m:r>
                      <w:rPr>
                        <w:rFonts w:ascii="Cambria Math" w:hAnsi="Cambria Math" w:cstheme="majorBidi"/>
                        <w:sz w:val="24"/>
                        <w:szCs w:val="24"/>
                      </w:rPr>
                      <m:t>w,x</m:t>
                    </m:r>
                  </m:lim>
                </m:limLow>
                <m:r>
                  <w:rPr>
                    <w:rFonts w:ascii="Cambria Math" w:hAnsi="Cambria Math" w:cstheme="majorBidi"/>
                    <w:sz w:val="24"/>
                    <w:szCs w:val="24"/>
                  </w:rPr>
                  <m:t>C</m:t>
                </m:r>
                <m:d>
                  <m:dPr>
                    <m:ctrlPr>
                      <w:rPr>
                        <w:rFonts w:ascii="Cambria Math" w:hAnsi="Cambria Math" w:cstheme="majorBidi"/>
                        <w:sz w:val="24"/>
                        <w:szCs w:val="24"/>
                      </w:rPr>
                    </m:ctrlPr>
                  </m:dPr>
                  <m:e>
                    <m:r>
                      <w:rPr>
                        <w:rFonts w:ascii="Cambria Math" w:hAnsi="Cambria Math" w:cstheme="majorBidi"/>
                        <w:sz w:val="24"/>
                        <w:szCs w:val="24"/>
                      </w:rPr>
                      <m:t>s,</m:t>
                    </m:r>
                    <m:acc>
                      <m:accPr>
                        <m:chr m:val="^"/>
                        <m:ctrlPr>
                          <w:rPr>
                            <w:rFonts w:ascii="Cambria Math" w:hAnsi="Cambria Math" w:cstheme="majorBidi"/>
                            <w:sz w:val="24"/>
                            <w:szCs w:val="24"/>
                          </w:rPr>
                        </m:ctrlPr>
                      </m:accPr>
                      <m:e>
                        <m:r>
                          <w:rPr>
                            <w:rFonts w:ascii="Cambria Math" w:hAnsi="Cambria Math" w:cstheme="majorBidi"/>
                            <w:sz w:val="24"/>
                            <w:szCs w:val="24"/>
                          </w:rPr>
                          <m:t>s</m:t>
                        </m:r>
                      </m:e>
                    </m:acc>
                  </m:e>
                </m:d>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sz w:val="24"/>
                            <w:szCs w:val="24"/>
                          </w:rPr>
                        </m:ctrlPr>
                      </m:sSubPr>
                      <m:e>
                        <m:r>
                          <w:rPr>
                            <w:rFonts w:ascii="Cambria Math" w:hAnsi="Cambria Math" w:cstheme="majorBidi"/>
                            <w:sz w:val="24"/>
                            <w:szCs w:val="24"/>
                          </w:rPr>
                          <m:t>D</m:t>
                        </m:r>
                      </m:e>
                      <m:sub>
                        <m:r>
                          <w:rPr>
                            <w:rFonts w:ascii="Cambria Math" w:hAnsi="Cambria Math" w:cstheme="majorBidi"/>
                            <w:sz w:val="24"/>
                            <w:szCs w:val="24"/>
                          </w:rPr>
                          <m:t>KL</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hint="eastAsia"/>
                            <w:sz w:val="24"/>
                            <w:szCs w:val="24"/>
                          </w:rPr>
                          <m:t>∨</m:t>
                        </m:r>
                        <m:sSub>
                          <m:sSubPr>
                            <m:ctrlPr>
                              <w:rPr>
                                <w:rFonts w:ascii="Cambria Math" w:hAnsi="Cambria Math" w:cstheme="majorBidi"/>
                                <w:sz w:val="24"/>
                                <w:szCs w:val="24"/>
                              </w:rPr>
                            </m:ctrlPr>
                          </m:sSubPr>
                          <m:e>
                            <m:acc>
                              <m:accPr>
                                <m:chr m:val="^"/>
                                <m:ctrlPr>
                                  <w:rPr>
                                    <w:rFonts w:ascii="Cambria Math" w:hAnsi="Cambria Math" w:cstheme="majorBidi"/>
                                    <w:sz w:val="24"/>
                                    <w:szCs w:val="24"/>
                                  </w:rPr>
                                </m:ctrlPr>
                              </m:accPr>
                              <m:e>
                                <m:r>
                                  <w:rPr>
                                    <w:rFonts w:ascii="Cambria Math" w:hAnsi="Cambria Math" w:cstheme="majorBidi"/>
                                    <w:sz w:val="24"/>
                                    <w:szCs w:val="24"/>
                                  </w:rPr>
                                  <m:t>s</m:t>
                                </m:r>
                              </m:e>
                            </m:acc>
                          </m:e>
                          <m:sub>
                            <m:r>
                              <w:rPr>
                                <w:rFonts w:ascii="Cambria Math" w:hAnsi="Cambria Math" w:cstheme="majorBidi"/>
                                <w:sz w:val="24"/>
                                <w:szCs w:val="24"/>
                              </w:rPr>
                              <m:t>i</m:t>
                            </m:r>
                          </m:sub>
                        </m:sSub>
                      </m:e>
                    </m:d>
                  </m:e>
                </m:nary>
              </m:oMath>
            </m:oMathPara>
          </w:p>
        </w:tc>
      </w:tr>
    </w:tbl>
    <w:p w14:paraId="04E4C4B9" w14:textId="116E219C" w:rsidR="00D71F97" w:rsidRDefault="00AB1BCE" w:rsidP="009A54B0">
      <w:pPr>
        <w:spacing w:line="240" w:lineRule="auto"/>
        <w:jc w:val="both"/>
        <w:rPr>
          <w:rFonts w:ascii="Times New Roman" w:eastAsia="SimSun" w:hAnsi="Times New Roman" w:cs="Times New Roman"/>
          <w:sz w:val="24"/>
          <w:szCs w:val="24"/>
          <w:lang w:bidi="ar"/>
        </w:rPr>
        <w:pPrChange w:id="167" w:author="Elnaz" w:date="2020-11-15T09:32:00Z">
          <w:pPr>
            <w:spacing w:line="240" w:lineRule="auto"/>
            <w:jc w:val="both"/>
          </w:pPr>
        </w:pPrChange>
      </w:pPr>
      <w:r>
        <w:rPr>
          <w:rFonts w:ascii="Times New Roman" w:eastAsia="SimSun" w:hAnsi="Times New Roman" w:cs="Times New Roman"/>
          <w:sz w:val="24"/>
          <w:szCs w:val="24"/>
          <w:lang w:bidi="ar"/>
        </w:rPr>
        <w:t xml:space="preserve">The DCA framework </w:t>
      </w:r>
      <w:r w:rsidR="00E3234E">
        <w:rPr>
          <w:rFonts w:ascii="Times New Roman" w:eastAsia="SimSun" w:hAnsi="Times New Roman" w:cs="Times New Roman"/>
          <w:sz w:val="24"/>
          <w:szCs w:val="24"/>
          <w:lang w:bidi="ar"/>
        </w:rPr>
        <w:t xml:space="preserve">utilizes </w:t>
      </w:r>
      <w:r>
        <w:rPr>
          <w:rFonts w:ascii="Times New Roman" w:eastAsia="SimSun" w:hAnsi="Times New Roman" w:cs="Times New Roman"/>
          <w:sz w:val="24"/>
          <w:szCs w:val="24"/>
          <w:lang w:bidi="ar"/>
        </w:rPr>
        <w:t xml:space="preserve">a standard </w:t>
      </w:r>
      <w:r>
        <w:rPr>
          <w:rFonts w:ascii="Times New Roman" w:eastAsia="sans-serif" w:hAnsi="Times New Roman" w:cs="Times New Roman"/>
          <w:sz w:val="24"/>
          <w:szCs w:val="24"/>
          <w:lang w:bidi="ar"/>
        </w:rPr>
        <w:t>quasi-Newton method called L-BFGS</w:t>
      </w:r>
      <w:r>
        <w:rPr>
          <w:rFonts w:ascii="Times New Roman" w:eastAsia="SimSun" w:hAnsi="Times New Roman" w:cs="Times New Roman"/>
          <w:sz w:val="24"/>
          <w:szCs w:val="24"/>
          <w:lang w:bidi="ar"/>
        </w:rPr>
        <w:t xml:space="preserve"> </w:t>
      </w:r>
      <w:r w:rsidR="004D3B7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&lt;EndNote&gt;&lt;Cite&gt;&lt;Author&gt;Zhu&lt;/Author&gt;&lt;Year&gt;1997&lt;/Year&gt;&lt;RecNum&gt;27&lt;/RecNum&gt;&lt;DisplayText&gt;[23]&lt;/DisplayText&gt;&lt;record&gt;&lt;rec-number&gt;27&lt;/rec-number&gt;&lt;foreign-keys&gt;&lt;key app="EN" db-id="2vxvez55hfatrmeefdoxvwdkxxdtea2095va" timestamp="1599553328"&gt;27&lt;/key&gt;&lt;/foreign-keys&gt;&lt;ref-type name="Journal Article"&gt;17&lt;/ref-type&gt;&lt;contributors&gt;&lt;authors&gt;&lt;author&gt;Zhu, Ciyou&lt;/author&gt;&lt;author&gt;Byrd, Richard H&lt;/author&gt;&lt;author&gt;Lu, Peihuang&lt;/author&gt;&lt;author&gt;Nocedal, Jorge&lt;/author&gt;&lt;/authors&gt;&lt;/contributors&gt;&lt;titles&gt;&lt;title&gt;Algorithm 778: L-BFGS-B: Fortran subroutines for large-scale bound-constrained optimization&lt;/title&gt;&lt;secondary-title&gt;ACM Transactions on Mathematical Software (TOMS)&lt;/secondary-title&gt;&lt;/titles&gt;&lt;periodical&gt;&lt;full-title&gt;ACM Transactions on Mathematical Software (TOMS)&lt;/full-title&gt;&lt;/periodical&gt;&lt;pages&gt;550-560&lt;/pages&gt;&lt;volume&gt;23&lt;/volume&gt;&lt;number&gt;4&lt;/number&gt;&lt;dates&gt;&lt;year&gt;1997&lt;/year&gt;&lt;/dates&gt;&lt;isbn&gt;0098-3500&lt;/isbn&gt;&lt;urls&gt;&lt;/urls&gt;&lt;/record&gt;&lt;/Cite&gt;&lt;/EndNote&gt;</w:instrText>
      </w:r>
      <w:r w:rsidR="004D3B7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[23]</w:t>
      </w:r>
      <w:r w:rsidR="004D3B7B">
        <w:rPr>
          <w:rFonts w:ascii="Times New Roman" w:eastAsia="SimSun" w:hAnsi="Times New Roman" w:cs="Times New Roman"/>
          <w:sz w:val="24"/>
          <w:szCs w:val="24"/>
          <w:lang w:bidi="ar"/>
        </w:rPr>
        <w:fldChar w:fldCharType="end"/>
      </w:r>
      <w:r w:rsidR="00E3234E">
        <w:rPr>
          <w:rFonts w:ascii="Times New Roman" w:eastAsia="SimSun" w:hAnsi="Times New Roman" w:cs="Times New Roman"/>
          <w:sz w:val="24"/>
          <w:szCs w:val="24"/>
          <w:lang w:bidi="ar"/>
        </w:rPr>
        <w:t xml:space="preserve"> in</w:t>
      </w:r>
      <w:r w:rsidR="00CA6EAF">
        <w:rPr>
          <w:rFonts w:ascii="Times New Roman" w:eastAsia="SimSun" w:hAnsi="Times New Roman" w:cs="Times New Roman"/>
          <w:sz w:val="24"/>
          <w:szCs w:val="24"/>
          <w:lang w:bidi="ar"/>
        </w:rPr>
        <w:t xml:space="preserve"> </w:t>
      </w:r>
      <w:r w:rsidR="00E3234E">
        <w:rPr>
          <w:rFonts w:ascii="Times New Roman" w:eastAsia="SimSun" w:hAnsi="Times New Roman" w:cs="Times New Roman"/>
          <w:sz w:val="24"/>
          <w:szCs w:val="24"/>
          <w:lang w:bidi="ar"/>
        </w:rPr>
        <w:t>order</w:t>
      </w:r>
      <w:r>
        <w:rPr>
          <w:rFonts w:ascii="Times New Roman" w:eastAsia="SimSun" w:hAnsi="Times New Roman" w:cs="Times New Roman"/>
          <w:sz w:val="24"/>
          <w:szCs w:val="24"/>
          <w:lang w:bidi="ar"/>
        </w:rPr>
        <w:t xml:space="preserve"> to optimize this function.</w:t>
      </w:r>
      <w:r w:rsidR="00826A34">
        <w:rPr>
          <w:rFonts w:ascii="Times New Roman" w:eastAsia="SimSun" w:hAnsi="Times New Roman" w:cs="Times New Roman"/>
          <w:sz w:val="24"/>
          <w:szCs w:val="24"/>
          <w:lang w:bidi="ar"/>
        </w:rPr>
        <w:t xml:space="preserve"> </w:t>
      </w:r>
      <w:r w:rsidR="00826A34" w:rsidRPr="00826A34">
        <w:rPr>
          <w:rFonts w:ascii="Times New Roman" w:eastAsia="SimSun" w:hAnsi="Times New Roman" w:cs="Times New Roman"/>
          <w:sz w:val="24"/>
          <w:szCs w:val="24"/>
          <w:lang w:bidi="ar"/>
        </w:rPr>
        <w:t xml:space="preserve">It is worth noting that the formulas </w:t>
      </w:r>
      <w:ins w:id="168" w:author="Elnaz" w:date="2020-11-15T09:31:00Z">
        <w:r w:rsidR="009A54B0">
          <w:rPr>
            <w:rFonts w:ascii="Times New Roman" w:eastAsia="SimSun" w:hAnsi="Times New Roman" w:cs="Times New Roman"/>
            <w:sz w:val="24"/>
            <w:szCs w:val="24"/>
            <w:lang w:bidi="ar"/>
          </w:rPr>
          <w:t xml:space="preserve">have </w:t>
        </w:r>
      </w:ins>
      <w:r w:rsidR="00826A34" w:rsidRPr="00826A34">
        <w:rPr>
          <w:rFonts w:ascii="Times New Roman" w:eastAsia="SimSun" w:hAnsi="Times New Roman" w:cs="Times New Roman"/>
          <w:sz w:val="24"/>
          <w:szCs w:val="24"/>
          <w:lang w:bidi="ar"/>
        </w:rPr>
        <w:t>used to reduce the dimension,</w:t>
      </w:r>
      <w:r w:rsidR="00D255E1">
        <w:rPr>
          <w:rFonts w:ascii="Times New Roman" w:eastAsia="SimSun" w:hAnsi="Times New Roman" w:cs="Times New Roman"/>
          <w:sz w:val="24"/>
          <w:szCs w:val="24"/>
          <w:lang w:bidi="ar"/>
        </w:rPr>
        <w:t xml:space="preserve"> </w:t>
      </w:r>
      <w:r w:rsidR="00540D01" w:rsidRPr="00540D01">
        <w:rPr>
          <w:rFonts w:ascii="Times New Roman" w:eastAsia="SimSun" w:hAnsi="Times New Roman" w:cs="Times New Roman"/>
          <w:sz w:val="24"/>
          <w:szCs w:val="24"/>
          <w:lang w:bidi="ar"/>
        </w:rPr>
        <w:t xml:space="preserve">and </w:t>
      </w:r>
      <w:ins w:id="169" w:author="Elnaz" w:date="2020-11-15T09:32:00Z">
        <w:r w:rsidR="009A54B0">
          <w:rPr>
            <w:rFonts w:ascii="Times New Roman" w:eastAsia="SimSun" w:hAnsi="Times New Roman" w:cs="Times New Roman"/>
            <w:sz w:val="24"/>
            <w:szCs w:val="24"/>
            <w:lang w:bidi="ar"/>
          </w:rPr>
          <w:t>both</w:t>
        </w:r>
        <w:r w:rsidR="009A54B0" w:rsidRPr="00540D01">
          <w:rPr>
            <w:rFonts w:ascii="Times New Roman" w:eastAsia="SimSun" w:hAnsi="Times New Roman" w:cs="Times New Roman"/>
            <w:sz w:val="24"/>
            <w:szCs w:val="24"/>
            <w:lang w:bidi="ar"/>
          </w:rPr>
          <w:t xml:space="preserve"> </w:t>
        </w:r>
      </w:ins>
      <w:r w:rsidR="00540D01" w:rsidRPr="00540D01">
        <w:rPr>
          <w:rFonts w:ascii="Times New Roman" w:eastAsia="SimSun" w:hAnsi="Times New Roman" w:cs="Times New Roman"/>
          <w:sz w:val="24"/>
          <w:szCs w:val="24"/>
          <w:lang w:bidi="ar"/>
        </w:rPr>
        <w:t>the integration selected and the final prediction made in this section</w:t>
      </w:r>
      <w:r w:rsidR="009923D7">
        <w:rPr>
          <w:rFonts w:ascii="Times New Roman" w:eastAsia="SimSun" w:hAnsi="Times New Roman" w:cs="Times New Roman"/>
          <w:sz w:val="24"/>
          <w:szCs w:val="24"/>
          <w:lang w:bidi="ar"/>
        </w:rPr>
        <w:t xml:space="preserve"> </w:t>
      </w:r>
      <w:del w:id="170" w:author="Elnaz" w:date="2020-11-15T09:32:00Z">
        <w:r w:rsidR="009923D7" w:rsidDel="009A54B0">
          <w:rPr>
            <w:rFonts w:ascii="Times New Roman" w:eastAsia="SimSun" w:hAnsi="Times New Roman" w:cs="Times New Roman"/>
            <w:sz w:val="24"/>
            <w:szCs w:val="24"/>
            <w:lang w:bidi="ar"/>
          </w:rPr>
          <w:delText>both</w:delText>
        </w:r>
        <w:r w:rsidR="00540D01" w:rsidRPr="00540D01" w:rsidDel="009A54B0">
          <w:rPr>
            <w:rFonts w:ascii="Times New Roman" w:eastAsia="SimSun" w:hAnsi="Times New Roman" w:cs="Times New Roman"/>
            <w:sz w:val="24"/>
            <w:szCs w:val="24"/>
            <w:lang w:bidi="ar"/>
          </w:rPr>
          <w:delText xml:space="preserve"> </w:delText>
        </w:r>
      </w:del>
      <w:r w:rsidR="009175ED">
        <w:rPr>
          <w:rFonts w:ascii="Times New Roman" w:eastAsia="SimSun" w:hAnsi="Times New Roman" w:cs="Times New Roman"/>
          <w:sz w:val="24"/>
          <w:szCs w:val="24"/>
          <w:lang w:bidi="ar"/>
        </w:rPr>
        <w:t xml:space="preserve">were </w:t>
      </w:r>
      <w:r w:rsidR="00540D01" w:rsidRPr="00540D01">
        <w:rPr>
          <w:rFonts w:ascii="Times New Roman" w:eastAsia="SimSun" w:hAnsi="Times New Roman" w:cs="Times New Roman"/>
          <w:sz w:val="24"/>
          <w:szCs w:val="24"/>
          <w:lang w:bidi="ar"/>
        </w:rPr>
        <w:t>supplied by Luo et al</w:t>
      </w:r>
      <w:r w:rsidR="00540D01">
        <w:rPr>
          <w:rFonts w:ascii="Times New Roman" w:eastAsia="SimSun" w:hAnsi="Times New Roman" w:cs="Times New Roman"/>
          <w:sz w:val="24"/>
          <w:szCs w:val="24"/>
          <w:lang w:bidi="ar"/>
        </w:rPr>
        <w:t xml:space="preserve"> </w:t>
      </w:r>
      <w:r w:rsidR="004D3B7B">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&lt;EndNote&gt;&lt;Cite&gt;&lt;Author&gt;Luo&lt;/Author&gt;&lt;Year&gt;2017&lt;/Year&gt;&lt;RecNum&gt;28&lt;/RecNum&gt;&lt;DisplayText&gt;[24]&lt;/DisplayText&gt;&lt;record&gt;&lt;rec-number&gt;28&lt;/rec-number&gt;&lt;foreign-keys&gt;&lt;key app="EN" db-id="2vxvez55hfatrmeefdoxvwdkxxdtea2095va" timestamp="1599553554"&gt;28&lt;/key&gt;&lt;/foreign-keys&gt;&lt;ref-type name="Journal Article"&gt;17&lt;/ref-type&gt;&lt;contributors&gt;&lt;authors&gt;&lt;author&gt;Luo, Yunan&lt;/author&gt;&lt;author&gt;Zhao, Xinbin&lt;/author&gt;&lt;author&gt;Zhou, Jingtian&lt;/author&gt;&lt;author&gt;Yang, Jinglin&lt;/author&gt;&lt;author&gt;Zhang, Yanqing&lt;/author&gt;&lt;author&gt;Kuang, Wenhua&lt;/author&gt;&lt;author&gt;Peng, Jian&lt;/author&gt;&lt;author&gt;Chen, Ligong&lt;/author&gt;&lt;author&gt;Zeng, Jianyang&lt;/author&gt;&lt;/authors&gt;&lt;/contributors&gt;&lt;titles&gt;&lt;title&gt;A network integration approach for drug-target interaction prediction and computational drug repositioning from heterogeneous information&lt;/title&gt;&lt;secondary-title&gt;Nature communications&lt;/secondary-title&gt;&lt;/titles&gt;&lt;periodical&gt;&lt;full-title&gt;Nature communications&lt;/full-title&gt;&lt;/periodical&gt;&lt;pages&gt;1-13&lt;/pages&gt;&lt;volume&gt;8&lt;/volume&gt;&lt;number&gt;1&lt;/number&gt;&lt;dates&gt;&lt;year&gt;2017&lt;/year&gt;&lt;/dates&gt;&lt;isbn&gt;2041-1723&lt;/isbn&gt;&lt;urls&gt;&lt;/urls&gt;&lt;/record&gt;&lt;/Cite&gt;&lt;/EndNote&gt;</w:instrText>
      </w:r>
      <w:r w:rsidR="004D3B7B">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[24]</w:t>
      </w:r>
      <w:r w:rsidR="004D3B7B">
        <w:rPr>
          <w:rFonts w:ascii="Times New Roman" w:eastAsia="SimSun" w:hAnsi="Times New Roman" w:cs="Times New Roman"/>
          <w:sz w:val="24"/>
          <w:szCs w:val="24"/>
          <w:lang w:bidi="ar"/>
        </w:rPr>
        <w:fldChar w:fldCharType="end"/>
      </w:r>
      <w:r w:rsidR="00826A34" w:rsidRPr="00826A34">
        <w:rPr>
          <w:rFonts w:ascii="Times New Roman" w:eastAsia="SimSun" w:hAnsi="Times New Roman" w:cs="Times New Roman"/>
          <w:sz w:val="24"/>
          <w:szCs w:val="24"/>
          <w:lang w:bidi="ar"/>
        </w:rPr>
        <w:t>.</w:t>
      </w:r>
    </w:p>
    <w:p w14:paraId="53C10786" w14:textId="01B8966C" w:rsidR="006809A9" w:rsidRDefault="00C62357" w:rsidP="00C413DA">
      <w:pPr>
        <w:spacing w:line="240" w:lineRule="auto"/>
        <w:jc w:val="both"/>
        <w:rPr>
          <w:rFonts w:ascii="Times New Roman" w:eastAsia="SimSun" w:hAnsi="Times New Roman" w:cs="Times New Roman"/>
          <w:b/>
          <w:bCs/>
          <w:sz w:val="24"/>
          <w:szCs w:val="24"/>
          <w:lang w:bidi="ar"/>
        </w:rPr>
      </w:pPr>
      <w:r w:rsidRPr="004A11F0">
        <w:rPr>
          <w:rFonts w:ascii="Times New Roman" w:eastAsia="SimSun" w:hAnsi="Times New Roman" w:cs="Times New Roman"/>
          <w:b/>
          <w:bCs/>
          <w:sz w:val="24"/>
          <w:szCs w:val="24"/>
          <w:lang w:bidi="ar"/>
        </w:rPr>
        <w:lastRenderedPageBreak/>
        <w:t>2</w:t>
      </w:r>
      <w:r w:rsidR="00B4687B" w:rsidRPr="004A11F0">
        <w:rPr>
          <w:rFonts w:ascii="Times New Roman" w:eastAsia="SimSun" w:hAnsi="Times New Roman" w:cs="Times New Roman"/>
          <w:b/>
          <w:bCs/>
          <w:sz w:val="24"/>
          <w:szCs w:val="24"/>
          <w:lang w:bidi="ar"/>
        </w:rPr>
        <w:t>.2</w:t>
      </w:r>
      <w:r w:rsidR="00AB1BCE" w:rsidRPr="004A11F0">
        <w:rPr>
          <w:rFonts w:ascii="Times New Roman" w:eastAsia="SimSun" w:hAnsi="Times New Roman" w:cs="Times New Roman"/>
          <w:b/>
          <w:bCs/>
          <w:sz w:val="24"/>
          <w:szCs w:val="24"/>
          <w:lang w:bidi="ar"/>
        </w:rPr>
        <w:t>.</w:t>
      </w:r>
      <w:r w:rsidR="000274CF" w:rsidRPr="004A11F0">
        <w:rPr>
          <w:rFonts w:ascii="Times New Roman" w:eastAsia="SimSun" w:hAnsi="Times New Roman" w:cs="Times New Roman"/>
          <w:b/>
          <w:bCs/>
          <w:sz w:val="24"/>
          <w:szCs w:val="24"/>
          <w:lang w:bidi="ar"/>
        </w:rPr>
        <w:t>4</w:t>
      </w:r>
      <w:r w:rsidR="00AB1BCE" w:rsidRPr="00596D59">
        <w:rPr>
          <w:rFonts w:ascii="Times New Roman" w:eastAsia="SimSun" w:hAnsi="Times New Roman" w:cs="Times New Roman"/>
          <w:b/>
          <w:bCs/>
          <w:sz w:val="24"/>
          <w:szCs w:val="24"/>
          <w:lang w:bidi="ar"/>
        </w:rPr>
        <w:t xml:space="preserve"> Integrating matrix information of different similarities</w:t>
      </w:r>
    </w:p>
    <w:p w14:paraId="575B9511" w14:textId="4987384B" w:rsidR="002379E5" w:rsidRPr="00933188" w:rsidRDefault="00EF4347" w:rsidP="00C413DA">
      <w:pPr>
        <w:spacing w:line="240" w:lineRule="auto"/>
        <w:jc w:val="both"/>
        <w:rPr>
          <w:rFonts w:asciiTheme="majorBidi" w:hAnsiTheme="majorBidi" w:cstheme="majorBidi"/>
          <w:sz w:val="24"/>
          <w:szCs w:val="24"/>
        </w:rPr>
      </w:pPr>
      <w:bookmarkStart w:id="171" w:name="_Hlk50823693"/>
      <w:r w:rsidRPr="00596D59">
        <w:rPr>
          <w:rStyle w:val="Strong"/>
          <w:rFonts w:asciiTheme="majorBidi" w:hAnsiTheme="majorBidi" w:cstheme="majorBidi"/>
          <w:b w:val="0"/>
          <w:bCs w:val="0"/>
          <w:color w:val="0E101A"/>
          <w:sz w:val="24"/>
          <w:szCs w:val="24"/>
        </w:rPr>
        <w:t>T</w:t>
      </w:r>
      <w:r w:rsidRPr="00EF4347">
        <w:rPr>
          <w:rFonts w:asciiTheme="majorBidi" w:hAnsiTheme="majorBidi" w:cstheme="majorBidi"/>
          <w:sz w:val="24"/>
          <w:szCs w:val="24"/>
        </w:rPr>
        <w:t xml:space="preserve">he above dimensional reduction framework </w:t>
      </w:r>
      <w:r w:rsidR="00026439">
        <w:rPr>
          <w:rFonts w:asciiTheme="majorBidi" w:hAnsiTheme="majorBidi" w:cstheme="majorBidi"/>
          <w:sz w:val="24"/>
          <w:szCs w:val="24"/>
        </w:rPr>
        <w:t>has been</w:t>
      </w:r>
      <w:r w:rsidRPr="00EF4347">
        <w:rPr>
          <w:rFonts w:asciiTheme="majorBidi" w:hAnsiTheme="majorBidi" w:cstheme="majorBidi"/>
          <w:sz w:val="24"/>
          <w:szCs w:val="24"/>
        </w:rPr>
        <w:t xml:space="preserve"> extended to integrate several drug similarity matrices to consider all similarity matrices in the dimensional reduction process. </w:t>
      </w:r>
      <w:r w:rsidR="004D1818">
        <w:rPr>
          <w:rFonts w:asciiTheme="majorBidi" w:hAnsiTheme="majorBidi" w:cstheme="majorBidi"/>
          <w:sz w:val="24"/>
          <w:szCs w:val="24"/>
        </w:rPr>
        <w:t>If</w:t>
      </w:r>
      <w:r w:rsidRPr="00EF4347">
        <w:rPr>
          <w:rFonts w:asciiTheme="majorBidi" w:hAnsiTheme="majorBidi" w:cstheme="majorBidi"/>
          <w:sz w:val="24"/>
          <w:szCs w:val="24"/>
        </w:rPr>
        <w:t xml:space="preserve"> a drug similarity matrix</w:t>
      </w:r>
      <w:r w:rsidR="004D1818">
        <w:rPr>
          <w:rFonts w:asciiTheme="majorBidi" w:hAnsiTheme="majorBidi" w:cstheme="majorBidi"/>
          <w:sz w:val="24"/>
          <w:szCs w:val="24"/>
        </w:rPr>
        <w:t xml:space="preserve"> were available,</w:t>
      </w:r>
      <w:r w:rsidRPr="00EF4347">
        <w:rPr>
          <w:rFonts w:asciiTheme="majorBidi" w:hAnsiTheme="majorBidi" w:cstheme="majorBidi"/>
          <w:sz w:val="24"/>
          <w:szCs w:val="24"/>
        </w:rPr>
        <w:t xml:space="preserve"> RWR w</w:t>
      </w:r>
      <w:r w:rsidR="004D1818">
        <w:rPr>
          <w:rFonts w:asciiTheme="majorBidi" w:hAnsiTheme="majorBidi" w:cstheme="majorBidi"/>
          <w:sz w:val="24"/>
          <w:szCs w:val="24"/>
        </w:rPr>
        <w:t>ould be</w:t>
      </w:r>
      <w:r w:rsidRPr="00EF4347">
        <w:rPr>
          <w:rFonts w:asciiTheme="majorBidi" w:hAnsiTheme="majorBidi" w:cstheme="majorBidi"/>
          <w:sz w:val="24"/>
          <w:szCs w:val="24"/>
        </w:rPr>
        <w:t xml:space="preserve"> performed on each network separately</w:t>
      </w:r>
      <w:r w:rsidR="004D1818">
        <w:rPr>
          <w:rFonts w:asciiTheme="majorBidi" w:hAnsiTheme="majorBidi" w:cstheme="majorBidi"/>
          <w:sz w:val="24"/>
          <w:szCs w:val="24"/>
        </w:rPr>
        <w:t xml:space="preserve"> </w:t>
      </w:r>
      <w:r w:rsidR="004D1818" w:rsidRPr="004D1818">
        <w:rPr>
          <w:rFonts w:asciiTheme="majorBidi" w:hAnsiTheme="majorBidi" w:cstheme="majorBidi"/>
          <w:sz w:val="24"/>
          <w:szCs w:val="24"/>
        </w:rPr>
        <w:t>to incorporate different networks with various information (similarity matrices based on different features)</w:t>
      </w:r>
      <w:r w:rsidRPr="00EF4347">
        <w:rPr>
          <w:rFonts w:asciiTheme="majorBidi" w:hAnsiTheme="majorBidi" w:cstheme="majorBidi"/>
          <w:sz w:val="24"/>
          <w:szCs w:val="24"/>
        </w:rPr>
        <w:t>. Then the network diffusion state for each node in</w:t>
      </w:r>
      <w:r w:rsidR="00A23223">
        <w:rPr>
          <w:rFonts w:asciiTheme="majorBidi" w:hAnsiTheme="majorBidi" w:cstheme="majorBidi"/>
          <w:sz w:val="24"/>
          <w:szCs w:val="24"/>
        </w:rPr>
        <w:t xml:space="preserve"> the</w:t>
      </w:r>
      <w:r w:rsidRPr="00EF4347">
        <w:rPr>
          <w:rFonts w:asciiTheme="majorBidi" w:hAnsiTheme="majorBidi" w:cstheme="majorBidi"/>
          <w:sz w:val="24"/>
          <w:szCs w:val="24"/>
        </w:rPr>
        <w:t xml:space="preserve"> network w</w:t>
      </w:r>
      <w:r w:rsidR="004D1818">
        <w:rPr>
          <w:rFonts w:asciiTheme="majorBidi" w:hAnsiTheme="majorBidi" w:cstheme="majorBidi"/>
          <w:sz w:val="24"/>
          <w:szCs w:val="24"/>
        </w:rPr>
        <w:t>ould be</w:t>
      </w:r>
      <w:r w:rsidRPr="00EF4347">
        <w:rPr>
          <w:rFonts w:asciiTheme="majorBidi" w:hAnsiTheme="majorBidi" w:cstheme="majorBidi"/>
          <w:sz w:val="24"/>
          <w:szCs w:val="24"/>
        </w:rPr>
        <w:t xml:space="preserve"> obtained through the following formula</w:t>
      </w:r>
      <w:r w:rsidR="002379E5">
        <w:rPr>
          <w:rFonts w:ascii="Times New Roman" w:eastAsia="SimSun" w:hAnsi="Times New Roman" w:cs="Times New Roman"/>
          <w:sz w:val="24"/>
          <w:szCs w:val="24"/>
          <w:lang w:bidi="ar"/>
        </w:rPr>
        <w:t>:</w:t>
      </w:r>
      <w:r w:rsidR="002379E5">
        <w:rPr>
          <w:rFonts w:ascii="Times New Roman" w:eastAsia="SimSun" w:hAnsi="Times New Roman" w:cs="Times New Roman"/>
          <w:sz w:val="24"/>
          <w:szCs w:val="24"/>
          <w:lang w:bidi="ar"/>
        </w:rPr>
        <w:br/>
      </w:r>
    </w:p>
    <w:bookmarkEnd w:id="171"/>
    <w:tbl>
      <w:tblPr>
        <w:tblStyle w:val="TableGrid"/>
        <w:bidiVisual/>
        <w:tblW w:w="8416" w:type="dxa"/>
        <w:tblLook w:val="04A0" w:firstRow="1" w:lastRow="0" w:firstColumn="1" w:lastColumn="0" w:noHBand="0" w:noVBand="1"/>
      </w:tblPr>
      <w:tblGrid>
        <w:gridCol w:w="798"/>
        <w:gridCol w:w="7618"/>
      </w:tblGrid>
      <w:tr w:rsidR="002379E5" w14:paraId="458887BD" w14:textId="77777777" w:rsidTr="002379E5">
        <w:tc>
          <w:tcPr>
            <w:tcW w:w="798" w:type="dxa"/>
            <w:tcBorders>
              <w:top w:val="nil"/>
              <w:left w:val="nil"/>
              <w:bottom w:val="nil"/>
              <w:right w:val="nil"/>
            </w:tcBorders>
            <w:shd w:val="clear" w:color="auto" w:fill="auto"/>
          </w:tcPr>
          <w:p w14:paraId="25C157B5" w14:textId="77777777" w:rsidR="002379E5" w:rsidRPr="00933188" w:rsidRDefault="002379E5" w:rsidP="00C413DA">
            <w:pPr>
              <w:pStyle w:val="Text"/>
              <w:bidi w:val="0"/>
              <w:ind w:firstLine="0"/>
              <w:jc w:val="both"/>
              <w:rPr>
                <w:rFonts w:cs="B Nazanin"/>
                <w:i/>
                <w:sz w:val="24"/>
                <w:szCs w:val="24"/>
              </w:rPr>
            </w:pPr>
          </w:p>
          <w:p w14:paraId="50A1032A" w14:textId="77777777" w:rsidR="00A23223" w:rsidRPr="00933188" w:rsidRDefault="00A23223" w:rsidP="00C413DA">
            <w:pPr>
              <w:pStyle w:val="Text"/>
              <w:bidi w:val="0"/>
              <w:ind w:firstLine="0"/>
              <w:rPr>
                <w:rFonts w:cs="B Nazanin"/>
                <w:iCs/>
                <w:sz w:val="24"/>
                <w:szCs w:val="24"/>
              </w:rPr>
            </w:pPr>
          </w:p>
          <w:p w14:paraId="18EC68A9" w14:textId="64D8E10B" w:rsidR="00215519" w:rsidRPr="00933188" w:rsidRDefault="00215519" w:rsidP="00C413DA">
            <w:pPr>
              <w:pStyle w:val="Text"/>
              <w:bidi w:val="0"/>
              <w:ind w:firstLine="0"/>
              <w:rPr>
                <w:rFonts w:cs="B Nazanin"/>
                <w:iCs/>
                <w:sz w:val="24"/>
                <w:szCs w:val="24"/>
              </w:rPr>
            </w:pPr>
            <w:r w:rsidRPr="00933188">
              <w:rPr>
                <w:rFonts w:cs="B Nazanin"/>
                <w:iCs/>
                <w:sz w:val="24"/>
                <w:szCs w:val="24"/>
              </w:rPr>
              <w:t>(</w:t>
            </w:r>
            <w:r w:rsidR="0085142A">
              <w:rPr>
                <w:rFonts w:cs="B Nazanin"/>
                <w:iCs/>
                <w:sz w:val="24"/>
                <w:szCs w:val="24"/>
              </w:rPr>
              <w:t>4</w:t>
            </w:r>
            <w:r w:rsidRPr="00933188">
              <w:rPr>
                <w:rFonts w:cs="B Nazanin"/>
                <w:iCs/>
                <w:sz w:val="24"/>
                <w:szCs w:val="24"/>
              </w:rPr>
              <w:t>)</w:t>
            </w:r>
          </w:p>
          <w:p w14:paraId="6F729F4A" w14:textId="3273A0CB" w:rsidR="00A23223" w:rsidRPr="00933188" w:rsidRDefault="00A23223" w:rsidP="00C413DA">
            <w:pPr>
              <w:pStyle w:val="Text"/>
              <w:bidi w:val="0"/>
              <w:ind w:firstLine="0"/>
              <w:rPr>
                <w:rFonts w:cs="B Nazanin"/>
                <w:iCs/>
                <w:sz w:val="24"/>
                <w:szCs w:val="24"/>
              </w:rPr>
            </w:pPr>
          </w:p>
        </w:tc>
        <w:tc>
          <w:tcPr>
            <w:tcW w:w="7618" w:type="dxa"/>
            <w:tcBorders>
              <w:top w:val="nil"/>
              <w:left w:val="nil"/>
              <w:bottom w:val="nil"/>
              <w:right w:val="nil"/>
            </w:tcBorders>
            <w:shd w:val="clear" w:color="auto" w:fill="auto"/>
          </w:tcPr>
          <w:p w14:paraId="1B55CC3A" w14:textId="726F8DB9" w:rsidR="002379E5" w:rsidRPr="00933188" w:rsidRDefault="00572286" w:rsidP="00C413DA">
            <w:pPr>
              <w:pStyle w:val="Text"/>
              <w:bidi w:val="0"/>
              <w:ind w:firstLine="0"/>
              <w:jc w:val="both"/>
              <w:rPr>
                <w:rFonts w:asciiTheme="majorBidi" w:hAnsiTheme="majorBidi" w:cstheme="majorBidi"/>
                <w:i/>
                <w:sz w:val="24"/>
                <w:szCs w:val="24"/>
              </w:rPr>
            </w:pPr>
            <m:oMathPara>
              <m:oMath>
                <m:sSubSup>
                  <m:sSubSupPr>
                    <m:ctrlPr>
                      <w:rPr>
                        <w:rFonts w:ascii="Cambria Math" w:hAnsi="Cambria Math" w:cstheme="majorBidi"/>
                        <w:i/>
                        <w:sz w:val="24"/>
                        <w:szCs w:val="24"/>
                      </w:rPr>
                    </m:ctrlPr>
                  </m:sSubSupPr>
                  <m:e>
                    <m:acc>
                      <m:accPr>
                        <m:chr m:val="^"/>
                        <m:ctrlPr>
                          <w:rPr>
                            <w:rFonts w:ascii="Cambria Math" w:hAnsi="Cambria Math" w:cstheme="majorBidi"/>
                            <w:i/>
                            <w:sz w:val="24"/>
                            <w:szCs w:val="24"/>
                          </w:rPr>
                        </m:ctrlPr>
                      </m:accPr>
                      <m:e>
                        <m:r>
                          <w:rPr>
                            <w:rFonts w:ascii="Cambria Math" w:hAnsi="Cambria Math" w:cstheme="majorBidi"/>
                            <w:sz w:val="24"/>
                            <w:szCs w:val="24"/>
                          </w:rPr>
                          <m:t>s</m:t>
                        </m:r>
                      </m:e>
                    </m:acc>
                  </m:e>
                  <m:sub>
                    <m:r>
                      <w:rPr>
                        <w:rFonts w:ascii="Cambria Math" w:hAnsi="Cambria Math" w:cstheme="majorBidi"/>
                        <w:sz w:val="24"/>
                        <w:szCs w:val="24"/>
                      </w:rPr>
                      <m:t>ij</m:t>
                    </m:r>
                  </m:sub>
                  <m:sup>
                    <m:d>
                      <m:dPr>
                        <m:ctrlPr>
                          <w:rPr>
                            <w:rFonts w:ascii="Cambria Math" w:hAnsi="Cambria Math" w:cstheme="majorBidi"/>
                            <w:i/>
                            <w:sz w:val="24"/>
                            <w:szCs w:val="24"/>
                          </w:rPr>
                        </m:ctrlPr>
                      </m:dPr>
                      <m:e>
                        <m:r>
                          <w:rPr>
                            <w:rFonts w:ascii="Cambria Math" w:hAnsi="Cambria Math" w:cstheme="majorBidi"/>
                            <w:sz w:val="24"/>
                            <w:szCs w:val="24"/>
                          </w:rPr>
                          <m:t>k</m:t>
                        </m:r>
                      </m:e>
                    </m:d>
                  </m:sup>
                </m:sSubSup>
                <m: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d>
                              <m:dPr>
                                <m:ctrlPr>
                                  <w:rPr>
                                    <w:rFonts w:ascii="Cambria Math" w:hAnsi="Cambria Math" w:cstheme="majorBidi"/>
                                    <w:sz w:val="24"/>
                                    <w:szCs w:val="24"/>
                                  </w:rPr>
                                </m:ctrlPr>
                              </m:dPr>
                              <m:e>
                                <m:r>
                                  <w:rPr>
                                    <w:rFonts w:ascii="Cambria Math" w:hAnsi="Cambria Math" w:cstheme="majorBidi"/>
                                    <w:sz w:val="24"/>
                                    <w:szCs w:val="24"/>
                                  </w:rPr>
                                  <m:t>k</m:t>
                                </m:r>
                              </m:e>
                            </m:d>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e>
                    </m:d>
                  </m:num>
                  <m:den>
                    <m:nary>
                      <m:naryPr>
                        <m:chr m:val="∑"/>
                        <m:supHide m:val="1"/>
                        <m:ctrlPr>
                          <w:rPr>
                            <w:rFonts w:ascii="Cambria Math" w:hAnsi="Cambria Math" w:cstheme="majorBidi"/>
                            <w:sz w:val="24"/>
                            <w:szCs w:val="24"/>
                          </w:rPr>
                        </m:ctrlPr>
                      </m:naryPr>
                      <m:sub>
                        <m:sSup>
                          <m:sSupPr>
                            <m:ctrlPr>
                              <w:rPr>
                                <w:rFonts w:ascii="Cambria Math" w:hAnsi="Cambria Math" w:cstheme="majorBidi"/>
                                <w:sz w:val="24"/>
                                <w:szCs w:val="24"/>
                              </w:rPr>
                            </m:ctrlPr>
                          </m:sSupPr>
                          <m:e>
                            <m:r>
                              <w:rPr>
                                <w:rFonts w:ascii="Cambria Math" w:hAnsi="Cambria Math" w:cstheme="majorBidi"/>
                                <w:sz w:val="24"/>
                                <w:szCs w:val="24"/>
                              </w:rPr>
                              <m:t>j</m:t>
                            </m:r>
                          </m:e>
                          <m:sup>
                            <m:r>
                              <w:rPr>
                                <w:rFonts w:ascii="Cambria Math" w:hAnsi="Cambria Math" w:cstheme="majorBidi" w:hint="eastAsia"/>
                                <w:sz w:val="24"/>
                                <w:szCs w:val="24"/>
                              </w:rPr>
                              <m:t>'</m:t>
                            </m:r>
                          </m:sup>
                        </m:sSup>
                      </m:sub>
                      <m:sup/>
                      <m:e>
                        <m:r>
                          <w:rPr>
                            <w:rFonts w:ascii="Cambria Math" w:hAnsi="Cambria Math" w:cstheme="majorBidi"/>
                            <w:sz w:val="24"/>
                            <w:szCs w:val="24"/>
                          </w:rPr>
                          <m:t>exp</m:t>
                        </m:r>
                        <m:d>
                          <m:dPr>
                            <m:ctrlPr>
                              <w:rPr>
                                <w:rFonts w:ascii="Cambria Math" w:hAnsi="Cambria Math" w:cstheme="majorBidi"/>
                                <w:sz w:val="24"/>
                                <w:szCs w:val="24"/>
                              </w:rPr>
                            </m:ctrlPr>
                          </m:dPr>
                          <m:e>
                            <m:sSubSup>
                              <m:sSubSupPr>
                                <m:ctrlPr>
                                  <w:rPr>
                                    <w:rFonts w:ascii="Cambria Math" w:hAnsi="Cambria Math" w:cstheme="majorBidi"/>
                                    <w:sz w:val="24"/>
                                    <w:szCs w:val="24"/>
                                  </w:rPr>
                                </m:ctrlPr>
                              </m:sSubSupPr>
                              <m:e>
                                <m:r>
                                  <w:rPr>
                                    <w:rFonts w:ascii="Cambria Math" w:hAnsi="Cambria Math" w:cstheme="majorBidi"/>
                                    <w:sz w:val="24"/>
                                    <w:szCs w:val="24"/>
                                  </w:rPr>
                                  <m:t>w</m:t>
                                </m:r>
                              </m:e>
                              <m:sub>
                                <m:r>
                                  <w:rPr>
                                    <w:rFonts w:ascii="Cambria Math" w:hAnsi="Cambria Math" w:cstheme="majorBidi"/>
                                    <w:sz w:val="24"/>
                                    <w:szCs w:val="24"/>
                                  </w:rPr>
                                  <m:t>i</m:t>
                                </m:r>
                              </m:sub>
                              <m:sup>
                                <m:d>
                                  <m:dPr>
                                    <m:ctrlPr>
                                      <w:rPr>
                                        <w:rFonts w:ascii="Cambria Math" w:hAnsi="Cambria Math" w:cstheme="majorBidi"/>
                                        <w:sz w:val="24"/>
                                        <w:szCs w:val="24"/>
                                      </w:rPr>
                                    </m:ctrlPr>
                                  </m:dPr>
                                  <m:e>
                                    <m:r>
                                      <w:rPr>
                                        <w:rFonts w:ascii="Cambria Math" w:hAnsi="Cambria Math" w:cstheme="majorBidi"/>
                                        <w:sz w:val="24"/>
                                        <w:szCs w:val="24"/>
                                      </w:rPr>
                                      <m:t>k</m:t>
                                    </m:r>
                                  </m:e>
                                </m:d>
                                <m:r>
                                  <w:rPr>
                                    <w:rFonts w:ascii="Cambria Math" w:hAnsi="Cambria Math" w:cstheme="majorBidi"/>
                                    <w:sz w:val="24"/>
                                    <w:szCs w:val="24"/>
                                  </w:rPr>
                                  <m:t>T</m:t>
                                </m:r>
                              </m:sup>
                            </m:sSubSup>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hint="eastAsia"/>
                                    <w:sz w:val="24"/>
                                    <w:szCs w:val="24"/>
                                  </w:rPr>
                                  <m:t>j</m:t>
                                </m:r>
                                <m:r>
                                  <w:rPr>
                                    <w:rFonts w:ascii="Cambria Math" w:hAnsi="Cambria Math" w:cstheme="majorBidi" w:hint="eastAsia"/>
                                    <w:sz w:val="24"/>
                                    <w:szCs w:val="24"/>
                                  </w:rPr>
                                  <m:t>'</m:t>
                                </m:r>
                              </m:sub>
                            </m:sSub>
                          </m:e>
                        </m:d>
                      </m:e>
                    </m:nary>
                  </m:den>
                </m:f>
              </m:oMath>
            </m:oMathPara>
          </w:p>
        </w:tc>
      </w:tr>
    </w:tbl>
    <w:p w14:paraId="21CC401E" w14:textId="01D8BFC0" w:rsidR="00D71F97" w:rsidRPr="006333A3" w:rsidRDefault="00D71F97" w:rsidP="00C413DA">
      <w:pPr>
        <w:spacing w:line="240" w:lineRule="auto"/>
        <w:jc w:val="both"/>
        <w:rPr>
          <w:rFonts w:ascii="Times New Roman" w:eastAsia="sans-serif" w:hAnsi="Times New Roman" w:cs="Times New Roman"/>
          <w:color w:val="FF0000"/>
          <w:sz w:val="24"/>
          <w:szCs w:val="24"/>
          <w:lang w:bidi="ar"/>
        </w:rPr>
      </w:pPr>
    </w:p>
    <w:p w14:paraId="33C48C4D" w14:textId="60E74124" w:rsidR="002379E5" w:rsidRDefault="00AB1BCE"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Finally, DCA optimizes the following object</w:t>
      </w:r>
      <w:r w:rsidR="002379E5">
        <w:rPr>
          <w:rFonts w:ascii="Times New Roman" w:eastAsia="SimSun" w:hAnsi="Times New Roman" w:cs="Times New Roman"/>
          <w:sz w:val="24"/>
          <w:szCs w:val="24"/>
          <w:lang w:bidi="ar"/>
        </w:rPr>
        <w:t>ive function:</w:t>
      </w:r>
    </w:p>
    <w:tbl>
      <w:tblPr>
        <w:tblStyle w:val="TableGrid"/>
        <w:bidiVisual/>
        <w:tblW w:w="8416" w:type="dxa"/>
        <w:tblLook w:val="04A0" w:firstRow="1" w:lastRow="0" w:firstColumn="1" w:lastColumn="0" w:noHBand="0" w:noVBand="1"/>
      </w:tblPr>
      <w:tblGrid>
        <w:gridCol w:w="741"/>
        <w:gridCol w:w="7675"/>
      </w:tblGrid>
      <w:tr w:rsidR="002379E5" w14:paraId="0CA2DDA3" w14:textId="77777777" w:rsidTr="002379E5">
        <w:tc>
          <w:tcPr>
            <w:tcW w:w="741" w:type="dxa"/>
            <w:tcBorders>
              <w:top w:val="nil"/>
              <w:left w:val="nil"/>
              <w:bottom w:val="nil"/>
              <w:right w:val="nil"/>
            </w:tcBorders>
            <w:shd w:val="clear" w:color="auto" w:fill="auto"/>
          </w:tcPr>
          <w:p w14:paraId="58B56FE5" w14:textId="77777777" w:rsidR="002379E5" w:rsidRPr="00933188" w:rsidRDefault="002379E5" w:rsidP="00C413DA">
            <w:pPr>
              <w:pStyle w:val="Text"/>
              <w:bidi w:val="0"/>
              <w:ind w:firstLine="0"/>
              <w:jc w:val="both"/>
              <w:rPr>
                <w:rFonts w:cs="B Nazanin"/>
                <w:i/>
                <w:sz w:val="24"/>
                <w:szCs w:val="24"/>
              </w:rPr>
            </w:pPr>
          </w:p>
          <w:p w14:paraId="6FEA1350" w14:textId="77777777" w:rsidR="009B3059" w:rsidRDefault="009B3059" w:rsidP="00C413DA">
            <w:pPr>
              <w:pStyle w:val="Text"/>
              <w:bidi w:val="0"/>
              <w:ind w:firstLine="0"/>
              <w:jc w:val="both"/>
              <w:rPr>
                <w:rFonts w:cs="B Nazanin"/>
                <w:iCs/>
                <w:sz w:val="24"/>
                <w:szCs w:val="24"/>
              </w:rPr>
            </w:pPr>
            <w:r w:rsidRPr="00933188">
              <w:rPr>
                <w:rFonts w:cs="B Nazanin"/>
                <w:iCs/>
                <w:sz w:val="24"/>
                <w:szCs w:val="24"/>
              </w:rPr>
              <w:t>(</w:t>
            </w:r>
            <w:r w:rsidR="0085142A">
              <w:rPr>
                <w:rFonts w:cs="B Nazanin"/>
                <w:iCs/>
                <w:sz w:val="24"/>
                <w:szCs w:val="24"/>
              </w:rPr>
              <w:t>5</w:t>
            </w:r>
            <w:r w:rsidRPr="00933188">
              <w:rPr>
                <w:rFonts w:cs="B Nazanin"/>
                <w:iCs/>
                <w:sz w:val="24"/>
                <w:szCs w:val="24"/>
              </w:rPr>
              <w:t>)</w:t>
            </w:r>
          </w:p>
          <w:p w14:paraId="164731CE" w14:textId="56EA2714" w:rsidR="00B25B32" w:rsidRPr="00933188" w:rsidRDefault="00B25B32" w:rsidP="00B25B32">
            <w:pPr>
              <w:pStyle w:val="Text"/>
              <w:bidi w:val="0"/>
              <w:ind w:firstLine="0"/>
              <w:jc w:val="both"/>
              <w:rPr>
                <w:rFonts w:cs="B Nazanin"/>
                <w:iCs/>
                <w:sz w:val="24"/>
                <w:szCs w:val="24"/>
              </w:rPr>
            </w:pPr>
          </w:p>
        </w:tc>
        <w:tc>
          <w:tcPr>
            <w:tcW w:w="7675" w:type="dxa"/>
            <w:tcBorders>
              <w:top w:val="nil"/>
              <w:left w:val="nil"/>
              <w:bottom w:val="nil"/>
              <w:right w:val="nil"/>
            </w:tcBorders>
            <w:shd w:val="clear" w:color="auto" w:fill="auto"/>
          </w:tcPr>
          <w:p w14:paraId="444E586B" w14:textId="77777777" w:rsidR="002379E5" w:rsidRPr="00933188" w:rsidRDefault="00572286" w:rsidP="00C413DA">
            <w:pPr>
              <w:pStyle w:val="Text"/>
              <w:bidi w:val="0"/>
              <w:ind w:firstLine="0"/>
              <w:jc w:val="both"/>
              <w:rPr>
                <w:rFonts w:cs="B Nazanin"/>
                <w:sz w:val="24"/>
                <w:szCs w:val="24"/>
              </w:rPr>
            </w:pPr>
            <m:oMathPara>
              <m:oMath>
                <m:limLow>
                  <m:limLowPr>
                    <m:ctrlPr>
                      <w:rPr>
                        <w:rFonts w:ascii="Cambria Math" w:hAnsi="Cambria Math"/>
                        <w:sz w:val="24"/>
                        <w:szCs w:val="24"/>
                      </w:rPr>
                    </m:ctrlPr>
                  </m:limLowPr>
                  <m:e>
                    <m:r>
                      <w:rPr>
                        <w:rFonts w:ascii="Cambria Math" w:hAnsi="Cambria Math"/>
                        <w:sz w:val="24"/>
                        <w:szCs w:val="24"/>
                      </w:rPr>
                      <m:t>min</m:t>
                    </m:r>
                  </m:e>
                  <m:lim>
                    <m:r>
                      <w:rPr>
                        <w:rFonts w:ascii="Cambria Math" w:hAnsi="Cambria Math"/>
                        <w:sz w:val="24"/>
                        <w:szCs w:val="24"/>
                      </w:rPr>
                      <m:t>w,x</m:t>
                    </m:r>
                  </m:lim>
                </m:limLow>
                <m:r>
                  <w:rPr>
                    <w:rFonts w:ascii="Cambria Math" w:hAnsi="Cambria Math"/>
                    <w:sz w:val="24"/>
                    <w:szCs w:val="24"/>
                  </w:rPr>
                  <m:t>C</m:t>
                </m:r>
                <m:d>
                  <m:dPr>
                    <m:ctrlPr>
                      <w:rPr>
                        <w:rFonts w:ascii="Cambria Math" w:hAnsi="Cambria Math"/>
                        <w:sz w:val="24"/>
                        <w:szCs w:val="24"/>
                      </w:rPr>
                    </m:ctrlPr>
                  </m:dPr>
                  <m:e>
                    <m:r>
                      <w:rPr>
                        <w:rFonts w:ascii="Cambria Math" w:hAnsi="Cambria Math"/>
                        <w:sz w:val="24"/>
                        <w:szCs w:val="24"/>
                      </w:rPr>
                      <m:t>s,</m:t>
                    </m:r>
                    <m:acc>
                      <m:accPr>
                        <m:chr m:val="^"/>
                        <m:ctrlPr>
                          <w:rPr>
                            <w:rFonts w:ascii="Cambria Math" w:hAnsi="Cambria Math"/>
                            <w:sz w:val="24"/>
                            <w:szCs w:val="24"/>
                          </w:rPr>
                        </m:ctrlPr>
                      </m:accPr>
                      <m:e>
                        <m:r>
                          <w:rPr>
                            <w:rFonts w:ascii="Cambria Math" w:hAnsi="Cambria Math"/>
                            <w:sz w:val="24"/>
                            <w:szCs w:val="24"/>
                          </w:rPr>
                          <m:t>s</m:t>
                        </m:r>
                      </m:e>
                    </m:acc>
                  </m:e>
                </m:d>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KL</m:t>
                            </m:r>
                          </m:sub>
                        </m:sSub>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k</m:t>
                                    </m:r>
                                  </m:e>
                                </m:d>
                              </m:sup>
                            </m:sSubSup>
                            <m:r>
                              <w:rPr>
                                <w:rFonts w:ascii="Cambria Math" w:hAnsi="Cambria Math" w:hint="eastAsia"/>
                                <w:sz w:val="24"/>
                                <w:szCs w:val="24"/>
                              </w:rPr>
                              <m:t>∨</m:t>
                            </m:r>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s</m:t>
                                    </m:r>
                                  </m:e>
                                </m:acc>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k</m:t>
                                    </m:r>
                                  </m:e>
                                </m:d>
                              </m:sup>
                            </m:sSubSup>
                          </m:e>
                        </m:d>
                      </m:e>
                    </m:nary>
                  </m:e>
                </m:nary>
              </m:oMath>
            </m:oMathPara>
          </w:p>
        </w:tc>
      </w:tr>
    </w:tbl>
    <w:p w14:paraId="05AEC583" w14:textId="4F468EF6" w:rsidR="00D71F97" w:rsidRDefault="00AB1BCE" w:rsidP="00C413DA">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In this study, the restart probability for the RWR </w:t>
      </w:r>
      <w:r w:rsidR="00193F57">
        <w:rPr>
          <w:rFonts w:ascii="Times New Roman" w:eastAsia="SimSun" w:hAnsi="Times New Roman" w:cs="Times New Roman"/>
          <w:sz w:val="24"/>
          <w:szCs w:val="24"/>
          <w:lang w:bidi="ar"/>
        </w:rPr>
        <w:t>was</w:t>
      </w:r>
      <w:r>
        <w:rPr>
          <w:rFonts w:ascii="Times New Roman" w:eastAsia="SimSun" w:hAnsi="Times New Roman" w:cs="Times New Roman"/>
          <w:sz w:val="24"/>
          <w:szCs w:val="24"/>
          <w:lang w:bidi="ar"/>
        </w:rPr>
        <w:t xml:space="preserve"> set to 0.5. </w:t>
      </w:r>
      <w:r w:rsidR="005441E4">
        <w:rPr>
          <w:rFonts w:ascii="Times New Roman" w:eastAsia="SimSun" w:hAnsi="Times New Roman" w:cs="Times New Roman"/>
          <w:sz w:val="24"/>
          <w:szCs w:val="24"/>
          <w:lang w:bidi="ar"/>
        </w:rPr>
        <w:t>Moreover</w:t>
      </w:r>
      <w:r>
        <w:rPr>
          <w:rFonts w:ascii="Times New Roman" w:eastAsia="SimSun" w:hAnsi="Times New Roman" w:cs="Times New Roman"/>
          <w:sz w:val="24"/>
          <w:szCs w:val="24"/>
          <w:lang w:bidi="ar"/>
        </w:rPr>
        <w:t xml:space="preserve">, according to the results of experiments in previous researches [31], the </w:t>
      </w:r>
      <w:r w:rsidR="00193F57">
        <w:rPr>
          <w:rFonts w:ascii="Times New Roman" w:eastAsia="SimSun" w:hAnsi="Times New Roman" w:cs="Times New Roman"/>
          <w:sz w:val="24"/>
          <w:szCs w:val="24"/>
          <w:lang w:bidi="ar"/>
        </w:rPr>
        <w:t>dimension</w:t>
      </w:r>
      <w:r>
        <w:rPr>
          <w:rFonts w:ascii="Times New Roman" w:eastAsia="SimSun" w:hAnsi="Times New Roman" w:cs="Times New Roman"/>
          <w:sz w:val="24"/>
          <w:szCs w:val="24"/>
          <w:lang w:bidi="ar"/>
        </w:rPr>
        <w:t xml:space="preserve"> of latent feature</w:t>
      </w:r>
      <w:r w:rsidR="00193F57">
        <w:rPr>
          <w:rFonts w:ascii="Times New Roman" w:eastAsia="SimSun" w:hAnsi="Times New Roman" w:cs="Times New Roman"/>
          <w:sz w:val="24"/>
          <w:szCs w:val="24"/>
          <w:lang w:bidi="ar"/>
        </w:rPr>
        <w:t>s</w:t>
      </w:r>
      <w:r>
        <w:rPr>
          <w:rFonts w:ascii="Times New Roman" w:eastAsia="SimSun" w:hAnsi="Times New Roman" w:cs="Times New Roman"/>
          <w:sz w:val="24"/>
          <w:szCs w:val="24"/>
          <w:lang w:bidi="ar"/>
        </w:rPr>
        <w:t xml:space="preserve"> for drug</w:t>
      </w:r>
      <w:r w:rsidR="00193F57">
        <w:rPr>
          <w:rFonts w:ascii="Times New Roman" w:eastAsia="SimSun" w:hAnsi="Times New Roman" w:cs="Times New Roman"/>
          <w:sz w:val="24"/>
          <w:szCs w:val="24"/>
          <w:lang w:bidi="ar"/>
        </w:rPr>
        <w:t xml:space="preserve"> was specified to</w:t>
      </w:r>
      <m:oMath>
        <m:r>
          <w:rPr>
            <w:rFonts w:ascii="Cambria Math" w:eastAsia="SimSun" w:hAnsi="Cambria Math" w:cs="Times New Roman"/>
            <w:sz w:val="24"/>
            <w:szCs w:val="24"/>
            <w:lang w:bidi="ar"/>
          </w:rPr>
          <m:t xml:space="preserve"> </m:t>
        </m:r>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f</m:t>
            </m:r>
          </m:e>
          <m:sub>
            <m:r>
              <w:rPr>
                <w:rFonts w:ascii="Cambria Math" w:eastAsia="SimSun" w:hAnsi="Cambria Math" w:cs="Times New Roman"/>
                <w:sz w:val="24"/>
                <w:szCs w:val="24"/>
                <w:lang w:bidi="ar"/>
              </w:rPr>
              <m:t>d</m:t>
            </m:r>
          </m:sub>
        </m:sSub>
        <m:r>
          <w:rPr>
            <w:rFonts w:ascii="Cambria Math" w:eastAsia="SimSun" w:hAnsi="Cambria Math" w:cs="Times New Roman"/>
            <w:sz w:val="24"/>
            <w:szCs w:val="24"/>
            <w:lang w:bidi="ar"/>
          </w:rPr>
          <m:t>=100</m:t>
        </m:r>
      </m:oMath>
      <w:r>
        <w:rPr>
          <w:rFonts w:ascii="Times New Roman" w:eastAsia="SimSun" w:hAnsi="Times New Roman" w:cs="Times New Roman"/>
          <w:sz w:val="24"/>
          <w:szCs w:val="24"/>
          <w:lang w:bidi="ar"/>
        </w:rPr>
        <w:t xml:space="preserve"> and for disease </w:t>
      </w:r>
      <w:r w:rsidR="00193F57">
        <w:rPr>
          <w:rFonts w:ascii="Times New Roman" w:eastAsia="SimSun" w:hAnsi="Times New Roman" w:cs="Times New Roman"/>
          <w:sz w:val="24"/>
          <w:szCs w:val="24"/>
          <w:lang w:bidi="ar"/>
        </w:rPr>
        <w:t>was set to</w:t>
      </w:r>
      <m:oMath>
        <m:r>
          <w:rPr>
            <w:rFonts w:ascii="Cambria Math" w:eastAsia="SimSun" w:hAnsi="Cambria Math" w:cs="Times New Roman"/>
            <w:sz w:val="24"/>
            <w:szCs w:val="24"/>
            <w:lang w:bidi="ar"/>
          </w:rPr>
          <m:t xml:space="preserve"> </m:t>
        </m:r>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f</m:t>
            </m:r>
          </m:e>
          <m:sub>
            <m:r>
              <w:rPr>
                <w:rFonts w:ascii="Cambria Math" w:eastAsia="SimSun" w:hAnsi="Cambria Math" w:cs="Times New Roman"/>
                <w:sz w:val="24"/>
                <w:szCs w:val="24"/>
                <w:lang w:bidi="ar"/>
              </w:rPr>
              <m:t>t</m:t>
            </m:r>
          </m:sub>
        </m:sSub>
        <m:r>
          <w:rPr>
            <w:rFonts w:ascii="Cambria Math" w:eastAsia="SimSun" w:hAnsi="Cambria Math" w:cs="Times New Roman"/>
            <w:sz w:val="24"/>
            <w:szCs w:val="24"/>
            <w:lang w:bidi="ar"/>
          </w:rPr>
          <m:t>=400</m:t>
        </m:r>
      </m:oMath>
      <w:r>
        <w:rPr>
          <w:rFonts w:ascii="Times New Roman" w:eastAsia="SimSun" w:hAnsi="Times New Roman" w:cs="Times New Roman"/>
          <w:sz w:val="24"/>
          <w:szCs w:val="24"/>
          <w:lang w:bidi="ar"/>
        </w:rPr>
        <w:t xml:space="preserve">, which </w:t>
      </w:r>
      <w:r w:rsidR="00193F57">
        <w:rPr>
          <w:rFonts w:ascii="Times New Roman" w:eastAsia="SimSun" w:hAnsi="Times New Roman" w:cs="Times New Roman"/>
          <w:sz w:val="24"/>
          <w:szCs w:val="24"/>
          <w:lang w:bidi="ar"/>
        </w:rPr>
        <w:t>were</w:t>
      </w:r>
      <w:r>
        <w:rPr>
          <w:rFonts w:ascii="Times New Roman" w:eastAsia="SimSun" w:hAnsi="Times New Roman" w:cs="Times New Roman"/>
          <w:sz w:val="24"/>
          <w:szCs w:val="24"/>
          <w:lang w:bidi="ar"/>
        </w:rPr>
        <w:t xml:space="preserve"> equal to 10% and 15% of the original dimensio</w:t>
      </w:r>
      <w:r w:rsidR="00EF4347">
        <w:rPr>
          <w:rFonts w:ascii="Times New Roman" w:eastAsia="SimSun" w:hAnsi="Times New Roman" w:cs="Times New Roman"/>
          <w:sz w:val="24"/>
          <w:szCs w:val="24"/>
          <w:lang w:bidi="ar"/>
        </w:rPr>
        <w:t>ns. Besides</w:t>
      </w:r>
      <w:r>
        <w:rPr>
          <w:rFonts w:ascii="Times New Roman" w:eastAsia="SimSun" w:hAnsi="Times New Roman" w:cs="Times New Roman"/>
          <w:sz w:val="24"/>
          <w:szCs w:val="24"/>
          <w:lang w:bidi="ar"/>
        </w:rPr>
        <w:t xml:space="preserve">, the maximum number of repetitions of the proposed method </w:t>
      </w:r>
      <w:r w:rsidR="00193F57">
        <w:rPr>
          <w:rFonts w:ascii="Times New Roman" w:eastAsia="SimSun" w:hAnsi="Times New Roman" w:cs="Times New Roman"/>
          <w:sz w:val="24"/>
          <w:szCs w:val="24"/>
          <w:lang w:bidi="ar"/>
        </w:rPr>
        <w:t>was</w:t>
      </w:r>
      <w:r>
        <w:rPr>
          <w:rFonts w:ascii="Times New Roman" w:eastAsia="SimSun" w:hAnsi="Times New Roman" w:cs="Times New Roman"/>
          <w:sz w:val="24"/>
          <w:szCs w:val="24"/>
          <w:lang w:bidi="ar"/>
        </w:rPr>
        <w:t xml:space="preserve"> set to 20.</w:t>
      </w:r>
    </w:p>
    <w:p w14:paraId="24A43AE8" w14:textId="46FB0D85" w:rsidR="006809A9" w:rsidRDefault="00C62357" w:rsidP="00C413DA">
      <w:pPr>
        <w:spacing w:line="240" w:lineRule="auto"/>
        <w:jc w:val="both"/>
        <w:rPr>
          <w:rFonts w:ascii="Times New Roman" w:eastAsia="SimSun" w:hAnsi="Times New Roman" w:cs="Times New Roman"/>
          <w:sz w:val="24"/>
          <w:szCs w:val="24"/>
          <w:lang w:bidi="ar"/>
        </w:rPr>
      </w:pPr>
      <w:r w:rsidRPr="00D561E7">
        <w:rPr>
          <w:rFonts w:ascii="Times New Roman" w:eastAsia="SimSun" w:hAnsi="Times New Roman" w:cs="Times New Roman"/>
          <w:b/>
          <w:bCs/>
          <w:sz w:val="24"/>
          <w:szCs w:val="24"/>
          <w:lang w:bidi="ar"/>
        </w:rPr>
        <w:t>2</w:t>
      </w:r>
      <w:r w:rsidR="00A306A8" w:rsidRPr="00D561E7">
        <w:rPr>
          <w:rFonts w:ascii="Times New Roman" w:eastAsia="SimSun" w:hAnsi="Times New Roman" w:cs="Times New Roman"/>
          <w:b/>
          <w:bCs/>
          <w:sz w:val="24"/>
          <w:szCs w:val="24"/>
          <w:lang w:bidi="ar"/>
        </w:rPr>
        <w:t>.2.</w:t>
      </w:r>
      <w:r w:rsidR="000274CF" w:rsidRPr="00D561E7">
        <w:rPr>
          <w:rFonts w:ascii="Times New Roman" w:eastAsia="SimSun" w:hAnsi="Times New Roman" w:cs="Times New Roman"/>
          <w:b/>
          <w:bCs/>
          <w:sz w:val="24"/>
          <w:szCs w:val="24"/>
          <w:lang w:bidi="ar"/>
        </w:rPr>
        <w:t>5</w:t>
      </w:r>
      <w:r w:rsidR="0056212A" w:rsidRPr="006809A9">
        <w:rPr>
          <w:rFonts w:ascii="Times New Roman" w:eastAsia="SimSun" w:hAnsi="Times New Roman" w:cs="Times New Roman"/>
          <w:b/>
          <w:bCs/>
          <w:sz w:val="24"/>
          <w:szCs w:val="24"/>
          <w:lang w:bidi="ar"/>
        </w:rPr>
        <w:t xml:space="preserve"> </w:t>
      </w:r>
      <w:r w:rsidR="0015008E" w:rsidRPr="006809A9">
        <w:rPr>
          <w:rFonts w:ascii="Times New Roman" w:eastAsia="SimSun" w:hAnsi="Times New Roman" w:cs="Times New Roman"/>
          <w:b/>
          <w:bCs/>
          <w:sz w:val="24"/>
          <w:szCs w:val="24"/>
          <w:lang w:bidi="ar"/>
        </w:rPr>
        <w:t>Drug</w:t>
      </w:r>
      <w:r w:rsidR="0056212A" w:rsidRPr="006809A9">
        <w:rPr>
          <w:rFonts w:ascii="Times New Roman" w:eastAsia="SimSun" w:hAnsi="Times New Roman" w:cs="Times New Roman"/>
          <w:b/>
          <w:bCs/>
          <w:sz w:val="24"/>
          <w:szCs w:val="24"/>
          <w:lang w:bidi="ar"/>
        </w:rPr>
        <w:t>-</w:t>
      </w:r>
      <w:r w:rsidR="00AB1BCE" w:rsidRPr="006809A9">
        <w:rPr>
          <w:rFonts w:ascii="Times New Roman" w:eastAsia="SimSun" w:hAnsi="Times New Roman" w:cs="Times New Roman"/>
          <w:b/>
          <w:bCs/>
          <w:sz w:val="24"/>
          <w:szCs w:val="24"/>
          <w:lang w:bidi="ar"/>
        </w:rPr>
        <w:t xml:space="preserve">disease </w:t>
      </w:r>
      <w:r w:rsidR="0015008E" w:rsidRPr="006809A9">
        <w:rPr>
          <w:rFonts w:ascii="Times New Roman" w:eastAsia="SimSun" w:hAnsi="Times New Roman" w:cs="Times New Roman"/>
          <w:b/>
          <w:bCs/>
          <w:sz w:val="24"/>
          <w:szCs w:val="24"/>
          <w:lang w:bidi="ar"/>
        </w:rPr>
        <w:t>association prediction</w:t>
      </w:r>
    </w:p>
    <w:p w14:paraId="1CDBE911" w14:textId="16BE816B" w:rsidR="00D71F97" w:rsidRDefault="00672DB4" w:rsidP="00FD35F7">
      <w:pPr>
        <w:spacing w:line="240" w:lineRule="auto"/>
        <w:jc w:val="both"/>
        <w:rPr>
          <w:rFonts w:ascii="Times New Roman" w:eastAsia="SimSun" w:hAnsi="Times New Roman" w:cs="Times New Roman"/>
          <w:sz w:val="24"/>
          <w:szCs w:val="24"/>
          <w:lang w:bidi="ar"/>
        </w:rPr>
        <w:pPrChange w:id="172" w:author="Elnaz" w:date="2020-11-15T12:15:00Z">
          <w:pPr>
            <w:spacing w:line="240" w:lineRule="auto"/>
            <w:jc w:val="both"/>
          </w:pPr>
        </w:pPrChange>
      </w:pPr>
      <w:r>
        <w:rPr>
          <w:rFonts w:ascii="Times New Roman" w:eastAsia="SimSun" w:hAnsi="Times New Roman" w:cs="Times New Roman"/>
          <w:sz w:val="24"/>
          <w:szCs w:val="24"/>
          <w:lang w:bidi="ar"/>
        </w:rPr>
        <w:t>T</w:t>
      </w:r>
      <w:r w:rsidR="00AB1BCE">
        <w:rPr>
          <w:rFonts w:ascii="Times New Roman" w:eastAsia="SimSun" w:hAnsi="Times New Roman" w:cs="Times New Roman"/>
          <w:sz w:val="24"/>
          <w:szCs w:val="24"/>
          <w:lang w:bidi="ar"/>
        </w:rPr>
        <w:t>he low-dimensional vectors of drug and disease features derived from</w:t>
      </w:r>
      <w:r w:rsidR="00193F57">
        <w:rPr>
          <w:rFonts w:ascii="Times New Roman" w:eastAsia="SimSun" w:hAnsi="Times New Roman" w:cs="Times New Roman"/>
          <w:sz w:val="24"/>
          <w:szCs w:val="24"/>
          <w:lang w:bidi="ar"/>
        </w:rPr>
        <w:t xml:space="preserve"> the </w:t>
      </w:r>
      <w:r w:rsidR="00AB1BCE">
        <w:rPr>
          <w:rFonts w:ascii="Times New Roman" w:eastAsia="SimSun" w:hAnsi="Times New Roman" w:cs="Times New Roman"/>
          <w:sz w:val="24"/>
          <w:szCs w:val="24"/>
          <w:lang w:bidi="ar"/>
        </w:rPr>
        <w:t xml:space="preserve">compact feature </w:t>
      </w:r>
      <w:del w:id="173" w:author="Elnaz" w:date="2020-11-15T11:06:00Z">
        <w:r w:rsidR="00AB1BCE" w:rsidDel="00F86633">
          <w:rPr>
            <w:rFonts w:ascii="Times New Roman" w:eastAsia="SimSun" w:hAnsi="Times New Roman" w:cs="Times New Roman"/>
            <w:sz w:val="24"/>
            <w:szCs w:val="24"/>
            <w:lang w:bidi="ar"/>
          </w:rPr>
          <w:delText xml:space="preserve">learning </w:delText>
        </w:r>
      </w:del>
      <w:ins w:id="174" w:author="Elnaz" w:date="2020-11-15T11:06:00Z">
        <w:r w:rsidR="00F86633">
          <w:rPr>
            <w:rFonts w:ascii="Times New Roman" w:eastAsia="SimSun" w:hAnsi="Times New Roman" w:cs="Times New Roman"/>
            <w:sz w:val="24"/>
            <w:szCs w:val="24"/>
            <w:lang w:bidi="ar"/>
          </w:rPr>
          <w:t>engineering</w:t>
        </w:r>
        <w:r w:rsidR="00F86633">
          <w:rPr>
            <w:rFonts w:ascii="Times New Roman" w:eastAsia="SimSun" w:hAnsi="Times New Roman" w:cs="Times New Roman"/>
            <w:sz w:val="24"/>
            <w:szCs w:val="24"/>
            <w:lang w:bidi="ar"/>
          </w:rPr>
          <w:t xml:space="preserve"> </w:t>
        </w:r>
      </w:ins>
      <w:r w:rsidR="00AB1BCE">
        <w:rPr>
          <w:rFonts w:ascii="Times New Roman" w:eastAsia="SimSun" w:hAnsi="Times New Roman" w:cs="Times New Roman"/>
          <w:sz w:val="24"/>
          <w:szCs w:val="24"/>
          <w:lang w:bidi="ar"/>
        </w:rPr>
        <w:t>process</w:t>
      </w:r>
      <w:r>
        <w:rPr>
          <w:rFonts w:ascii="Times New Roman" w:eastAsia="SimSun" w:hAnsi="Times New Roman" w:cs="Times New Roman"/>
          <w:sz w:val="24"/>
          <w:szCs w:val="24"/>
          <w:lang w:bidi="ar"/>
        </w:rPr>
        <w:t xml:space="preserve"> have been used</w:t>
      </w:r>
      <w:r w:rsidR="00AB1BCE">
        <w:rPr>
          <w:rFonts w:ascii="Times New Roman" w:eastAsia="SimSun" w:hAnsi="Times New Roman" w:cs="Times New Roman"/>
          <w:sz w:val="24"/>
          <w:szCs w:val="24"/>
          <w:lang w:bidi="ar"/>
        </w:rPr>
        <w:t xml:space="preserve"> to predict new drug-disease associations</w:t>
      </w:r>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so that the compact feature vectors for each drug </w:t>
      </w:r>
      <w:r w:rsidR="00193F57">
        <w:rPr>
          <w:rFonts w:ascii="Times New Roman" w:eastAsia="SimSun" w:hAnsi="Times New Roman" w:cs="Times New Roman"/>
          <w:sz w:val="24"/>
          <w:szCs w:val="24"/>
          <w:lang w:bidi="ar"/>
        </w:rPr>
        <w:t xml:space="preserve">were </w:t>
      </w:r>
      <w:r w:rsidR="00AB1BCE">
        <w:rPr>
          <w:rFonts w:ascii="Times New Roman" w:eastAsia="SimSun" w:hAnsi="Times New Roman" w:cs="Times New Roman"/>
          <w:sz w:val="24"/>
          <w:szCs w:val="24"/>
          <w:lang w:bidi="ar"/>
        </w:rPr>
        <w:t>geometrically c</w:t>
      </w:r>
      <w:r w:rsidR="00193F57">
        <w:rPr>
          <w:rFonts w:ascii="Times New Roman" w:eastAsia="SimSun" w:hAnsi="Times New Roman" w:cs="Times New Roman"/>
          <w:sz w:val="24"/>
          <w:szCs w:val="24"/>
          <w:lang w:bidi="ar"/>
        </w:rPr>
        <w:t>lose to its original associated diseases</w:t>
      </w:r>
      <w:r w:rsidR="00AB1BCE">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br/>
      </w:r>
      <w:ins w:id="175" w:author="Elnaz" w:date="2020-11-15T12:19:00Z">
        <w:r w:rsidR="00FD35F7">
          <w:rPr>
            <w:rFonts w:ascii="Times New Roman" w:eastAsia="SimSun" w:hAnsi="Times New Roman" w:cs="Times New Roman"/>
            <w:sz w:val="24"/>
            <w:szCs w:val="24"/>
            <w:lang w:bidi="ar"/>
          </w:rPr>
          <w:t>Explain</w:t>
        </w:r>
      </w:ins>
      <w:ins w:id="176" w:author="Elnaz" w:date="2020-11-15T12:20:00Z">
        <w:r w:rsidR="00FD35F7">
          <w:rPr>
            <w:rFonts w:ascii="Times New Roman" w:eastAsia="SimSun" w:hAnsi="Times New Roman" w:cs="Times New Roman"/>
            <w:sz w:val="24"/>
            <w:szCs w:val="24"/>
            <w:lang w:bidi="ar"/>
          </w:rPr>
          <w:t>ing</w:t>
        </w:r>
      </w:ins>
      <w:ins w:id="177" w:author="Elnaz" w:date="2020-11-15T12:19:00Z">
        <w:r w:rsidR="00FD35F7">
          <w:rPr>
            <w:rFonts w:ascii="Times New Roman" w:eastAsia="SimSun" w:hAnsi="Times New Roman" w:cs="Times New Roman"/>
            <w:sz w:val="24"/>
            <w:szCs w:val="24"/>
            <w:lang w:bidi="ar"/>
          </w:rPr>
          <w:t xml:space="preserve"> m</w:t>
        </w:r>
      </w:ins>
      <w:del w:id="178" w:author="Elnaz" w:date="2020-11-15T12:15:00Z">
        <w:r w:rsidR="00AB1BCE" w:rsidDel="00FD35F7">
          <w:rPr>
            <w:rFonts w:ascii="Times New Roman" w:eastAsia="SimSun" w:hAnsi="Times New Roman" w:cs="Times New Roman"/>
            <w:sz w:val="24"/>
            <w:szCs w:val="24"/>
            <w:lang w:bidi="ar"/>
          </w:rPr>
          <w:delText>In forma</w:delText>
        </w:r>
      </w:del>
      <w:ins w:id="179" w:author="Elnaz" w:date="2020-11-15T12:15:00Z">
        <w:r w:rsidR="00FD35F7">
          <w:rPr>
            <w:rFonts w:ascii="Times New Roman" w:eastAsia="SimSun" w:hAnsi="Times New Roman" w:cs="Times New Roman"/>
            <w:sz w:val="24"/>
            <w:szCs w:val="24"/>
            <w:lang w:bidi="ar"/>
          </w:rPr>
          <w:t>athematica</w:t>
        </w:r>
      </w:ins>
      <w:ins w:id="180" w:author="Elnaz" w:date="2020-11-15T12:17:00Z">
        <w:r w:rsidR="00FD35F7">
          <w:rPr>
            <w:rFonts w:ascii="Times New Roman" w:eastAsia="SimSun" w:hAnsi="Times New Roman" w:cs="Times New Roman"/>
            <w:sz w:val="24"/>
            <w:szCs w:val="24"/>
            <w:lang w:bidi="ar"/>
          </w:rPr>
          <w:t>ll</w:t>
        </w:r>
      </w:ins>
      <w:ins w:id="181" w:author="Elnaz" w:date="2020-11-15T12:19:00Z">
        <w:r w:rsidR="00FD35F7">
          <w:rPr>
            <w:rFonts w:ascii="Times New Roman" w:eastAsia="SimSun" w:hAnsi="Times New Roman" w:cs="Times New Roman"/>
            <w:sz w:val="24"/>
            <w:szCs w:val="24"/>
            <w:lang w:bidi="ar"/>
          </w:rPr>
          <w:t>y</w:t>
        </w:r>
      </w:ins>
      <w:del w:id="182" w:author="Elnaz" w:date="2020-11-15T12:15:00Z">
        <w:r w:rsidR="00AB1BCE" w:rsidDel="00FD35F7">
          <w:rPr>
            <w:rFonts w:ascii="Times New Roman" w:eastAsia="SimSun" w:hAnsi="Times New Roman" w:cs="Times New Roman"/>
            <w:sz w:val="24"/>
            <w:szCs w:val="24"/>
            <w:lang w:bidi="ar"/>
          </w:rPr>
          <w:delText>l</w:delText>
        </w:r>
      </w:del>
      <w:r w:rsidR="00AB1BCE">
        <w:rPr>
          <w:rFonts w:ascii="Times New Roman" w:eastAsia="SimSun" w:hAnsi="Times New Roman" w:cs="Times New Roman"/>
          <w:sz w:val="24"/>
          <w:szCs w:val="24"/>
          <w:lang w:bidi="ar"/>
        </w:rPr>
        <w:t>,</w:t>
      </w:r>
      <w:r w:rsidR="00A60725">
        <w:rPr>
          <w:rFonts w:ascii="Times New Roman" w:eastAsia="SimSun" w:hAnsi="Times New Roman" w:cs="Times New Roman"/>
          <w:sz w:val="24"/>
          <w:szCs w:val="24"/>
          <w:lang w:bidi="ar"/>
        </w:rPr>
        <w:t xml:space="preserve"> the expression of</w:t>
      </w:r>
      <w:r w:rsidR="00AB1BCE">
        <w:rPr>
          <w:rFonts w:ascii="Times New Roman" w:eastAsia="SimSun" w:hAnsi="Times New Roman" w:cs="Times New Roman"/>
          <w:sz w:val="24"/>
          <w:szCs w:val="24"/>
          <w:lang w:bidi="ar"/>
        </w:rPr>
        <w:t xml:space="preserve"> </w:t>
      </w:r>
      <m:oMath>
        <m:r>
          <w:rPr>
            <w:rFonts w:ascii="Cambria Math" w:hAnsi="Cambria Math" w:cstheme="majorBidi"/>
            <w:sz w:val="24"/>
            <w:szCs w:val="24"/>
          </w:rPr>
          <m:t>X=</m:t>
        </m:r>
        <m:sSup>
          <m:sSupPr>
            <m:ctrlPr>
              <w:rPr>
                <w:rFonts w:ascii="Cambria Math" w:hAnsi="Cambria Math" w:cstheme="majorBidi"/>
                <w:sz w:val="24"/>
                <w:szCs w:val="24"/>
              </w:rPr>
            </m:ctrlPr>
          </m:sSupPr>
          <m:e>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sub>
                </m:sSub>
              </m:e>
            </m:d>
          </m:e>
          <m:sup>
            <m:r>
              <w:rPr>
                <w:rFonts w:ascii="Cambria Math" w:hAnsi="Cambria Math" w:cstheme="majorBidi"/>
                <w:sz w:val="24"/>
                <w:szCs w:val="24"/>
              </w:rPr>
              <m:t>T</m:t>
            </m:r>
          </m:sup>
        </m:sSup>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f</m:t>
                </m:r>
              </m:e>
              <m:sub>
                <m:r>
                  <w:rPr>
                    <w:rFonts w:ascii="Cambria Math" w:hAnsi="Cambria Math" w:cstheme="majorBidi"/>
                    <w:sz w:val="24"/>
                    <w:szCs w:val="24"/>
                  </w:rPr>
                  <m:t>d</m:t>
                </m:r>
              </m:sub>
            </m:sSub>
          </m:sup>
        </m:sSup>
        <m:r>
          <w:rPr>
            <w:rFonts w:ascii="Cambria Math" w:hAnsi="Cambria Math" w:cstheme="majorBidi"/>
            <w:sz w:val="24"/>
            <w:szCs w:val="24"/>
          </w:rPr>
          <m:t>,i=1,…,</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oMath>
      <w:r w:rsidR="002379E5">
        <w:rPr>
          <w:rFonts w:cs="B Nazanin"/>
          <w:rtl/>
        </w:rPr>
        <w:t xml:space="preserve"> </w:t>
      </w:r>
      <w:r w:rsidR="00A60725">
        <w:rPr>
          <w:rFonts w:ascii="Times New Roman" w:eastAsia="SimSun" w:hAnsi="Times New Roman" w:cs="Times New Roman"/>
          <w:sz w:val="24"/>
          <w:szCs w:val="24"/>
          <w:lang w:bidi="ar"/>
        </w:rPr>
        <w:t>has been employed</w:t>
      </w:r>
      <w:r w:rsidR="00AB1BCE">
        <w:rPr>
          <w:rFonts w:ascii="Times New Roman" w:eastAsia="SimSun" w:hAnsi="Times New Roman" w:cs="Times New Roman"/>
          <w:sz w:val="24"/>
          <w:szCs w:val="24"/>
          <w:lang w:bidi="ar"/>
        </w:rPr>
        <w:t xml:space="preserve"> to represent the matrix </w:t>
      </w:r>
      <w:r w:rsidR="00193F57">
        <w:rPr>
          <w:rFonts w:ascii="Times New Roman" w:eastAsia="SimSun" w:hAnsi="Times New Roman" w:cs="Times New Roman"/>
          <w:sz w:val="24"/>
          <w:szCs w:val="24"/>
          <w:lang w:bidi="ar"/>
        </w:rPr>
        <w:t xml:space="preserve">of drug feature (the </w:t>
      </w:r>
      <m:oMath>
        <m:r>
          <w:rPr>
            <w:rFonts w:ascii="Cambria Math" w:eastAsia="SimSun" w:hAnsi="Cambria Math" w:cs="Times New Roman"/>
            <w:sz w:val="24"/>
            <w:szCs w:val="24"/>
            <w:lang w:bidi="ar"/>
          </w:rPr>
          <m:t>i</m:t>
        </m:r>
      </m:oMath>
      <w:r w:rsidR="00193F57">
        <w:rPr>
          <w:rFonts w:ascii="Times New Roman" w:eastAsia="SimSun" w:hAnsi="Times New Roman" w:cs="Times New Roman"/>
          <w:sz w:val="24"/>
          <w:szCs w:val="24"/>
          <w:lang w:bidi="ar"/>
        </w:rPr>
        <w:t>th of the matrix represents</w:t>
      </w:r>
      <w:r w:rsidR="00AB1BCE">
        <w:rPr>
          <w:rFonts w:ascii="Times New Roman" w:eastAsia="SimSun" w:hAnsi="Times New Roman" w:cs="Times New Roman"/>
          <w:sz w:val="24"/>
          <w:szCs w:val="24"/>
          <w:lang w:bidi="ar"/>
        </w:rPr>
        <w:t xml:space="preserve"> the </w:t>
      </w:r>
      <w:r w:rsidR="00193F57">
        <w:rPr>
          <w:rFonts w:ascii="Times New Roman" w:eastAsia="SimSun" w:hAnsi="Times New Roman" w:cs="Times New Roman"/>
          <w:sz w:val="24"/>
          <w:szCs w:val="24"/>
          <w:lang w:bidi="ar"/>
        </w:rPr>
        <w:t>features</w:t>
      </w:r>
      <w:r w:rsidR="00AB1BCE">
        <w:rPr>
          <w:rFonts w:ascii="Times New Roman" w:eastAsia="SimSun" w:hAnsi="Times New Roman" w:cs="Times New Roman"/>
          <w:sz w:val="24"/>
          <w:szCs w:val="24"/>
          <w:lang w:bidi="ar"/>
        </w:rPr>
        <w:t xml:space="preserve"> of the </w:t>
      </w:r>
      <w:proofErr w:type="gramStart"/>
      <w:r w:rsidR="00AB1BCE">
        <w:rPr>
          <w:rFonts w:ascii="Times New Roman" w:eastAsia="SimSun" w:hAnsi="Times New Roman" w:cs="Times New Roman"/>
          <w:sz w:val="24"/>
          <w:szCs w:val="24"/>
          <w:lang w:bidi="ar"/>
        </w:rPr>
        <w:t xml:space="preserve">drug </w:t>
      </w:r>
      <w:proofErr w:type="gramEnd"/>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and use</w:t>
      </w:r>
      <w:r w:rsidR="00193F57">
        <w:rPr>
          <w:rFonts w:ascii="Times New Roman" w:eastAsia="SimSun" w:hAnsi="Times New Roman" w:cs="Times New Roman"/>
          <w:sz w:val="24"/>
          <w:szCs w:val="24"/>
          <w:lang w:bidi="ar"/>
        </w:rPr>
        <w:t>d</w:t>
      </w:r>
      <w:r w:rsidR="00AB1BCE">
        <w:rPr>
          <w:rFonts w:ascii="Times New Roman" w:hAnsi="Times New Roman" w:cs="Times New Roman"/>
          <w:sz w:val="24"/>
          <w:szCs w:val="24"/>
        </w:rPr>
        <w:t xml:space="preserve"> </w:t>
      </w:r>
      <m:oMath>
        <m:sSup>
          <m:sSupPr>
            <m:ctrlPr>
              <w:rPr>
                <w:rFonts w:ascii="Cambria Math" w:hAnsi="Cambria Math" w:cstheme="majorBidi"/>
                <w:sz w:val="24"/>
                <w:szCs w:val="24"/>
              </w:rPr>
            </m:ctrlPr>
          </m:sSupPr>
          <m:e>
            <m:r>
              <w:rPr>
                <w:rFonts w:ascii="Cambria Math" w:hAnsi="Cambria Math" w:cstheme="majorBidi"/>
                <w:sz w:val="24"/>
                <w:szCs w:val="24"/>
              </w:rPr>
              <m:t>Y=</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y</m:t>
                    </m:r>
                  </m:e>
                  <m:sub>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sub>
                </m:sSub>
              </m:e>
            </m:d>
          </m:e>
          <m:sup>
            <m:r>
              <w:rPr>
                <w:rFonts w:ascii="Cambria Math" w:hAnsi="Cambria Math" w:cstheme="majorBidi"/>
                <w:sz w:val="24"/>
                <w:szCs w:val="24"/>
              </w:rPr>
              <m:t>T</m:t>
            </m:r>
          </m:sup>
        </m:sSup>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j</m:t>
            </m:r>
          </m:sub>
        </m:sSub>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f</m:t>
                </m:r>
              </m:e>
              <m:sub>
                <m:r>
                  <w:rPr>
                    <w:rFonts w:ascii="Cambria Math" w:hAnsi="Cambria Math" w:cstheme="majorBidi"/>
                    <w:sz w:val="24"/>
                    <w:szCs w:val="24"/>
                  </w:rPr>
                  <m:t>t</m:t>
                </m:r>
              </m:sub>
            </m:sSub>
          </m:sup>
        </m:sSup>
        <m:r>
          <w:rPr>
            <w:rFonts w:ascii="Cambria Math" w:hAnsi="Cambria Math" w:cstheme="majorBidi"/>
            <w:sz w:val="24"/>
            <w:szCs w:val="24"/>
          </w:rPr>
          <m:t>,j=1,…,</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oMath>
      <w:r w:rsidR="00193F57">
        <w:rPr>
          <w:rFonts w:ascii="Times New Roman" w:eastAsia="SimSun" w:hAnsi="Times New Roman" w:cs="Times New Roman"/>
          <w:sz w:val="24"/>
          <w:szCs w:val="24"/>
          <w:lang w:bidi="ar"/>
        </w:rPr>
        <w:t xml:space="preserve"> </w:t>
      </w:r>
      <w:r w:rsidR="00AB1BCE">
        <w:rPr>
          <w:rFonts w:ascii="Times New Roman" w:eastAsia="SimSun" w:hAnsi="Times New Roman" w:cs="Times New Roman"/>
          <w:sz w:val="24"/>
          <w:szCs w:val="24"/>
          <w:lang w:bidi="ar"/>
        </w:rPr>
        <w:t>to represent the feature matrix of disease (</w:t>
      </w:r>
      <w:r w:rsidR="00193F57">
        <w:rPr>
          <w:rFonts w:ascii="Times New Roman" w:eastAsia="SimSun" w:hAnsi="Times New Roman" w:cs="Times New Roman"/>
          <w:sz w:val="24"/>
          <w:szCs w:val="24"/>
          <w:lang w:bidi="ar"/>
        </w:rPr>
        <w:t xml:space="preserve">the </w:t>
      </w:r>
      <m:oMath>
        <m:r>
          <w:rPr>
            <w:rFonts w:ascii="Cambria Math" w:eastAsia="SimSun" w:hAnsi="Cambria Math" w:cs="Times New Roman"/>
            <w:sz w:val="24"/>
            <w:szCs w:val="24"/>
            <w:lang w:bidi="ar"/>
          </w:rPr>
          <m:t>j</m:t>
        </m:r>
      </m:oMath>
      <w:r w:rsidR="00193F57">
        <w:rPr>
          <w:rFonts w:ascii="Times New Roman" w:eastAsia="SimSun" w:hAnsi="Times New Roman" w:cs="Times New Roman"/>
          <w:sz w:val="24"/>
          <w:szCs w:val="24"/>
          <w:lang w:bidi="ar"/>
        </w:rPr>
        <w:t>th</w:t>
      </w:r>
      <w:r w:rsidR="00AB1BCE">
        <w:rPr>
          <w:rFonts w:ascii="Times New Roman" w:eastAsia="SimSun" w:hAnsi="Times New Roman" w:cs="Times New Roman"/>
          <w:sz w:val="24"/>
          <w:szCs w:val="24"/>
          <w:lang w:bidi="ar"/>
        </w:rPr>
        <w:t xml:space="preserve"> </w:t>
      </w:r>
      <w:r w:rsidR="00193F57">
        <w:rPr>
          <w:rFonts w:ascii="Times New Roman" w:eastAsia="SimSun" w:hAnsi="Times New Roman" w:cs="Times New Roman"/>
          <w:sz w:val="24"/>
          <w:szCs w:val="24"/>
          <w:lang w:bidi="ar"/>
        </w:rPr>
        <w:t>of the matrix represents</w:t>
      </w:r>
      <w:r w:rsidR="00AB1BCE">
        <w:rPr>
          <w:rFonts w:ascii="Times New Roman" w:eastAsia="SimSun" w:hAnsi="Times New Roman" w:cs="Times New Roman"/>
          <w:sz w:val="24"/>
          <w:szCs w:val="24"/>
          <w:lang w:bidi="ar"/>
        </w:rPr>
        <w:t xml:space="preserve"> the </w:t>
      </w:r>
      <w:r w:rsidR="00193F57">
        <w:rPr>
          <w:rFonts w:ascii="Times New Roman" w:eastAsia="SimSun" w:hAnsi="Times New Roman" w:cs="Times New Roman"/>
          <w:sz w:val="24"/>
          <w:szCs w:val="24"/>
          <w:lang w:bidi="ar"/>
        </w:rPr>
        <w:t>features</w:t>
      </w:r>
      <w:r w:rsidR="00AB1BCE">
        <w:rPr>
          <w:rFonts w:ascii="Times New Roman" w:eastAsia="SimSun" w:hAnsi="Times New Roman" w:cs="Times New Roman"/>
          <w:sz w:val="24"/>
          <w:szCs w:val="24"/>
          <w:lang w:bidi="ar"/>
        </w:rPr>
        <w:t xml:space="preserve"> of the disease</w:t>
      </w:r>
      <w:r w:rsidR="00193F57">
        <w:rPr>
          <w:rFonts w:ascii="Times New Roman" w:hAnsi="Times New Roman" w:cs="Times New Roman"/>
          <w:noProof/>
          <w:sz w:val="24"/>
          <w:szCs w:val="24"/>
          <w:lang w:eastAsia="en-US"/>
        </w:rPr>
        <w:t xml:space="preserve"> </w:t>
      </w:r>
      <m:oMath>
        <m:r>
          <w:rPr>
            <w:rFonts w:ascii="Cambria Math" w:hAnsi="Cambria Math" w:cs="Times New Roman"/>
            <w:noProof/>
            <w:sz w:val="24"/>
            <w:szCs w:val="24"/>
            <w:lang w:eastAsia="en-US"/>
          </w:rPr>
          <m:t>j</m:t>
        </m:r>
      </m:oMath>
      <w:r w:rsidR="00AB1BCE">
        <w:rPr>
          <w:rFonts w:ascii="Times New Roman" w:eastAsia="SimSun" w:hAnsi="Times New Roman" w:cs="Times New Roman"/>
          <w:sz w:val="24"/>
          <w:szCs w:val="24"/>
          <w:lang w:bidi="ar"/>
        </w:rPr>
        <w:t xml:space="preserve">). It should be noted that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d</m:t>
            </m:r>
          </m:sub>
        </m:sSub>
      </m:oMath>
      <w:r w:rsidR="00AB1BCE">
        <w:rPr>
          <w:rFonts w:ascii="Times New Roman" w:eastAsia="SimSun" w:hAnsi="Times New Roman" w:cs="Times New Roman"/>
          <w:sz w:val="24"/>
          <w:szCs w:val="24"/>
          <w:lang w:bidi="ar"/>
        </w:rPr>
        <w:t xml:space="preserve"> and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t</m:t>
            </m:r>
          </m:sub>
        </m:sSub>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 xml:space="preserve">indicate the number of drugs and the number of diseases, respectively. </w:t>
      </w:r>
      <w:r w:rsidR="00D03BC8">
        <w:rPr>
          <w:rFonts w:ascii="Times New Roman" w:eastAsia="SimSun" w:hAnsi="Times New Roman" w:cs="Times New Roman"/>
          <w:sz w:val="24"/>
          <w:szCs w:val="24"/>
          <w:lang w:bidi="ar"/>
        </w:rPr>
        <w:t xml:space="preserve">If </w:t>
      </w:r>
      <m:oMath>
        <m:r>
          <w:rPr>
            <w:rFonts w:ascii="Cambria Math" w:eastAsia="SimSun" w:hAnsi="Cambria Math" w:cs="Times New Roman"/>
            <w:sz w:val="24"/>
            <w:szCs w:val="24"/>
            <w:lang w:bidi="ar"/>
          </w:rPr>
          <m:t>M</m:t>
        </m:r>
      </m:oMath>
      <w:r w:rsidR="00AB1BCE">
        <w:rPr>
          <w:rFonts w:ascii="Times New Roman" w:hAnsi="Times New Roman" w:cs="Times New Roman"/>
          <w:sz w:val="24"/>
          <w:szCs w:val="24"/>
        </w:rPr>
        <w:t xml:space="preserve"> </w:t>
      </w:r>
      <w:r w:rsidR="00193F57">
        <w:rPr>
          <w:rFonts w:ascii="Times New Roman" w:eastAsia="SimSun" w:hAnsi="Times New Roman" w:cs="Times New Roman"/>
          <w:sz w:val="24"/>
          <w:szCs w:val="24"/>
          <w:lang w:bidi="ar"/>
        </w:rPr>
        <w:t>denotes</w:t>
      </w:r>
      <w:r w:rsidR="00AB1BCE">
        <w:rPr>
          <w:rFonts w:ascii="Times New Roman" w:eastAsia="SimSun" w:hAnsi="Times New Roman" w:cs="Times New Roman"/>
          <w:sz w:val="24"/>
          <w:szCs w:val="24"/>
          <w:lang w:bidi="ar"/>
        </w:rPr>
        <w:t xml:space="preserve"> a matrix of drug-disease association</w:t>
      </w:r>
      <w:r w:rsidR="00193F57">
        <w:rPr>
          <w:rFonts w:ascii="Times New Roman" w:eastAsia="SimSun" w:hAnsi="Times New Roman" w:cs="Times New Roman"/>
          <w:sz w:val="24"/>
          <w:szCs w:val="24"/>
          <w:lang w:bidi="ar"/>
        </w:rPr>
        <w:t>s</w:t>
      </w:r>
      <w:r w:rsidR="00AB1BCE">
        <w:rPr>
          <w:rFonts w:ascii="Times New Roman" w:eastAsia="SimSun" w:hAnsi="Times New Roman" w:cs="Times New Roman"/>
          <w:sz w:val="24"/>
          <w:szCs w:val="24"/>
          <w:lang w:bidi="ar"/>
        </w:rPr>
        <w:t xml:space="preserve">; So that </w:t>
      </w:r>
      <m:oMath>
        <m:sSub>
          <m:sSubPr>
            <m:ctrlPr>
              <w:rPr>
                <w:rFonts w:ascii="Cambria Math" w:eastAsia="SimSun" w:hAnsi="Cambria Math" w:cs="Times New Roman"/>
                <w:i/>
                <w:sz w:val="24"/>
                <w:szCs w:val="24"/>
                <w:lang w:bidi="ar"/>
              </w:rPr>
            </m:ctrlPr>
          </m:sSubPr>
          <m:e>
            <m:r>
              <w:rPr>
                <w:rFonts w:ascii="Cambria Math" w:eastAsia="SimSun" w:hAnsi="Cambria Math" w:cs="Times New Roman"/>
                <w:sz w:val="24"/>
                <w:szCs w:val="24"/>
                <w:lang w:bidi="ar"/>
              </w:rPr>
              <m:t>M</m:t>
            </m:r>
          </m:e>
          <m:sub>
            <m:r>
              <w:rPr>
                <w:rFonts w:ascii="Cambria Math" w:eastAsia="SimSun" w:hAnsi="Cambria Math" w:cs="Times New Roman"/>
                <w:sz w:val="24"/>
                <w:szCs w:val="24"/>
                <w:lang w:bidi="ar"/>
              </w:rPr>
              <m:t>ij</m:t>
            </m:r>
          </m:sub>
        </m:sSub>
        <m:r>
          <w:rPr>
            <w:rFonts w:ascii="Cambria Math" w:eastAsia="SimSun" w:hAnsi="Cambria Math" w:cs="Times New Roman"/>
            <w:sz w:val="24"/>
            <w:szCs w:val="24"/>
            <w:lang w:bidi="ar"/>
          </w:rPr>
          <m:t>=1</m:t>
        </m:r>
      </m:oMath>
      <w:r w:rsidR="00AB1BCE">
        <w:rPr>
          <w:rFonts w:ascii="Times New Roman" w:hAnsi="Times New Roman" w:cs="Times New Roman"/>
          <w:sz w:val="24"/>
          <w:szCs w:val="24"/>
        </w:rPr>
        <w:t xml:space="preserve"> </w:t>
      </w:r>
      <w:r w:rsidR="00D03BC8">
        <w:rPr>
          <w:rFonts w:ascii="Times New Roman" w:hAnsi="Times New Roman" w:cs="Times New Roman"/>
          <w:sz w:val="24"/>
          <w:szCs w:val="24"/>
        </w:rPr>
        <w:t xml:space="preserve">would </w:t>
      </w:r>
      <w:r w:rsidR="00AB1BCE">
        <w:rPr>
          <w:rFonts w:ascii="Times New Roman" w:eastAsia="SimSun" w:hAnsi="Times New Roman" w:cs="Times New Roman"/>
          <w:sz w:val="24"/>
          <w:szCs w:val="24"/>
          <w:lang w:bidi="ar"/>
        </w:rPr>
        <w:t>indicate the know</w:t>
      </w:r>
      <w:r w:rsidR="00193F57">
        <w:rPr>
          <w:rFonts w:ascii="Times New Roman" w:eastAsia="SimSun" w:hAnsi="Times New Roman" w:cs="Times New Roman"/>
          <w:sz w:val="24"/>
          <w:szCs w:val="24"/>
          <w:lang w:bidi="ar"/>
        </w:rPr>
        <w:t>n</w:t>
      </w:r>
      <w:r w:rsidR="00AB1BCE">
        <w:rPr>
          <w:rFonts w:ascii="Times New Roman" w:eastAsia="SimSun" w:hAnsi="Times New Roman" w:cs="Times New Roman"/>
          <w:sz w:val="24"/>
          <w:szCs w:val="24"/>
          <w:lang w:bidi="ar"/>
        </w:rPr>
        <w:t xml:space="preserve"> association between drug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and </w:t>
      </w:r>
      <w:proofErr w:type="gramStart"/>
      <w:r w:rsidR="00AB1BCE">
        <w:rPr>
          <w:rFonts w:ascii="Times New Roman" w:eastAsia="SimSun" w:hAnsi="Times New Roman" w:cs="Times New Roman"/>
          <w:sz w:val="24"/>
          <w:szCs w:val="24"/>
          <w:lang w:bidi="ar"/>
        </w:rPr>
        <w:t xml:space="preserve">disease </w:t>
      </w:r>
      <w:proofErr w:type="gramEnd"/>
      <m:oMath>
        <m:r>
          <w:rPr>
            <w:rFonts w:ascii="Cambria Math" w:eastAsia="SimSun" w:hAnsi="Cambria Math" w:cs="Times New Roman"/>
            <w:sz w:val="24"/>
            <w:szCs w:val="24"/>
            <w:lang w:bidi="ar"/>
          </w:rPr>
          <m:t>j</m:t>
        </m:r>
      </m:oMath>
      <w:r w:rsidR="00193F57">
        <w:rPr>
          <w:rFonts w:ascii="Times New Roman"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=0</m:t>
        </m:r>
      </m:oMath>
      <w:r w:rsidR="00AB1BCE">
        <w:rPr>
          <w:rFonts w:ascii="Times New Roman" w:hAnsi="Times New Roman" w:cs="Times New Roman"/>
          <w:sz w:val="24"/>
          <w:szCs w:val="24"/>
        </w:rPr>
        <w:t xml:space="preserve"> </w:t>
      </w:r>
      <w:r w:rsidR="00D03BC8">
        <w:rPr>
          <w:rFonts w:ascii="Times New Roman" w:hAnsi="Times New Roman" w:cs="Times New Roman"/>
          <w:sz w:val="24"/>
          <w:szCs w:val="24"/>
        </w:rPr>
        <w:t xml:space="preserve">would illustrate </w:t>
      </w:r>
      <w:r w:rsidR="00AB1BCE">
        <w:rPr>
          <w:rFonts w:ascii="Times New Roman" w:eastAsia="SimSun" w:hAnsi="Times New Roman" w:cs="Times New Roman"/>
          <w:sz w:val="24"/>
          <w:szCs w:val="24"/>
          <w:lang w:bidi="ar"/>
        </w:rPr>
        <w:t xml:space="preserve">the unknown link between them. </w:t>
      </w:r>
      <w:r w:rsidR="00D03BC8">
        <w:rPr>
          <w:rFonts w:ascii="Times New Roman" w:eastAsia="SimSun" w:hAnsi="Times New Roman" w:cs="Times New Roman"/>
          <w:sz w:val="24"/>
          <w:szCs w:val="24"/>
          <w:lang w:bidi="ar"/>
        </w:rPr>
        <w:t xml:space="preserve">With the aim of </w:t>
      </w:r>
      <w:r w:rsidR="00AB1BCE">
        <w:rPr>
          <w:rFonts w:ascii="Times New Roman" w:eastAsia="SimSun" w:hAnsi="Times New Roman" w:cs="Times New Roman"/>
          <w:sz w:val="24"/>
          <w:szCs w:val="24"/>
          <w:lang w:bidi="ar"/>
        </w:rPr>
        <w:t>learn</w:t>
      </w:r>
      <w:r w:rsidR="00D03BC8">
        <w:rPr>
          <w:rFonts w:ascii="Times New Roman" w:eastAsia="SimSun" w:hAnsi="Times New Roman" w:cs="Times New Roman"/>
          <w:sz w:val="24"/>
          <w:szCs w:val="24"/>
          <w:lang w:bidi="ar"/>
        </w:rPr>
        <w:t>ing</w:t>
      </w:r>
      <w:r w:rsidR="00AB1BCE">
        <w:rPr>
          <w:rFonts w:ascii="Times New Roman" w:eastAsia="SimSun" w:hAnsi="Times New Roman" w:cs="Times New Roman"/>
          <w:sz w:val="24"/>
          <w:szCs w:val="24"/>
          <w:lang w:bidi="ar"/>
        </w:rPr>
        <w:t xml:space="preserve"> the prediction matrix</w:t>
      </w:r>
      <m:oMath>
        <m:r>
          <w:rPr>
            <w:rFonts w:ascii="Cambria Math" w:eastAsia="SimSun" w:hAnsi="Cambria Math" w:cs="Times New Roman"/>
            <w:sz w:val="24"/>
            <w:szCs w:val="24"/>
            <w:lang w:bidi="ar"/>
          </w:rPr>
          <m:t xml:space="preserve"> Z</m:t>
        </m:r>
      </m:oMath>
      <w:r w:rsidR="00AB1BCE">
        <w:rPr>
          <w:rFonts w:ascii="Times New Roman" w:eastAsia="SimSun" w:hAnsi="Times New Roman" w:cs="Times New Roman"/>
          <w:sz w:val="24"/>
          <w:szCs w:val="24"/>
          <w:lang w:bidi="ar"/>
        </w:rPr>
        <w:t xml:space="preserve">, a bidirectional function </w:t>
      </w:r>
      <w:r w:rsidR="00CD288A">
        <w:rPr>
          <w:rFonts w:ascii="Times New Roman" w:eastAsia="SimSun" w:hAnsi="Times New Roman" w:cs="Times New Roman"/>
          <w:sz w:val="24"/>
          <w:szCs w:val="24"/>
          <w:lang w:bidi="ar"/>
        </w:rPr>
        <w:t>was</w:t>
      </w:r>
      <w:r w:rsidR="00AB1BCE">
        <w:rPr>
          <w:rFonts w:ascii="Times New Roman" w:eastAsia="SimSun" w:hAnsi="Times New Roman" w:cs="Times New Roman"/>
          <w:sz w:val="24"/>
          <w:szCs w:val="24"/>
          <w:lang w:bidi="ar"/>
        </w:rPr>
        <w:t xml:space="preserve"> defined to predict</w:t>
      </w:r>
      <w:r w:rsidR="00D03BC8">
        <w:rPr>
          <w:rFonts w:ascii="Times New Roman" w:eastAsia="SimSun" w:hAnsi="Times New Roman" w:cs="Times New Roman"/>
          <w:sz w:val="24"/>
          <w:szCs w:val="24"/>
          <w:lang w:bidi="ar"/>
        </w:rPr>
        <w:t xml:space="preserve"> the</w:t>
      </w:r>
      <w:r w:rsidR="00AB1BCE">
        <w:rPr>
          <w:rFonts w:ascii="Times New Roman" w:eastAsia="SimSun" w:hAnsi="Times New Roman" w:cs="Times New Roman"/>
          <w:sz w:val="24"/>
          <w:szCs w:val="24"/>
          <w:lang w:bidi="ar"/>
        </w:rPr>
        <w:t xml:space="preserve"> unknown links in </w:t>
      </w:r>
      <m:oMath>
        <m:r>
          <w:rPr>
            <w:rFonts w:ascii="Cambria Math" w:hAnsi="Cambria Math" w:cs="Times New Roman"/>
            <w:sz w:val="24"/>
            <w:szCs w:val="24"/>
          </w:rPr>
          <m:t>M</m:t>
        </m:r>
      </m:oMath>
      <w:r w:rsidR="00AB1BCE">
        <w:rPr>
          <w:rFonts w:ascii="Times New Roman" w:hAnsi="Times New Roman" w:cs="Times New Roman"/>
          <w:sz w:val="24"/>
          <w:szCs w:val="24"/>
        </w:rPr>
        <w:t xml:space="preserve"> </w:t>
      </w:r>
      <w:r w:rsidR="00AB1BCE">
        <w:rPr>
          <w:rFonts w:ascii="Times New Roman" w:eastAsia="SimSun" w:hAnsi="Times New Roman" w:cs="Times New Roman"/>
          <w:sz w:val="24"/>
          <w:szCs w:val="24"/>
          <w:lang w:bidi="ar"/>
        </w:rPr>
        <w:t>(i.e., zero values in the association matrix). More precisely, the bidirectional function is defined as follows:</w:t>
      </w:r>
    </w:p>
    <w:tbl>
      <w:tblPr>
        <w:tblStyle w:val="TableGrid"/>
        <w:bidiVisual/>
        <w:tblW w:w="8416" w:type="dxa"/>
        <w:tblLook w:val="04A0" w:firstRow="1" w:lastRow="0" w:firstColumn="1" w:lastColumn="0" w:noHBand="0" w:noVBand="1"/>
      </w:tblPr>
      <w:tblGrid>
        <w:gridCol w:w="947"/>
        <w:gridCol w:w="7469"/>
      </w:tblGrid>
      <w:tr w:rsidR="002379E5" w14:paraId="22258A0C" w14:textId="77777777" w:rsidTr="002379E5">
        <w:tc>
          <w:tcPr>
            <w:tcW w:w="947" w:type="dxa"/>
            <w:tcBorders>
              <w:top w:val="nil"/>
              <w:left w:val="nil"/>
              <w:bottom w:val="nil"/>
              <w:right w:val="nil"/>
            </w:tcBorders>
            <w:shd w:val="clear" w:color="auto" w:fill="auto"/>
          </w:tcPr>
          <w:p w14:paraId="4720031B" w14:textId="77777777" w:rsidR="002379E5" w:rsidRDefault="009B3059" w:rsidP="00C413DA">
            <w:pPr>
              <w:pStyle w:val="Text"/>
              <w:bidi w:val="0"/>
              <w:ind w:firstLine="0"/>
              <w:jc w:val="both"/>
              <w:rPr>
                <w:rFonts w:cs="B Nazanin"/>
                <w:iCs/>
                <w:sz w:val="22"/>
                <w:szCs w:val="24"/>
              </w:rPr>
            </w:pPr>
            <w:r w:rsidRPr="00933188">
              <w:rPr>
                <w:rFonts w:cs="B Nazanin"/>
                <w:iCs/>
                <w:sz w:val="22"/>
                <w:szCs w:val="24"/>
              </w:rPr>
              <w:t>(</w:t>
            </w:r>
            <w:r w:rsidR="00D561E7">
              <w:rPr>
                <w:rFonts w:cs="B Nazanin"/>
                <w:iCs/>
                <w:sz w:val="22"/>
                <w:szCs w:val="24"/>
              </w:rPr>
              <w:t>6</w:t>
            </w:r>
            <w:r w:rsidRPr="00933188">
              <w:rPr>
                <w:rFonts w:cs="B Nazanin"/>
                <w:iCs/>
                <w:sz w:val="22"/>
                <w:szCs w:val="24"/>
              </w:rPr>
              <w:t>)</w:t>
            </w:r>
          </w:p>
          <w:p w14:paraId="3B88E6AD" w14:textId="0CEEFB01" w:rsidR="00D561E7" w:rsidRPr="00933188" w:rsidRDefault="00D561E7" w:rsidP="00C413DA">
            <w:pPr>
              <w:pStyle w:val="Text"/>
              <w:bidi w:val="0"/>
              <w:ind w:firstLine="0"/>
              <w:jc w:val="both"/>
              <w:rPr>
                <w:rFonts w:cs="B Nazanin"/>
                <w:iCs/>
                <w:sz w:val="22"/>
                <w:szCs w:val="24"/>
              </w:rPr>
            </w:pPr>
          </w:p>
        </w:tc>
        <w:tc>
          <w:tcPr>
            <w:tcW w:w="7469" w:type="dxa"/>
            <w:tcBorders>
              <w:top w:val="nil"/>
              <w:left w:val="nil"/>
              <w:bottom w:val="nil"/>
              <w:right w:val="nil"/>
            </w:tcBorders>
            <w:shd w:val="clear" w:color="auto" w:fill="auto"/>
          </w:tcPr>
          <w:p w14:paraId="0E0648DA" w14:textId="18BDDFAF" w:rsidR="002379E5" w:rsidRPr="00933188" w:rsidRDefault="00572286" w:rsidP="00C413DA">
            <w:pPr>
              <w:pStyle w:val="Text"/>
              <w:bidi w:val="0"/>
              <w:ind w:firstLine="0"/>
              <w:jc w:val="both"/>
              <w:rPr>
                <w:rFonts w:cs="B Nazanin"/>
                <w:i/>
                <w:sz w:val="22"/>
                <w:szCs w:val="24"/>
              </w:rPr>
            </w:pPr>
            <m:oMathPara>
              <m:oMath>
                <m:sSup>
                  <m:sSupPr>
                    <m:ctrlPr>
                      <w:rPr>
                        <w:rFonts w:ascii="Cambria Math" w:hAnsi="Cambria Math"/>
                        <w:sz w:val="22"/>
                        <w:szCs w:val="24"/>
                      </w:rPr>
                    </m:ctrlPr>
                  </m:sSupPr>
                  <m:e>
                    <m:r>
                      <w:rPr>
                        <w:rFonts w:ascii="Cambria Math" w:hAnsi="Cambria Math"/>
                        <w:sz w:val="22"/>
                        <w:szCs w:val="24"/>
                      </w:rPr>
                      <m:t>XZY</m:t>
                    </m:r>
                  </m:e>
                  <m:sup>
                    <m:r>
                      <w:rPr>
                        <w:rFonts w:ascii="Cambria Math" w:hAnsi="Cambria Math"/>
                        <w:sz w:val="22"/>
                        <w:szCs w:val="24"/>
                      </w:rPr>
                      <m:t>T</m:t>
                    </m:r>
                  </m:sup>
                </m:sSup>
                <m:r>
                  <w:rPr>
                    <w:rFonts w:ascii="Cambria Math" w:hAnsi="Cambria Math" w:hint="eastAsia"/>
                    <w:sz w:val="22"/>
                    <w:szCs w:val="24"/>
                  </w:rPr>
                  <m:t>≈</m:t>
                </m:r>
                <m:r>
                  <w:rPr>
                    <w:rFonts w:ascii="Cambria Math" w:hAnsi="Cambria Math"/>
                    <w:sz w:val="22"/>
                    <w:szCs w:val="24"/>
                  </w:rPr>
                  <m:t>M</m:t>
                </m:r>
              </m:oMath>
            </m:oMathPara>
          </w:p>
        </w:tc>
      </w:tr>
    </w:tbl>
    <w:p w14:paraId="152DA057" w14:textId="1A04F5C6" w:rsidR="002379E5" w:rsidRDefault="00CD288A" w:rsidP="00FD35F7">
      <w:pPr>
        <w:spacing w:line="240" w:lineRule="auto"/>
        <w:jc w:val="both"/>
        <w:rPr>
          <w:rFonts w:ascii="Times New Roman" w:eastAsia="SimSun" w:hAnsi="Times New Roman" w:cs="Times New Roman"/>
          <w:sz w:val="24"/>
          <w:szCs w:val="24"/>
          <w:lang w:bidi="ar"/>
        </w:rPr>
        <w:pPrChange w:id="183" w:author="Elnaz" w:date="2020-11-15T12:21:00Z">
          <w:pPr>
            <w:spacing w:line="240" w:lineRule="auto"/>
            <w:jc w:val="both"/>
          </w:pPr>
        </w:pPrChange>
      </w:pPr>
      <m:oMath>
        <m:r>
          <w:rPr>
            <w:rFonts w:ascii="Cambria Math" w:hAnsi="Cambria Math" w:cstheme="majorBidi" w:hint="eastAsia"/>
            <w:sz w:val="24"/>
            <w:szCs w:val="24"/>
          </w:rPr>
          <m:t>P</m:t>
        </m:r>
        <m:r>
          <w:rPr>
            <w:rFonts w:ascii="Cambria Math" w:hAnsi="Cambria Math" w:cstheme="majorBidi" w:hint="eastAsia"/>
            <w:sz w:val="24"/>
            <w:szCs w:val="24"/>
          </w:rPr>
          <m:t>∈</m:t>
        </m:r>
        <m:sSup>
          <m:sSupPr>
            <m:ctrlPr>
              <w:rPr>
                <w:rFonts w:ascii="Cambria Math" w:hAnsi="Cambria Math" w:cstheme="majorBidi"/>
                <w:sz w:val="24"/>
                <w:szCs w:val="24"/>
              </w:rPr>
            </m:ctrlPr>
          </m:sSupPr>
          <m:e>
            <m:r>
              <w:rPr>
                <w:rFonts w:ascii="Cambria Math" w:hAnsi="Cambria Math" w:cstheme="majorBidi"/>
                <w:sz w:val="24"/>
                <w:szCs w:val="24"/>
              </w:rPr>
              <m:t>R</m:t>
            </m:r>
          </m:e>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d</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t</m:t>
                </m:r>
              </m:sub>
            </m:sSub>
          </m:sup>
        </m:sSup>
      </m:oMath>
      <w:r w:rsidR="00646774">
        <w:rPr>
          <w:rFonts w:ascii="Times New Roman" w:eastAsia="SimSun" w:hAnsi="Times New Roman" w:cs="Times New Roman" w:hint="cs"/>
          <w:sz w:val="24"/>
          <w:szCs w:val="24"/>
          <w:rtl/>
        </w:rPr>
        <w:t xml:space="preserve"> </w:t>
      </w:r>
      <w:proofErr w:type="gramStart"/>
      <w:r w:rsidR="00AB1BCE">
        <w:rPr>
          <w:rFonts w:ascii="Times New Roman" w:eastAsia="SimSun" w:hAnsi="Times New Roman" w:cs="Times New Roman"/>
          <w:sz w:val="24"/>
          <w:szCs w:val="24"/>
          <w:lang w:bidi="ar"/>
        </w:rPr>
        <w:t>indicates</w:t>
      </w:r>
      <w:proofErr w:type="gramEnd"/>
      <w:r w:rsidR="00AB1BCE">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t xml:space="preserve">drug-disease association matrix, </w:t>
      </w:r>
      <m:oMath>
        <m:r>
          <w:rPr>
            <w:rFonts w:ascii="Cambria Math" w:hAnsi="Cambria Math" w:hint="eastAsia"/>
            <w:sz w:val="24"/>
            <w:szCs w:val="24"/>
          </w:rPr>
          <m:t>X</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sup>
        </m:sSup>
        <m:r>
          <w:rPr>
            <w:rFonts w:ascii="Cambria Math" w:hAnsi="Cambria Math" w:cs="Times New Roman"/>
            <w:sz w:val="24"/>
            <w:szCs w:val="24"/>
            <w:lang w:bidi="fa-IR"/>
          </w:rPr>
          <m:t xml:space="preserve">, </m:t>
        </m:r>
        <m:r>
          <w:rPr>
            <w:rFonts w:ascii="Cambria Math" w:hAnsi="Cambria Math" w:hint="eastAsia"/>
            <w:sz w:val="24"/>
            <w:szCs w:val="24"/>
          </w:rPr>
          <m:t>Y</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oMath>
      <w:r w:rsidR="00AB1BCE">
        <w:rPr>
          <w:rFonts w:ascii="Times New Roman" w:hAnsi="Times New Roman" w:cs="Times New Roman"/>
          <w:sz w:val="24"/>
          <w:szCs w:val="24"/>
        </w:rPr>
        <w:t xml:space="preserve"> </w:t>
      </w:r>
      <w:r>
        <w:rPr>
          <w:rFonts w:ascii="Times New Roman" w:eastAsia="SimSun" w:hAnsi="Times New Roman" w:cs="Times New Roman"/>
          <w:sz w:val="24"/>
          <w:szCs w:val="24"/>
          <w:lang w:bidi="ar"/>
        </w:rPr>
        <w:t>are the</w:t>
      </w:r>
      <w:r w:rsidR="00AB1BCE">
        <w:rPr>
          <w:rFonts w:ascii="Times New Roman" w:eastAsia="SimSun" w:hAnsi="Times New Roman" w:cs="Times New Roman"/>
          <w:sz w:val="24"/>
          <w:szCs w:val="24"/>
          <w:lang w:bidi="ar"/>
        </w:rPr>
        <w:t xml:space="preserve"> result</w:t>
      </w:r>
      <w:r>
        <w:rPr>
          <w:rFonts w:ascii="Times New Roman" w:eastAsia="SimSun" w:hAnsi="Times New Roman" w:cs="Times New Roman"/>
          <w:sz w:val="24"/>
          <w:szCs w:val="24"/>
          <w:lang w:bidi="ar"/>
        </w:rPr>
        <w:t>s</w:t>
      </w:r>
      <w:r w:rsidR="00AB1BCE">
        <w:rPr>
          <w:rFonts w:ascii="Times New Roman" w:eastAsia="SimSun" w:hAnsi="Times New Roman" w:cs="Times New Roman"/>
          <w:sz w:val="24"/>
          <w:szCs w:val="24"/>
          <w:lang w:bidi="ar"/>
        </w:rPr>
        <w:t xml:space="preserve"> o</w:t>
      </w:r>
      <w:r>
        <w:rPr>
          <w:rFonts w:ascii="Times New Roman" w:eastAsia="SimSun" w:hAnsi="Times New Roman" w:cs="Times New Roman"/>
          <w:sz w:val="24"/>
          <w:szCs w:val="24"/>
          <w:lang w:bidi="ar"/>
        </w:rPr>
        <w:t xml:space="preserve">f compact feature </w:t>
      </w:r>
      <w:del w:id="184" w:author="Elnaz" w:date="2020-11-15T12:21:00Z">
        <w:r w:rsidDel="00FD35F7">
          <w:rPr>
            <w:rFonts w:ascii="Times New Roman" w:eastAsia="SimSun" w:hAnsi="Times New Roman" w:cs="Times New Roman"/>
            <w:sz w:val="24"/>
            <w:szCs w:val="24"/>
            <w:lang w:bidi="ar"/>
          </w:rPr>
          <w:delText xml:space="preserve">learning </w:delText>
        </w:r>
      </w:del>
      <w:ins w:id="185" w:author="Elnaz" w:date="2020-11-15T12:21:00Z">
        <w:r w:rsidR="00FD35F7">
          <w:rPr>
            <w:rFonts w:ascii="Times New Roman" w:eastAsia="SimSun" w:hAnsi="Times New Roman" w:cs="Times New Roman"/>
            <w:sz w:val="24"/>
            <w:szCs w:val="24"/>
            <w:lang w:bidi="ar"/>
          </w:rPr>
          <w:t>engineering</w:t>
        </w:r>
        <w:r w:rsidR="00FD35F7">
          <w:rPr>
            <w:rFonts w:ascii="Times New Roman" w:eastAsia="SimSun" w:hAnsi="Times New Roman" w:cs="Times New Roman"/>
            <w:sz w:val="24"/>
            <w:szCs w:val="24"/>
            <w:lang w:bidi="ar"/>
          </w:rPr>
          <w:t xml:space="preserve"> </w:t>
        </w:r>
      </w:ins>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RWR and DCA </w:t>
      </w:r>
      <w:r>
        <w:rPr>
          <w:rFonts w:ascii="Times New Roman" w:eastAsia="SimSun" w:hAnsi="Times New Roman" w:cs="Times New Roman"/>
          <w:sz w:val="24"/>
          <w:szCs w:val="24"/>
          <w:lang w:bidi="ar"/>
        </w:rPr>
        <w:t>steps</w:t>
      </w:r>
      <w:r w:rsidR="00AB1BCE">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w:t>
      </w:r>
      <w:r w:rsidR="00AB1BCE">
        <w:rPr>
          <w:rFonts w:ascii="Times New Roman" w:eastAsia="SimSun" w:hAnsi="Times New Roman" w:cs="Times New Roman"/>
          <w:sz w:val="24"/>
          <w:szCs w:val="24"/>
          <w:lang w:bidi="ar"/>
        </w:rPr>
        <w:t xml:space="preserve"> and </w:t>
      </w:r>
      <m:oMath>
        <m:r>
          <w:rPr>
            <w:rFonts w:ascii="Cambria Math" w:hAnsi="Cambria Math" w:hint="eastAsia"/>
            <w:sz w:val="24"/>
            <w:szCs w:val="24"/>
          </w:rPr>
          <m:t>Z</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r>
          <w:rPr>
            <w:rFonts w:ascii="Cambria Math" w:eastAsia="SimSun" w:hAnsi="Cambria Math" w:cs="Times New Roman"/>
            <w:sz w:val="24"/>
            <w:szCs w:val="24"/>
            <w:lang w:bidi="ar"/>
          </w:rPr>
          <m:t xml:space="preserve"> </m:t>
        </m:r>
      </m:oMath>
      <w:r w:rsidR="00AB1BCE">
        <w:rPr>
          <w:rFonts w:ascii="Times New Roman" w:eastAsia="SimSun" w:hAnsi="Times New Roman" w:cs="Times New Roman"/>
          <w:sz w:val="24"/>
          <w:szCs w:val="24"/>
          <w:lang w:bidi="ar"/>
        </w:rPr>
        <w:t xml:space="preserve">is </w:t>
      </w:r>
      <w:r>
        <w:rPr>
          <w:rFonts w:ascii="Times New Roman" w:eastAsia="SimSun" w:hAnsi="Times New Roman" w:cs="Times New Roman"/>
          <w:sz w:val="24"/>
          <w:szCs w:val="24"/>
          <w:lang w:bidi="ar"/>
        </w:rPr>
        <w:t xml:space="preserve">the </w:t>
      </w:r>
      <w:r w:rsidR="00AB1BCE">
        <w:rPr>
          <w:rFonts w:ascii="Times New Roman" w:eastAsia="SimSun" w:hAnsi="Times New Roman" w:cs="Times New Roman"/>
          <w:sz w:val="24"/>
          <w:szCs w:val="24"/>
          <w:lang w:bidi="ar"/>
        </w:rPr>
        <w:t xml:space="preserve">projection matrix that must be learned. </w:t>
      </w:r>
      <w:r w:rsidR="00592FC5">
        <w:rPr>
          <w:rFonts w:ascii="Times New Roman" w:eastAsia="SimSun" w:hAnsi="Times New Roman" w:cs="Times New Roman"/>
          <w:sz w:val="24"/>
          <w:szCs w:val="24"/>
          <w:lang w:bidi="ar"/>
        </w:rPr>
        <w:t>Afterward,</w:t>
      </w:r>
      <w:r w:rsidR="00AB1BCE">
        <w:rPr>
          <w:rFonts w:ascii="Times New Roman" w:eastAsia="SimSun" w:hAnsi="Times New Roman" w:cs="Times New Roman"/>
          <w:sz w:val="24"/>
          <w:szCs w:val="24"/>
          <w:lang w:bidi="ar"/>
        </w:rPr>
        <w:t xml:space="preserve"> the following formula</w:t>
      </w:r>
      <w:r w:rsidR="00592FC5">
        <w:rPr>
          <w:rFonts w:ascii="Times New Roman" w:eastAsia="SimSun" w:hAnsi="Times New Roman" w:cs="Times New Roman"/>
          <w:sz w:val="24"/>
          <w:szCs w:val="24"/>
          <w:lang w:bidi="ar"/>
        </w:rPr>
        <w:t xml:space="preserve"> has been used</w:t>
      </w:r>
      <w:r w:rsidR="00AB1BCE">
        <w:rPr>
          <w:rFonts w:ascii="Times New Roman" w:eastAsia="SimSun" w:hAnsi="Times New Roman" w:cs="Times New Roman"/>
          <w:sz w:val="24"/>
          <w:szCs w:val="24"/>
          <w:lang w:bidi="ar"/>
        </w:rPr>
        <w:t xml:space="preserve"> to calculate the probability of an association between the</w:t>
      </w:r>
      <w:r w:rsidRPr="00CD288A">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bidi="ar"/>
        </w:rPr>
        <w:t>pair of</w:t>
      </w:r>
      <w:r w:rsidR="00AB1BCE">
        <w:rPr>
          <w:rFonts w:ascii="Times New Roman" w:eastAsia="SimSun" w:hAnsi="Times New Roman" w:cs="Times New Roman"/>
          <w:sz w:val="24"/>
          <w:szCs w:val="24"/>
          <w:lang w:bidi="ar"/>
        </w:rPr>
        <w:t xml:space="preserve"> drug </w:t>
      </w:r>
      <m:oMath>
        <m:r>
          <w:rPr>
            <w:rFonts w:ascii="Cambria Math" w:eastAsia="SimSun" w:hAnsi="Cambria Math" w:cs="Times New Roman"/>
            <w:sz w:val="24"/>
            <w:szCs w:val="24"/>
            <w:lang w:bidi="ar"/>
          </w:rPr>
          <m:t>i</m:t>
        </m:r>
      </m:oMath>
      <w:r w:rsidR="00AB1BCE">
        <w:rPr>
          <w:rFonts w:ascii="Times New Roman" w:eastAsia="SimSun" w:hAnsi="Times New Roman" w:cs="Times New Roman"/>
          <w:sz w:val="24"/>
          <w:szCs w:val="24"/>
          <w:lang w:bidi="ar"/>
        </w:rPr>
        <w:t xml:space="preserve"> and </w:t>
      </w:r>
      <w:proofErr w:type="gramStart"/>
      <w:r w:rsidR="00AB1BCE">
        <w:rPr>
          <w:rFonts w:ascii="Times New Roman" w:eastAsia="SimSun" w:hAnsi="Times New Roman" w:cs="Times New Roman"/>
          <w:sz w:val="24"/>
          <w:szCs w:val="24"/>
          <w:lang w:bidi="ar"/>
        </w:rPr>
        <w:lastRenderedPageBreak/>
        <w:t>disease</w:t>
      </w:r>
      <w:r w:rsidR="00633D5C">
        <w:rPr>
          <w:rFonts w:ascii="Times New Roman" w:eastAsia="SimSun" w:hAnsi="Times New Roman" w:cs="Times New Roman"/>
          <w:sz w:val="24"/>
          <w:szCs w:val="24"/>
          <w:lang w:bidi="ar"/>
        </w:rPr>
        <w:t xml:space="preserve"> </w:t>
      </w:r>
      <w:proofErr w:type="gramEnd"/>
      <m:oMath>
        <m:r>
          <w:rPr>
            <w:rFonts w:ascii="Cambria Math" w:eastAsia="SimSun" w:hAnsi="Cambria Math" w:cs="Times New Roman"/>
            <w:sz w:val="24"/>
            <w:szCs w:val="24"/>
            <w:lang w:bidi="ar"/>
          </w:rPr>
          <m:t>j</m:t>
        </m:r>
      </m:oMath>
      <w:r w:rsidR="002379E5">
        <w:rPr>
          <w:rFonts w:ascii="Times New Roman" w:eastAsia="SimSun" w:hAnsi="Times New Roman" w:cs="Times New Roman"/>
          <w:sz w:val="24"/>
          <w:szCs w:val="24"/>
          <w:lang w:bidi="ar"/>
        </w:rPr>
        <w:t>:</w:t>
      </w:r>
      <w:r w:rsidR="002379E5">
        <w:rPr>
          <w:rFonts w:ascii="Times New Roman" w:eastAsia="SimSun" w:hAnsi="Times New Roman" w:cs="Times New Roman"/>
          <w:sz w:val="24"/>
          <w:szCs w:val="24"/>
          <w:lang w:bidi="ar"/>
        </w:rPr>
        <w:br/>
      </w:r>
    </w:p>
    <w:tbl>
      <w:tblPr>
        <w:tblStyle w:val="TableGrid"/>
        <w:bidiVisual/>
        <w:tblW w:w="8416" w:type="dxa"/>
        <w:tblLook w:val="04A0" w:firstRow="1" w:lastRow="0" w:firstColumn="1" w:lastColumn="0" w:noHBand="0" w:noVBand="1"/>
      </w:tblPr>
      <w:tblGrid>
        <w:gridCol w:w="868"/>
        <w:gridCol w:w="7548"/>
      </w:tblGrid>
      <w:tr w:rsidR="002379E5" w14:paraId="0FEC50BA" w14:textId="77777777" w:rsidTr="002379E5">
        <w:tc>
          <w:tcPr>
            <w:tcW w:w="868" w:type="dxa"/>
            <w:tcBorders>
              <w:top w:val="nil"/>
              <w:left w:val="nil"/>
              <w:bottom w:val="nil"/>
              <w:right w:val="nil"/>
            </w:tcBorders>
            <w:shd w:val="clear" w:color="auto" w:fill="auto"/>
          </w:tcPr>
          <w:p w14:paraId="671B8798" w14:textId="77777777" w:rsidR="002379E5" w:rsidRDefault="009B3059" w:rsidP="00C413DA">
            <w:pPr>
              <w:pStyle w:val="Text"/>
              <w:bidi w:val="0"/>
              <w:ind w:firstLine="0"/>
              <w:jc w:val="both"/>
              <w:rPr>
                <w:rFonts w:cs="B Nazanin"/>
                <w:iCs/>
                <w:sz w:val="24"/>
                <w:szCs w:val="24"/>
              </w:rPr>
            </w:pPr>
            <w:r w:rsidRPr="00933188">
              <w:rPr>
                <w:rFonts w:cs="B Nazanin"/>
                <w:iCs/>
                <w:sz w:val="24"/>
                <w:szCs w:val="24"/>
              </w:rPr>
              <w:t>(</w:t>
            </w:r>
            <w:r w:rsidR="00D561E7">
              <w:rPr>
                <w:rFonts w:cs="B Nazanin"/>
                <w:iCs/>
                <w:sz w:val="24"/>
                <w:szCs w:val="24"/>
              </w:rPr>
              <w:t>7</w:t>
            </w:r>
            <w:r w:rsidRPr="00933188">
              <w:rPr>
                <w:rFonts w:cs="B Nazanin"/>
                <w:iCs/>
                <w:sz w:val="24"/>
                <w:szCs w:val="24"/>
              </w:rPr>
              <w:t>)</w:t>
            </w:r>
          </w:p>
          <w:p w14:paraId="126CE301" w14:textId="4BDFE330" w:rsidR="005F3AEF" w:rsidRPr="00933188" w:rsidRDefault="005F3AEF" w:rsidP="005F3AEF">
            <w:pPr>
              <w:pStyle w:val="Text"/>
              <w:bidi w:val="0"/>
              <w:ind w:firstLine="0"/>
              <w:jc w:val="both"/>
              <w:rPr>
                <w:rFonts w:cs="B Nazanin"/>
                <w:iCs/>
                <w:sz w:val="24"/>
                <w:szCs w:val="24"/>
              </w:rPr>
            </w:pPr>
          </w:p>
        </w:tc>
        <w:tc>
          <w:tcPr>
            <w:tcW w:w="7548" w:type="dxa"/>
            <w:tcBorders>
              <w:top w:val="nil"/>
              <w:left w:val="nil"/>
              <w:bottom w:val="nil"/>
              <w:right w:val="nil"/>
            </w:tcBorders>
            <w:shd w:val="clear" w:color="auto" w:fill="auto"/>
          </w:tcPr>
          <w:p w14:paraId="764D5615" w14:textId="77777777" w:rsidR="002379E5" w:rsidRPr="00933188" w:rsidRDefault="002379E5" w:rsidP="00C413DA">
            <w:pPr>
              <w:pStyle w:val="Text"/>
              <w:bidi w:val="0"/>
              <w:ind w:firstLine="0"/>
              <w:jc w:val="both"/>
              <w:rPr>
                <w:rFonts w:cs="B Nazanin"/>
                <w:i/>
                <w:sz w:val="24"/>
                <w:szCs w:val="24"/>
              </w:rPr>
            </w:pPr>
            <m:oMathPara>
              <m:oMath>
                <m:r>
                  <w:rPr>
                    <w:rFonts w:ascii="Cambria Math" w:hAnsi="Cambria Math"/>
                    <w:sz w:val="24"/>
                    <w:szCs w:val="24"/>
                  </w:rPr>
                  <m:t>score</m:t>
                </m:r>
                <m:d>
                  <m:dPr>
                    <m:ctrlPr>
                      <w:rPr>
                        <w:rFonts w:ascii="Cambria Math" w:hAnsi="Cambria Math"/>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Z</m:t>
                </m:r>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T</m:t>
                    </m:r>
                  </m:sup>
                </m:sSubSup>
              </m:oMath>
            </m:oMathPara>
          </w:p>
        </w:tc>
      </w:tr>
    </w:tbl>
    <w:p w14:paraId="77E1B507" w14:textId="3765FD34" w:rsidR="002379E5" w:rsidRDefault="00AB1BCE" w:rsidP="00145646">
      <w:pPr>
        <w:spacing w:line="240" w:lineRule="auto"/>
        <w:jc w:val="both"/>
        <w:rPr>
          <w:rFonts w:ascii="Times New Roman" w:eastAsia="SimSun" w:hAnsi="Times New Roman" w:cs="Times New Roman"/>
          <w:sz w:val="24"/>
          <w:szCs w:val="24"/>
          <w:lang w:bidi="ar"/>
        </w:rPr>
        <w:pPrChange w:id="186" w:author="Elnaz" w:date="2020-11-15T12:34:00Z">
          <w:pPr>
            <w:spacing w:line="240" w:lineRule="auto"/>
            <w:jc w:val="both"/>
          </w:pPr>
        </w:pPrChange>
      </w:pPr>
      <w:r>
        <w:rPr>
          <w:rFonts w:ascii="Times New Roman" w:eastAsia="SimSun" w:hAnsi="Times New Roman" w:cs="Times New Roman"/>
          <w:sz w:val="24"/>
          <w:szCs w:val="24"/>
          <w:lang w:bidi="ar"/>
        </w:rPr>
        <w:t xml:space="preserve">The higher value of </w:t>
      </w:r>
      <m:oMath>
        <m:r>
          <w:rPr>
            <w:rFonts w:ascii="Cambria Math" w:hAnsi="Cambria Math" w:cstheme="majorBidi"/>
          </w:rPr>
          <m:t>score</m:t>
        </m:r>
        <m:d>
          <m:dPr>
            <m:ctrlPr>
              <w:rPr>
                <w:rFonts w:ascii="Cambria Math" w:hAnsi="Cambria Math" w:cstheme="majorBidi"/>
              </w:rPr>
            </m:ctrlPr>
          </m:dPr>
          <m:e>
            <m:r>
              <w:rPr>
                <w:rFonts w:ascii="Cambria Math" w:hAnsi="Cambria Math" w:cstheme="majorBidi"/>
              </w:rPr>
              <m:t>i,j</m:t>
            </m:r>
          </m:e>
        </m:d>
      </m:oMath>
      <w:r>
        <w:rPr>
          <w:rFonts w:ascii="Times New Roman" w:hAnsi="Times New Roman" w:cs="Times New Roman"/>
          <w:sz w:val="24"/>
          <w:szCs w:val="24"/>
        </w:rPr>
        <w:t xml:space="preserve"> suggests the </w:t>
      </w:r>
      <w:r>
        <w:rPr>
          <w:rFonts w:ascii="Times New Roman" w:eastAsia="SimSun" w:hAnsi="Times New Roman" w:cs="Times New Roman"/>
          <w:sz w:val="24"/>
          <w:szCs w:val="24"/>
          <w:lang w:bidi="ar"/>
        </w:rPr>
        <w:t>more likely association between drug</w:t>
      </w:r>
      <w:r w:rsidR="00B030D9">
        <w:rPr>
          <w:rFonts w:ascii="Times New Roman" w:eastAsia="SimSun" w:hAnsi="Times New Roman" w:cs="Times New Roman"/>
          <w:sz w:val="24"/>
          <w:szCs w:val="24"/>
          <w:lang w:bidi="ar"/>
        </w:rPr>
        <w:t xml:space="preserve"> </w:t>
      </w:r>
      <m:oMath>
        <m:r>
          <w:rPr>
            <w:rFonts w:ascii="Cambria Math" w:eastAsia="SimSun" w:hAnsi="Cambria Math" w:cs="Times New Roman"/>
            <w:sz w:val="24"/>
            <w:szCs w:val="24"/>
            <w:lang w:bidi="ar"/>
          </w:rPr>
          <m:t>i</m:t>
        </m:r>
      </m:oMath>
      <w:r w:rsidR="00CD288A">
        <w:rPr>
          <w:rFonts w:ascii="Times New Roman" w:eastAsia="SimSun" w:hAnsi="Times New Roman" w:cs="Times New Roman"/>
          <w:sz w:val="24"/>
          <w:szCs w:val="24"/>
          <w:lang w:bidi="ar"/>
        </w:rPr>
        <w:t xml:space="preserve"> and </w:t>
      </w:r>
      <w:proofErr w:type="gramStart"/>
      <w:r w:rsidR="00CD288A">
        <w:rPr>
          <w:rFonts w:ascii="Times New Roman" w:eastAsia="SimSun" w:hAnsi="Times New Roman" w:cs="Times New Roman"/>
          <w:sz w:val="24"/>
          <w:szCs w:val="24"/>
          <w:lang w:bidi="ar"/>
        </w:rPr>
        <w:t>diseas</w:t>
      </w:r>
      <w:r w:rsidR="00CD288A">
        <w:rPr>
          <w:rFonts w:ascii="Times New Roman" w:hAnsi="Times New Roman" w:cs="Times New Roman"/>
          <w:noProof/>
          <w:sz w:val="24"/>
          <w:szCs w:val="24"/>
          <w:lang w:eastAsia="en-US"/>
        </w:rPr>
        <w:t xml:space="preserve">e </w:t>
      </w:r>
      <w:proofErr w:type="gramEnd"/>
      <m:oMath>
        <m:r>
          <w:rPr>
            <w:rFonts w:ascii="Cambria Math" w:hAnsi="Cambria Math" w:cs="Times New Roman"/>
            <w:noProof/>
            <w:sz w:val="24"/>
            <w:szCs w:val="24"/>
            <w:lang w:eastAsia="en-US"/>
          </w:rPr>
          <m:t>j</m:t>
        </m:r>
      </m:oMath>
      <w:r w:rsidR="00CD288A">
        <w:rPr>
          <w:rFonts w:ascii="Times New Roman" w:hAnsi="Times New Roman" w:cs="Times New Roman"/>
          <w:noProof/>
          <w:sz w:val="24"/>
          <w:szCs w:val="24"/>
          <w:lang w:eastAsia="en-US"/>
        </w:rPr>
        <w:t xml:space="preserve">. </w:t>
      </w:r>
      <w:r w:rsidR="0043294E">
        <w:rPr>
          <w:rFonts w:ascii="Times New Roman" w:eastAsia="SimSun" w:hAnsi="Times New Roman" w:cs="Times New Roman"/>
          <w:sz w:val="24"/>
          <w:szCs w:val="24"/>
          <w:lang w:bidi="ar"/>
        </w:rPr>
        <w:t>T</w:t>
      </w:r>
      <w:r>
        <w:rPr>
          <w:rFonts w:ascii="Times New Roman" w:eastAsia="SimSun" w:hAnsi="Times New Roman" w:cs="Times New Roman"/>
          <w:sz w:val="24"/>
          <w:szCs w:val="24"/>
          <w:lang w:bidi="ar"/>
        </w:rPr>
        <w:t xml:space="preserve">he projection matrix </w:t>
      </w:r>
      <m:oMath>
        <m:r>
          <w:rPr>
            <w:rFonts w:ascii="Cambria Math" w:eastAsia="SimSun" w:hAnsi="Cambria Math" w:cs="Times New Roman"/>
            <w:sz w:val="24"/>
            <w:szCs w:val="24"/>
            <w:lang w:bidi="ar"/>
          </w:rPr>
          <m:t>Z</m:t>
        </m:r>
      </m:oMath>
      <w:r>
        <w:rPr>
          <w:rFonts w:ascii="Times New Roman" w:eastAsia="SimSun" w:hAnsi="Times New Roman" w:cs="Times New Roman"/>
          <w:sz w:val="24"/>
          <w:szCs w:val="24"/>
          <w:lang w:bidi="ar"/>
        </w:rPr>
        <w:t xml:space="preserve"> has </w:t>
      </w:r>
      <w:r w:rsidR="00CD288A">
        <w:rPr>
          <w:rFonts w:ascii="Times New Roman" w:hAnsi="Times New Roman" w:cs="Times New Roman"/>
          <w:noProof/>
          <w:sz w:val="24"/>
          <w:szCs w:val="24"/>
          <w:lang w:eastAsia="en-US"/>
        </w:rPr>
        <w:t>the</w:t>
      </w:r>
      <w:r>
        <w:rPr>
          <w:rFonts w:ascii="Times New Roman" w:hAnsi="Times New Roman" w:cs="Times New Roman"/>
          <w:sz w:val="24"/>
          <w:szCs w:val="24"/>
        </w:rPr>
        <w:t xml:space="preserve"> </w:t>
      </w:r>
      <w:r>
        <w:rPr>
          <w:rFonts w:ascii="Times New Roman" w:eastAsia="SimSun" w:hAnsi="Times New Roman" w:cs="Times New Roman"/>
          <w:sz w:val="24"/>
          <w:szCs w:val="24"/>
          <w:lang w:bidi="ar"/>
        </w:rPr>
        <w:t>dimension</w:t>
      </w:r>
      <w:r w:rsidR="00CD288A">
        <w:rPr>
          <w:rFonts w:ascii="Times New Roman" w:eastAsia="SimSun" w:hAnsi="Times New Roman" w:cs="Times New Roman"/>
          <w:sz w:val="24"/>
          <w:szCs w:val="24"/>
          <w:lang w:bidi="ar"/>
        </w:rPr>
        <w:t xml:space="preserve"> of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 xml:space="preserve">t </m:t>
            </m:r>
          </m:sub>
        </m:sSub>
      </m:oMath>
      <w:r w:rsidR="0043294E">
        <w:rPr>
          <w:rFonts w:ascii="Times New Roman" w:eastAsia="SimSun" w:hAnsi="Times New Roman" w:cs="Times New Roman"/>
          <w:sz w:val="24"/>
          <w:szCs w:val="24"/>
          <w:lang w:bidi="ar"/>
        </w:rPr>
        <w:t>as well.</w:t>
      </w:r>
      <w:r w:rsidR="00CD288A">
        <w:rPr>
          <w:rFonts w:ascii="Times New Roman" w:eastAsia="SimSun" w:hAnsi="Times New Roman" w:cs="Times New Roman"/>
          <w:sz w:val="24"/>
          <w:szCs w:val="24"/>
          <w:lang w:bidi="ar"/>
        </w:rPr>
        <w:t xml:space="preserve"> T</w:t>
      </w:r>
      <w:r>
        <w:rPr>
          <w:rFonts w:ascii="Times New Roman" w:eastAsia="SimSun" w:hAnsi="Times New Roman" w:cs="Times New Roman"/>
          <w:sz w:val="24"/>
          <w:szCs w:val="24"/>
          <w:lang w:bidi="ar"/>
        </w:rPr>
        <w:t>ypically there is a significant</w:t>
      </w:r>
      <w:r w:rsidR="00CD288A">
        <w:rPr>
          <w:rFonts w:ascii="Times New Roman" w:eastAsia="SimSun" w:hAnsi="Times New Roman" w:cs="Times New Roman"/>
          <w:sz w:val="24"/>
          <w:szCs w:val="24"/>
          <w:lang w:bidi="ar"/>
        </w:rPr>
        <w:t xml:space="preserve"> correlation between those drugs or disease</w:t>
      </w:r>
      <w:r>
        <w:rPr>
          <w:rFonts w:ascii="Times New Roman" w:eastAsia="SimSun" w:hAnsi="Times New Roman" w:cs="Times New Roman"/>
          <w:sz w:val="24"/>
          <w:szCs w:val="24"/>
          <w:lang w:bidi="ar"/>
        </w:rPr>
        <w:t xml:space="preserve">s feature vectors that are geometrically close in space, which can </w:t>
      </w:r>
      <w:del w:id="187" w:author="Elnaz" w:date="2020-11-15T12:32:00Z">
        <w:r w:rsidDel="00145646">
          <w:rPr>
            <w:rFonts w:ascii="Times New Roman" w:eastAsia="SimSun" w:hAnsi="Times New Roman" w:cs="Times New Roman"/>
            <w:sz w:val="24"/>
            <w:szCs w:val="24"/>
            <w:lang w:bidi="ar"/>
          </w:rPr>
          <w:delText xml:space="preserve">thus </w:delText>
        </w:r>
      </w:del>
      <w:ins w:id="188" w:author="Elnaz" w:date="2020-11-15T12:32:00Z">
        <w:r w:rsidR="00145646">
          <w:rPr>
            <w:rFonts w:ascii="Times New Roman" w:eastAsia="SimSun" w:hAnsi="Times New Roman" w:cs="Times New Roman"/>
            <w:sz w:val="24"/>
            <w:szCs w:val="24"/>
            <w:lang w:bidi="ar"/>
          </w:rPr>
          <w:t>consequently</w:t>
        </w:r>
        <w:r w:rsidR="00145646">
          <w:rPr>
            <w:rFonts w:ascii="Times New Roman" w:eastAsia="SimSun" w:hAnsi="Times New Roman" w:cs="Times New Roman"/>
            <w:sz w:val="24"/>
            <w:szCs w:val="24"/>
            <w:lang w:bidi="ar"/>
          </w:rPr>
          <w:t xml:space="preserve"> </w:t>
        </w:r>
      </w:ins>
      <w:r>
        <w:rPr>
          <w:rFonts w:ascii="Times New Roman" w:eastAsia="SimSun" w:hAnsi="Times New Roman" w:cs="Times New Roman"/>
          <w:sz w:val="24"/>
          <w:szCs w:val="24"/>
          <w:lang w:bidi="ar"/>
        </w:rPr>
        <w:t xml:space="preserve">reduce the number of effective parameters needed </w:t>
      </w:r>
      <w:ins w:id="189" w:author="Elnaz" w:date="2020-11-15T12:31:00Z">
        <w:r w:rsidR="00145646">
          <w:rPr>
            <w:rFonts w:ascii="Times New Roman" w:eastAsia="SimSun" w:hAnsi="Times New Roman" w:cs="Times New Roman"/>
            <w:sz w:val="24"/>
            <w:szCs w:val="24"/>
            <w:lang w:bidi="ar"/>
          </w:rPr>
          <w:t>for</w:t>
        </w:r>
      </w:ins>
      <w:del w:id="190" w:author="Elnaz" w:date="2020-11-15T12:31:00Z">
        <w:r w:rsidDel="00145646">
          <w:rPr>
            <w:rFonts w:ascii="Times New Roman" w:eastAsia="SimSun" w:hAnsi="Times New Roman" w:cs="Times New Roman"/>
            <w:sz w:val="24"/>
            <w:szCs w:val="24"/>
            <w:lang w:bidi="ar"/>
          </w:rPr>
          <w:delText>to</w:delText>
        </w:r>
      </w:del>
      <w:r>
        <w:rPr>
          <w:rFonts w:ascii="Times New Roman" w:eastAsia="SimSun" w:hAnsi="Times New Roman" w:cs="Times New Roman"/>
          <w:sz w:val="24"/>
          <w:szCs w:val="24"/>
          <w:lang w:bidi="ar"/>
        </w:rPr>
        <w:t xml:space="preserve"> model drug-disease associa</w:t>
      </w:r>
      <w:r w:rsidR="00CD288A">
        <w:rPr>
          <w:rFonts w:ascii="Times New Roman" w:eastAsia="SimSun" w:hAnsi="Times New Roman" w:cs="Times New Roman"/>
          <w:sz w:val="24"/>
          <w:szCs w:val="24"/>
          <w:lang w:bidi="ar"/>
        </w:rPr>
        <w:t xml:space="preserve">tions. For this reason, </w:t>
      </w:r>
      <w:r w:rsidR="00E148E3">
        <w:rPr>
          <w:rFonts w:ascii="Times New Roman" w:eastAsia="SimSun" w:hAnsi="Times New Roman" w:cs="Times New Roman"/>
          <w:sz w:val="24"/>
          <w:szCs w:val="24"/>
          <w:lang w:bidi="ar"/>
        </w:rPr>
        <w:t>a low-</w:t>
      </w:r>
      <w:r>
        <w:rPr>
          <w:rFonts w:ascii="Times New Roman" w:eastAsia="SimSun" w:hAnsi="Times New Roman" w:cs="Times New Roman"/>
          <w:sz w:val="24"/>
          <w:szCs w:val="24"/>
          <w:lang w:bidi="ar"/>
        </w:rPr>
        <w:t>rank constraint</w:t>
      </w:r>
      <w:r>
        <w:rPr>
          <w:rFonts w:ascii="Times New Roman" w:hAnsi="Times New Roman" w:cs="Times New Roman"/>
          <w:sz w:val="24"/>
          <w:szCs w:val="24"/>
        </w:rPr>
        <w:t xml:space="preserve"> </w:t>
      </w:r>
      <w:r>
        <w:rPr>
          <w:rFonts w:ascii="Times New Roman" w:eastAsia="SimSun" w:hAnsi="Times New Roman" w:cs="Times New Roman"/>
          <w:sz w:val="24"/>
          <w:szCs w:val="24"/>
          <w:lang w:bidi="ar"/>
        </w:rPr>
        <w:t xml:space="preserve">to </w:t>
      </w:r>
      <m:oMath>
        <m:r>
          <w:rPr>
            <w:rFonts w:ascii="Cambria Math" w:eastAsia="SimSun" w:hAnsi="Cambria Math" w:cs="Times New Roman"/>
            <w:sz w:val="24"/>
            <w:szCs w:val="24"/>
            <w:lang w:bidi="ar"/>
          </w:rPr>
          <m:t>Z</m:t>
        </m:r>
      </m:oMath>
      <w:r w:rsidR="0015284D">
        <w:rPr>
          <w:rFonts w:ascii="Times New Roman" w:eastAsia="SimSun" w:hAnsi="Times New Roman" w:cs="Times New Roman"/>
          <w:sz w:val="24"/>
          <w:szCs w:val="24"/>
          <w:lang w:bidi="ar"/>
        </w:rPr>
        <w:t xml:space="preserve"> has been applied </w:t>
      </w:r>
      <w:r>
        <w:rPr>
          <w:rFonts w:ascii="Times New Roman" w:eastAsia="SimSun" w:hAnsi="Times New Roman" w:cs="Times New Roman"/>
          <w:sz w:val="24"/>
          <w:szCs w:val="24"/>
          <w:lang w:bidi="ar"/>
        </w:rPr>
        <w:t>to learn only a small number of hidden factors calculated through low</w:t>
      </w:r>
      <w:r w:rsidR="00E148E3">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 xml:space="preserve">rank decomposition </w:t>
      </w:r>
      <m:oMath>
        <m:r>
          <w:rPr>
            <w:rFonts w:ascii="Cambria Math" w:hAnsi="Cambria Math"/>
            <w:sz w:val="24"/>
            <w:szCs w:val="24"/>
          </w:rPr>
          <m:t>Z=G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oMath>
      <w:r w:rsidR="002379E5">
        <w:rPr>
          <w:rFonts w:cs="B Nazanin"/>
          <w:rtl/>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where </w:t>
      </w:r>
      <w:proofErr w:type="gramEnd"/>
      <m:oMath>
        <m:r>
          <w:rPr>
            <w:rFonts w:ascii="Cambria Math" w:hAnsi="Cambria Math" w:hint="eastAsia"/>
            <w:sz w:val="24"/>
            <w:szCs w:val="24"/>
          </w:rPr>
          <m:t>G</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sup>
        </m:sSup>
        <m:r>
          <w:rPr>
            <w:rFonts w:ascii="Cambria Math" w:hAnsi="Cambria Math" w:hint="eastAsia"/>
            <w:sz w:val="24"/>
            <w:szCs w:val="24"/>
          </w:rPr>
          <m:t>, H</m:t>
        </m:r>
        <m: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R</m:t>
            </m:r>
          </m:e>
          <m:sup>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sup>
        </m:sSup>
      </m:oMath>
      <w:r>
        <w:rPr>
          <w:rFonts w:ascii="Times New Roman" w:eastAsia="SimSun" w:hAnsi="Times New Roman" w:cs="Times New Roman"/>
          <w:sz w:val="24"/>
          <w:szCs w:val="24"/>
          <w:lang w:bidi="ar"/>
        </w:rPr>
        <w:t xml:space="preserve">. </w:t>
      </w:r>
      <w:ins w:id="191" w:author="Elnaz" w:date="2020-11-15T12:33:00Z">
        <w:r w:rsidR="00145646">
          <w:rPr>
            <w:rFonts w:ascii="Times New Roman" w:eastAsia="SimSun" w:hAnsi="Times New Roman" w:cs="Times New Roman"/>
            <w:sz w:val="24"/>
            <w:szCs w:val="24"/>
            <w:lang w:bidi="ar"/>
          </w:rPr>
          <w:t>N</w:t>
        </w:r>
        <w:r w:rsidR="00145646">
          <w:rPr>
            <w:rFonts w:ascii="Times New Roman" w:eastAsia="SimSun" w:hAnsi="Times New Roman" w:cs="Times New Roman"/>
            <w:sz w:val="24"/>
            <w:szCs w:val="24"/>
            <w:lang w:bidi="ar"/>
          </w:rPr>
          <w:t xml:space="preserve">ot only </w:t>
        </w:r>
        <w:r w:rsidR="00145646">
          <w:rPr>
            <w:rFonts w:ascii="Times New Roman" w:eastAsia="SimSun" w:hAnsi="Times New Roman" w:cs="Times New Roman"/>
            <w:sz w:val="24"/>
            <w:szCs w:val="24"/>
            <w:lang w:bidi="ar"/>
          </w:rPr>
          <w:t>does t</w:t>
        </w:r>
      </w:ins>
      <w:del w:id="192" w:author="Elnaz" w:date="2020-11-15T12:33:00Z">
        <w:r w:rsidDel="00145646">
          <w:rPr>
            <w:rFonts w:ascii="Times New Roman" w:eastAsia="SimSun" w:hAnsi="Times New Roman" w:cs="Times New Roman"/>
            <w:sz w:val="24"/>
            <w:szCs w:val="24"/>
            <w:lang w:bidi="ar"/>
          </w:rPr>
          <w:delText>T</w:delText>
        </w:r>
      </w:del>
      <w:r>
        <w:rPr>
          <w:rFonts w:ascii="Times New Roman" w:eastAsia="SimSun" w:hAnsi="Times New Roman" w:cs="Times New Roman"/>
          <w:sz w:val="24"/>
          <w:szCs w:val="24"/>
          <w:lang w:bidi="ar"/>
        </w:rPr>
        <w:t>his low</w:t>
      </w:r>
      <w:r w:rsidR="00E148E3">
        <w:rPr>
          <w:rFonts w:ascii="Times New Roman" w:eastAsia="SimSun" w:hAnsi="Times New Roman" w:cs="Times New Roman"/>
          <w:sz w:val="24"/>
          <w:szCs w:val="24"/>
          <w:lang w:bidi="ar"/>
        </w:rPr>
        <w:t>-</w:t>
      </w:r>
      <w:r w:rsidR="00CD288A">
        <w:rPr>
          <w:rFonts w:ascii="Times New Roman" w:eastAsia="SimSun" w:hAnsi="Times New Roman" w:cs="Times New Roman"/>
          <w:sz w:val="24"/>
          <w:szCs w:val="24"/>
          <w:lang w:bidi="ar"/>
        </w:rPr>
        <w:t xml:space="preserve">rank constraint </w:t>
      </w:r>
      <w:del w:id="193" w:author="Elnaz" w:date="2020-11-15T12:33:00Z">
        <w:r w:rsidR="00CD288A" w:rsidDel="00145646">
          <w:rPr>
            <w:rFonts w:ascii="Times New Roman" w:eastAsia="SimSun" w:hAnsi="Times New Roman" w:cs="Times New Roman"/>
            <w:sz w:val="24"/>
            <w:szCs w:val="24"/>
            <w:lang w:bidi="ar"/>
          </w:rPr>
          <w:delText xml:space="preserve">not only </w:delText>
        </w:r>
      </w:del>
      <w:r w:rsidR="00CD288A">
        <w:rPr>
          <w:rFonts w:ascii="Times New Roman" w:eastAsia="SimSun" w:hAnsi="Times New Roman" w:cs="Times New Roman"/>
          <w:sz w:val="24"/>
          <w:szCs w:val="24"/>
          <w:lang w:bidi="ar"/>
        </w:rPr>
        <w:t>overcome</w:t>
      </w:r>
      <w:del w:id="194" w:author="Elnaz" w:date="2020-11-15T12:33:00Z">
        <w:r w:rsidR="00CD288A" w:rsidDel="00145646">
          <w:rPr>
            <w:rFonts w:ascii="Times New Roman" w:eastAsia="SimSun" w:hAnsi="Times New Roman" w:cs="Times New Roman"/>
            <w:sz w:val="24"/>
            <w:szCs w:val="24"/>
            <w:lang w:bidi="ar"/>
          </w:rPr>
          <w:delText>s</w:delText>
        </w:r>
      </w:del>
      <w:r>
        <w:rPr>
          <w:rFonts w:ascii="Times New Roman" w:eastAsia="SimSun" w:hAnsi="Times New Roman" w:cs="Times New Roman"/>
          <w:sz w:val="24"/>
          <w:szCs w:val="24"/>
          <w:lang w:bidi="ar"/>
        </w:rPr>
        <w:t xml:space="preserve"> the problem of overfitting but also </w:t>
      </w:r>
      <w:ins w:id="195" w:author="Elnaz" w:date="2020-11-15T12:34:00Z">
        <w:r w:rsidR="00145646">
          <w:rPr>
            <w:rFonts w:ascii="Times New Roman" w:eastAsia="SimSun" w:hAnsi="Times New Roman" w:cs="Times New Roman"/>
            <w:sz w:val="24"/>
            <w:szCs w:val="24"/>
            <w:lang w:bidi="ar"/>
          </w:rPr>
          <w:t>improves</w:t>
        </w:r>
        <w:r w:rsidR="00145646">
          <w:rPr>
            <w:rFonts w:ascii="Times New Roman" w:eastAsia="SimSun" w:hAnsi="Times New Roman" w:cs="Times New Roman"/>
            <w:sz w:val="24"/>
            <w:szCs w:val="24"/>
            <w:lang w:bidi="ar"/>
          </w:rPr>
          <w:t xml:space="preserve"> </w:t>
        </w:r>
      </w:ins>
      <w:r>
        <w:rPr>
          <w:rFonts w:ascii="Times New Roman" w:eastAsia="SimSun" w:hAnsi="Times New Roman" w:cs="Times New Roman"/>
          <w:sz w:val="24"/>
          <w:szCs w:val="24"/>
          <w:lang w:bidi="ar"/>
        </w:rPr>
        <w:t xml:space="preserve">computationally </w:t>
      </w:r>
      <w:del w:id="196" w:author="Elnaz" w:date="2020-11-15T12:34:00Z">
        <w:r w:rsidDel="00145646">
          <w:rPr>
            <w:rFonts w:ascii="Times New Roman" w:eastAsia="SimSun" w:hAnsi="Times New Roman" w:cs="Times New Roman"/>
            <w:sz w:val="24"/>
            <w:szCs w:val="24"/>
            <w:lang w:bidi="ar"/>
          </w:rPr>
          <w:delText xml:space="preserve">improves </w:delText>
        </w:r>
      </w:del>
      <w:r>
        <w:rPr>
          <w:rFonts w:ascii="Times New Roman" w:eastAsia="SimSun" w:hAnsi="Times New Roman" w:cs="Times New Roman"/>
          <w:sz w:val="24"/>
          <w:szCs w:val="24"/>
          <w:lang w:bidi="ar"/>
        </w:rPr>
        <w:t xml:space="preserve">the optimization </w:t>
      </w:r>
      <w:r w:rsidR="005B177E">
        <w:rPr>
          <w:rFonts w:ascii="Times New Roman" w:eastAsia="SimSun" w:hAnsi="Times New Roman" w:cs="Times New Roman"/>
          <w:sz w:val="24"/>
          <w:szCs w:val="24"/>
          <w:lang w:bidi="ar"/>
        </w:rPr>
        <w:t>task</w:t>
      </w:r>
      <w:r>
        <w:rPr>
          <w:rFonts w:ascii="Times New Roman" w:eastAsia="SimSun" w:hAnsi="Times New Roman" w:cs="Times New Roman"/>
          <w:sz w:val="24"/>
          <w:szCs w:val="24"/>
          <w:lang w:bidi="ar"/>
        </w:rPr>
        <w:t xml:space="preserve"> </w:t>
      </w:r>
      <w:r w:rsidR="0087367C">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&lt;EndNote&gt;&lt;Cite&gt;&lt;Author&gt;Yu&lt;/Author&gt;&lt;Year&gt;2014&lt;/Year&gt;&lt;RecNum&gt;29&lt;/RecNum&gt;&lt;DisplayText&gt;[25]&lt;/DisplayText&gt;&lt;record&gt;&lt;rec-number&gt;29&lt;/rec-number&gt;&lt;foreign-keys&gt;&lt;key app="EN" db-id="2vxvez55hfatrmeefdoxvwdkxxdtea2095va" timestamp="1599553583"&gt;29&lt;/key&gt;&lt;/foreign-keys&gt;&lt;ref-type name="Conference Proceedings"&gt;10&lt;/ref-type&gt;&lt;contributors&gt;&lt;authors&gt;&lt;author&gt;Yu, Hsiang-Fu&lt;/author&gt;&lt;author&gt;Jain, Prateek&lt;/author&gt;&lt;author&gt;Kar, Purushottam&lt;/author&gt;&lt;author&gt;Dhillon, Inderjit&lt;/author&gt;&lt;/authors&gt;&lt;/contributors&gt;&lt;titles&gt;&lt;title&gt;Large-scale multi-label learning with missing labels&lt;/title&gt;&lt;secondary-title&gt;International conference on machine learning&lt;/secondary-title&gt;&lt;/titles&gt;&lt;pages&gt;593-601&lt;/pages&gt;&lt;dates&gt;&lt;year&gt;2014&lt;/year&gt;&lt;/dates&gt;&lt;urls&gt;&lt;/urls&gt;&lt;/record&gt;&lt;/Cite&gt;&lt;/EndNote&gt;</w:instrText>
      </w:r>
      <w:r w:rsidR="0087367C">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[25]</w:t>
      </w:r>
      <w:r w:rsidR="0087367C">
        <w:rPr>
          <w:rFonts w:ascii="Times New Roman" w:eastAsia="SimSun" w:hAnsi="Times New Roman" w:cs="Times New Roman"/>
          <w:sz w:val="24"/>
          <w:szCs w:val="24"/>
          <w:lang w:bidi="ar"/>
        </w:rPr>
        <w:fldChar w:fldCharType="end"/>
      </w:r>
      <w:r>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br/>
        <w:t>The optimization problem with low</w:t>
      </w:r>
      <w:r w:rsidR="00E148E3">
        <w:rPr>
          <w:rFonts w:ascii="Times New Roman" w:eastAsia="SimSun" w:hAnsi="Times New Roman" w:cs="Times New Roman"/>
          <w:sz w:val="24"/>
          <w:szCs w:val="24"/>
          <w:lang w:bidi="ar"/>
        </w:rPr>
        <w:t>-</w:t>
      </w:r>
      <w:r>
        <w:rPr>
          <w:rFonts w:ascii="Times New Roman" w:eastAsia="SimSun" w:hAnsi="Times New Roman" w:cs="Times New Roman"/>
          <w:sz w:val="24"/>
          <w:szCs w:val="24"/>
          <w:lang w:bidi="ar"/>
        </w:rPr>
        <w:t xml:space="preserve">rank constraint in the projection matrix </w:t>
      </w:r>
      <m:oMath>
        <m:r>
          <w:rPr>
            <w:rFonts w:ascii="Cambria Math" w:eastAsia="SimSun" w:hAnsi="Cambria Math" w:cs="Times New Roman"/>
            <w:sz w:val="24"/>
            <w:szCs w:val="24"/>
            <w:lang w:bidi="ar"/>
          </w:rPr>
          <m:t>Z</m:t>
        </m:r>
      </m:oMath>
      <w:r>
        <w:rPr>
          <w:rFonts w:ascii="Times New Roman" w:eastAsia="SimSun" w:hAnsi="Times New Roman" w:cs="Times New Roman"/>
          <w:sz w:val="24"/>
          <w:szCs w:val="24"/>
          <w:lang w:bidi="ar"/>
        </w:rPr>
        <w:t xml:space="preserve"> is an NP-hard problem. A s</w:t>
      </w:r>
      <w:r>
        <w:rPr>
          <w:rFonts w:ascii="Times New Roman" w:eastAsia="sans-serif" w:hAnsi="Times New Roman" w:cs="Times New Roman"/>
          <w:sz w:val="24"/>
          <w:szCs w:val="24"/>
          <w:lang w:bidi="ar"/>
        </w:rPr>
        <w:t>tandard relaxation of the low-rank constraint</w:t>
      </w:r>
      <w:r>
        <w:rPr>
          <w:rFonts w:ascii="Times New Roman" w:eastAsia="SimSun" w:hAnsi="Times New Roman" w:cs="Times New Roman"/>
          <w:sz w:val="24"/>
          <w:szCs w:val="24"/>
          <w:lang w:bidi="ar"/>
        </w:rPr>
        <w:t xml:space="preserve"> is to minimize the </w:t>
      </w:r>
      <w:r>
        <w:rPr>
          <w:rFonts w:ascii="Times New Roman" w:eastAsia="sans-serif" w:hAnsi="Times New Roman" w:cs="Times New Roman"/>
          <w:sz w:val="24"/>
          <w:szCs w:val="24"/>
          <w:lang w:bidi="ar"/>
        </w:rPr>
        <w:t>trace norm (i.e., sum of singular values)</w:t>
      </w:r>
      <w:r>
        <w:rPr>
          <w:rFonts w:ascii="Times New Roman" w:eastAsia="SimSun" w:hAnsi="Times New Roman" w:cs="Times New Roman"/>
          <w:sz w:val="24"/>
          <w:szCs w:val="24"/>
          <w:lang w:bidi="ar"/>
        </w:rPr>
        <w:t xml:space="preserve"> of the matrix</w:t>
      </w:r>
      <m:oMath>
        <m:r>
          <w:rPr>
            <w:rFonts w:ascii="Cambria Math" w:hAnsi="Cambria Math"/>
            <w:sz w:val="24"/>
            <w:szCs w:val="24"/>
          </w:rPr>
          <m:t xml:space="preserve"> Z=G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oMath>
      <w:r>
        <w:rPr>
          <w:rFonts w:ascii="Times New Roman" w:eastAsia="SimSun" w:hAnsi="Times New Roman" w:cs="Times New Roman"/>
          <w:sz w:val="24"/>
          <w:szCs w:val="24"/>
          <w:lang w:bidi="ar"/>
        </w:rPr>
        <w:t>, which is equivalent to</w:t>
      </w:r>
      <w:r w:rsidR="00A62E82">
        <w:rPr>
          <w:rFonts w:ascii="Times New Roman" w:eastAsia="SimSun" w:hAnsi="Times New Roman" w:cs="Times New Roman"/>
          <w:sz w:val="24"/>
          <w:szCs w:val="24"/>
          <w:lang w:bidi="ar"/>
        </w:rPr>
        <w:t xml:space="preserve"> minimizing the </w:t>
      </w:r>
      <w:proofErr w:type="spellStart"/>
      <w:r w:rsidR="00E148E3" w:rsidRPr="00E148E3">
        <w:rPr>
          <w:rFonts w:ascii="Times New Roman" w:eastAsia="SimSun" w:hAnsi="Times New Roman" w:cs="Times New Roman"/>
          <w:sz w:val="24"/>
          <w:szCs w:val="24"/>
          <w:lang w:bidi="ar"/>
        </w:rPr>
        <w:t>Frobenius</w:t>
      </w:r>
      <w:proofErr w:type="spellEnd"/>
      <w:r w:rsidR="00E148E3">
        <w:rPr>
          <w:rFonts w:ascii="Times New Roman" w:eastAsia="SimSun" w:hAnsi="Times New Roman" w:cs="Times New Roman"/>
          <w:sz w:val="24"/>
          <w:szCs w:val="24"/>
          <w:lang w:bidi="ar"/>
        </w:rPr>
        <w:t xml:space="preserve"> </w:t>
      </w:r>
      <w:proofErr w:type="gramStart"/>
      <w:r w:rsidR="00A62E82">
        <w:rPr>
          <w:rFonts w:ascii="Times New Roman" w:eastAsia="SimSun" w:hAnsi="Times New Roman" w:cs="Times New Roman"/>
          <w:sz w:val="24"/>
          <w:szCs w:val="24"/>
          <w:lang w:bidi="ar"/>
        </w:rPr>
        <w:t xml:space="preserve">norm </w:t>
      </w:r>
      <m:oMath>
        <m:f>
          <m:fPr>
            <m:ctrlPr>
              <w:rPr>
                <w:rFonts w:ascii="Cambria Math" w:hAnsi="Cambria Math"/>
                <w:sz w:val="24"/>
                <w:szCs w:val="24"/>
              </w:rPr>
            </m:ctrlPr>
          </m:fPr>
          <m:num>
            <w:proofErr w:type="gramEnd"/>
            <m:r>
              <w:rPr>
                <w:rFonts w:ascii="Cambria Math" w:hAnsi="Cambria Math"/>
                <w:sz w:val="24"/>
                <w:szCs w:val="24"/>
              </w:rPr>
              <m:t>1</m:t>
            </m:r>
          </m:num>
          <m:den>
            <m:r>
              <w:rPr>
                <w:rFonts w:ascii="Cambria Math" w:hAnsi="Cambria Math"/>
                <w:sz w:val="24"/>
                <w:szCs w:val="24"/>
              </w:rPr>
              <m:t>2</m:t>
            </m:r>
          </m:den>
        </m:f>
        <m:d>
          <m:dPr>
            <m:ctrlPr>
              <w:rPr>
                <w:rFonts w:ascii="Cambria Math" w:hAnsi="Cambria Math"/>
                <w:sz w:val="24"/>
                <w:szCs w:val="24"/>
              </w:rPr>
            </m:ctrlPr>
          </m:dPr>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F</m:t>
                </m:r>
              </m:sub>
              <m:sup>
                <m:r>
                  <w:rPr>
                    <w:rFonts w:ascii="Cambria Math" w:hAnsi="Cambria Math"/>
                    <w:sz w:val="24"/>
                    <w:szCs w:val="24"/>
                  </w:rPr>
                  <m:t>2</m:t>
                </m:r>
              </m:sup>
            </m:sSubSup>
          </m:e>
        </m:d>
      </m:oMath>
      <w:r w:rsidR="002379E5">
        <w:rPr>
          <w:rFonts w:cs="B Nazanin"/>
          <w:rtl/>
        </w:rPr>
        <w:t xml:space="preserve"> </w:t>
      </w:r>
      <w:r>
        <w:rPr>
          <w:rFonts w:ascii="Times New Roman" w:eastAsia="SimSun" w:hAnsi="Times New Roman" w:cs="Times New Roman"/>
          <w:sz w:val="24"/>
          <w:szCs w:val="24"/>
          <w:lang w:bidi="ar"/>
        </w:rPr>
        <w:t xml:space="preserve">. Therefore, </w:t>
      </w:r>
      <w:r w:rsidR="00CD288A">
        <w:rPr>
          <w:rFonts w:ascii="Times New Roman" w:eastAsia="SimSun" w:hAnsi="Times New Roman" w:cs="Times New Roman"/>
          <w:sz w:val="24"/>
          <w:szCs w:val="24"/>
          <w:lang w:bidi="ar"/>
        </w:rPr>
        <w:t xml:space="preserve">factorization of Z to G and H can be done </w:t>
      </w:r>
      <w:r>
        <w:rPr>
          <w:rFonts w:ascii="Times New Roman" w:eastAsia="SimSun" w:hAnsi="Times New Roman" w:cs="Times New Roman"/>
          <w:sz w:val="24"/>
          <w:szCs w:val="24"/>
          <w:lang w:bidi="ar"/>
        </w:rPr>
        <w:t>by solving the</w:t>
      </w:r>
      <w:r w:rsidR="00CD288A">
        <w:rPr>
          <w:rFonts w:ascii="Times New Roman" w:eastAsia="SimSun" w:hAnsi="Times New Roman" w:cs="Times New Roman"/>
          <w:sz w:val="24"/>
          <w:szCs w:val="24"/>
          <w:lang w:bidi="ar"/>
        </w:rPr>
        <w:t xml:space="preserve"> following optimization problem</w:t>
      </w:r>
      <w:r w:rsidR="002379E5">
        <w:rPr>
          <w:rFonts w:ascii="Times New Roman" w:eastAsia="SimSun" w:hAnsi="Times New Roman" w:cs="Times New Roman"/>
          <w:sz w:val="24"/>
          <w:szCs w:val="24"/>
          <w:lang w:bidi="ar"/>
        </w:rPr>
        <w:t>:</w:t>
      </w:r>
    </w:p>
    <w:tbl>
      <w:tblPr>
        <w:tblStyle w:val="TableGrid"/>
        <w:bidiVisual/>
        <w:tblW w:w="8416" w:type="dxa"/>
        <w:tblLook w:val="04A0" w:firstRow="1" w:lastRow="0" w:firstColumn="1" w:lastColumn="0" w:noHBand="0" w:noVBand="1"/>
      </w:tblPr>
      <w:tblGrid>
        <w:gridCol w:w="854"/>
        <w:gridCol w:w="7562"/>
      </w:tblGrid>
      <w:tr w:rsidR="002379E5" w14:paraId="7F6BBB3C" w14:textId="77777777" w:rsidTr="002379E5">
        <w:tc>
          <w:tcPr>
            <w:tcW w:w="854" w:type="dxa"/>
            <w:tcBorders>
              <w:top w:val="nil"/>
              <w:left w:val="nil"/>
              <w:bottom w:val="nil"/>
              <w:right w:val="nil"/>
            </w:tcBorders>
            <w:shd w:val="clear" w:color="auto" w:fill="auto"/>
          </w:tcPr>
          <w:p w14:paraId="45D1BDBE" w14:textId="77777777" w:rsidR="00D561E7" w:rsidRDefault="00D561E7" w:rsidP="00C413DA">
            <w:pPr>
              <w:pStyle w:val="Text"/>
              <w:bidi w:val="0"/>
              <w:ind w:firstLine="0"/>
              <w:jc w:val="both"/>
              <w:rPr>
                <w:rFonts w:cs="B Nazanin"/>
                <w:iCs/>
                <w:sz w:val="24"/>
                <w:szCs w:val="24"/>
              </w:rPr>
            </w:pPr>
          </w:p>
          <w:p w14:paraId="4A2FF6DC" w14:textId="77777777" w:rsidR="00D13BFD" w:rsidRDefault="00D13BFD" w:rsidP="00C413DA">
            <w:pPr>
              <w:pStyle w:val="Text"/>
              <w:bidi w:val="0"/>
              <w:ind w:firstLine="0"/>
              <w:jc w:val="both"/>
              <w:rPr>
                <w:rFonts w:cs="B Nazanin"/>
                <w:iCs/>
                <w:sz w:val="24"/>
                <w:szCs w:val="24"/>
              </w:rPr>
            </w:pPr>
            <w:r w:rsidRPr="00D561E7">
              <w:rPr>
                <w:rFonts w:cs="B Nazanin"/>
                <w:iCs/>
                <w:sz w:val="24"/>
                <w:szCs w:val="24"/>
              </w:rPr>
              <w:t>(</w:t>
            </w:r>
            <w:r w:rsidR="00D561E7">
              <w:rPr>
                <w:rFonts w:cs="B Nazanin"/>
                <w:iCs/>
                <w:sz w:val="24"/>
                <w:szCs w:val="24"/>
              </w:rPr>
              <w:t>8</w:t>
            </w:r>
            <w:r w:rsidRPr="00D561E7">
              <w:rPr>
                <w:rFonts w:cs="B Nazanin"/>
                <w:iCs/>
                <w:sz w:val="24"/>
                <w:szCs w:val="24"/>
              </w:rPr>
              <w:t>)</w:t>
            </w:r>
          </w:p>
          <w:p w14:paraId="28EAB5FF" w14:textId="762D7D61" w:rsidR="005F3AEF" w:rsidRPr="00D561E7" w:rsidRDefault="005F3AEF" w:rsidP="005F3AEF">
            <w:pPr>
              <w:pStyle w:val="Text"/>
              <w:bidi w:val="0"/>
              <w:ind w:firstLine="0"/>
              <w:jc w:val="both"/>
              <w:rPr>
                <w:rFonts w:cs="B Nazanin"/>
                <w:iCs/>
                <w:sz w:val="24"/>
                <w:szCs w:val="24"/>
              </w:rPr>
            </w:pPr>
          </w:p>
        </w:tc>
        <w:tc>
          <w:tcPr>
            <w:tcW w:w="7562" w:type="dxa"/>
            <w:tcBorders>
              <w:top w:val="nil"/>
              <w:left w:val="nil"/>
              <w:bottom w:val="nil"/>
              <w:right w:val="nil"/>
            </w:tcBorders>
            <w:shd w:val="clear" w:color="auto" w:fill="auto"/>
          </w:tcPr>
          <w:p w14:paraId="4F54B334" w14:textId="2D431287" w:rsidR="002379E5" w:rsidRPr="00D561E7" w:rsidRDefault="00572286" w:rsidP="00C413DA">
            <w:pPr>
              <w:pStyle w:val="Text"/>
              <w:bidi w:val="0"/>
              <w:ind w:firstLine="0"/>
              <w:jc w:val="both"/>
              <w:rPr>
                <w:rFonts w:cs="B Nazanin"/>
                <w:i/>
                <w:sz w:val="24"/>
                <w:szCs w:val="24"/>
              </w:rPr>
            </w:pPr>
            <m:oMathPara>
              <m:oMath>
                <m:limLow>
                  <m:limLowPr>
                    <m:ctrlPr>
                      <w:rPr>
                        <w:rFonts w:ascii="Cambria Math" w:hAnsi="Cambria Math"/>
                        <w:sz w:val="24"/>
                        <w:szCs w:val="24"/>
                      </w:rPr>
                    </m:ctrlPr>
                  </m:limLowPr>
                  <m:e>
                    <m:r>
                      <w:rPr>
                        <w:rFonts w:ascii="Cambria Math" w:hAnsi="Cambria Math"/>
                        <w:sz w:val="24"/>
                        <w:szCs w:val="24"/>
                      </w:rPr>
                      <m:t>min</m:t>
                    </m:r>
                  </m:e>
                  <m:lim>
                    <m:r>
                      <w:rPr>
                        <w:rFonts w:ascii="Cambria Math" w:hAnsi="Cambria Math"/>
                        <w:sz w:val="24"/>
                        <w:szCs w:val="24"/>
                      </w:rPr>
                      <m:t>G,H</m:t>
                    </m:r>
                  </m:lim>
                </m:limLow>
                <m:nary>
                  <m:naryPr>
                    <m:chr m:val="∑"/>
                    <m:supHide m:val="1"/>
                    <m:ctrlPr>
                      <w:rPr>
                        <w:rFonts w:ascii="Cambria Math" w:hAnsi="Cambria Math"/>
                        <w:sz w:val="24"/>
                        <w:szCs w:val="24"/>
                      </w:rPr>
                    </m:ctrlPr>
                  </m:naryPr>
                  <m:sub>
                    <m:d>
                      <m:dPr>
                        <m:ctrlPr>
                          <w:rPr>
                            <w:rFonts w:ascii="Cambria Math" w:hAnsi="Cambria Math"/>
                            <w:sz w:val="24"/>
                            <w:szCs w:val="24"/>
                          </w:rPr>
                        </m:ctrlPr>
                      </m:dPr>
                      <m:e>
                        <m:r>
                          <w:rPr>
                            <w:rFonts w:ascii="Cambria Math" w:hAnsi="Cambria Math"/>
                            <w:sz w:val="24"/>
                            <w:szCs w:val="24"/>
                          </w:rPr>
                          <m:t>i,j</m:t>
                        </m:r>
                      </m:e>
                    </m:d>
                  </m:sub>
                  <m:sup/>
                  <m:e>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G</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T</m:t>
                                </m:r>
                              </m:sup>
                            </m:sSup>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T</m:t>
                                </m:r>
                              </m:sup>
                            </m:sSubSup>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d>
                      <m:dPr>
                        <m:ctrlPr>
                          <w:rPr>
                            <w:rFonts w:ascii="Cambria Math" w:hAnsi="Cambria Math"/>
                            <w:sz w:val="24"/>
                            <w:szCs w:val="24"/>
                          </w:rPr>
                        </m:ctrlPr>
                      </m:dPr>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G</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H</m:t>
                                </m:r>
                              </m:e>
                            </m:d>
                          </m:e>
                          <m:sub>
                            <m:r>
                              <w:rPr>
                                <w:rFonts w:ascii="Cambria Math" w:hAnsi="Cambria Math"/>
                                <w:sz w:val="24"/>
                                <w:szCs w:val="24"/>
                              </w:rPr>
                              <m:t>F</m:t>
                            </m:r>
                          </m:sub>
                          <m:sup>
                            <m:r>
                              <w:rPr>
                                <w:rFonts w:ascii="Cambria Math" w:hAnsi="Cambria Math"/>
                                <w:sz w:val="24"/>
                                <w:szCs w:val="24"/>
                              </w:rPr>
                              <m:t>2</m:t>
                            </m:r>
                          </m:sup>
                        </m:sSubSup>
                      </m:e>
                    </m:d>
                  </m:e>
                </m:nary>
              </m:oMath>
            </m:oMathPara>
          </w:p>
        </w:tc>
      </w:tr>
    </w:tbl>
    <w:p w14:paraId="519C1124" w14:textId="180CC2E0" w:rsidR="00D71F97" w:rsidRDefault="00AB1BCE" w:rsidP="00E148E3">
      <w:pPr>
        <w:spacing w:line="24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Here, the parameter </w:t>
      </w:r>
      <m:oMath>
        <m:r>
          <w:rPr>
            <w:rFonts w:ascii="Cambria Math" w:eastAsia="SimSun" w:hAnsi="Cambria Math" w:cs="Times New Roman"/>
            <w:sz w:val="24"/>
            <w:szCs w:val="24"/>
            <w:lang w:bidi="ar"/>
          </w:rPr>
          <m:t>λ</m:t>
        </m:r>
      </m:oMath>
      <w:r>
        <w:rPr>
          <w:rFonts w:ascii="Times New Roman" w:eastAsia="SimSun" w:hAnsi="Times New Roman" w:cs="Times New Roman"/>
          <w:sz w:val="24"/>
          <w:szCs w:val="24"/>
          <w:lang w:bidi="ar"/>
        </w:rPr>
        <w:t xml:space="preserve"> is the regularization parameter that controls the balance between minimizing squares of error in a </w:t>
      </w:r>
      <w:r w:rsidR="00CD288A">
        <w:rPr>
          <w:rFonts w:ascii="Times New Roman" w:eastAsia="SimSun" w:hAnsi="Times New Roman" w:cs="Times New Roman"/>
          <w:sz w:val="24"/>
          <w:szCs w:val="24"/>
          <w:lang w:bidi="ar"/>
        </w:rPr>
        <w:t>known association of pair</w:t>
      </w:r>
      <w:r>
        <w:rPr>
          <w:rFonts w:ascii="Times New Roman" w:eastAsia="SimSun" w:hAnsi="Times New Roman" w:cs="Times New Roman"/>
          <w:sz w:val="24"/>
          <w:szCs w:val="24"/>
          <w:lang w:bidi="ar"/>
        </w:rPr>
        <w:t xml:space="preserve"> </w:t>
      </w:r>
      <m:oMath>
        <m:r>
          <w:rPr>
            <w:rFonts w:ascii="Cambria Math" w:eastAsia="SimSun" w:hAnsi="Cambria Math" w:cs="Times New Roman"/>
            <w:sz w:val="24"/>
            <w:szCs w:val="24"/>
            <w:lang w:bidi="ar"/>
          </w:rPr>
          <m:t>(i,j)</m:t>
        </m:r>
      </m:oMath>
      <w:r>
        <w:rPr>
          <w:rFonts w:ascii="Times New Roman" w:hAnsi="Times New Roman" w:cs="Times New Roman"/>
          <w:sz w:val="24"/>
          <w:szCs w:val="24"/>
        </w:rPr>
        <w:t xml:space="preserve"> </w:t>
      </w:r>
      <w:r>
        <w:rPr>
          <w:rFonts w:ascii="Times New Roman" w:eastAsia="SimSun" w:hAnsi="Times New Roman" w:cs="Times New Roman"/>
          <w:sz w:val="24"/>
          <w:szCs w:val="24"/>
          <w:lang w:bidi="ar"/>
        </w:rPr>
        <w:t xml:space="preserve">and the </w:t>
      </w:r>
      <w:proofErr w:type="spellStart"/>
      <w:r w:rsidR="00E148E3" w:rsidRPr="00E148E3">
        <w:rPr>
          <w:rFonts w:ascii="Times New Roman" w:eastAsia="SimSun" w:hAnsi="Times New Roman" w:cs="Times New Roman"/>
          <w:sz w:val="24"/>
          <w:szCs w:val="24"/>
          <w:lang w:bidi="ar"/>
        </w:rPr>
        <w:t>Frobenius</w:t>
      </w:r>
      <w:proofErr w:type="spellEnd"/>
      <w:r>
        <w:rPr>
          <w:rFonts w:ascii="Times New Roman" w:eastAsia="SimSun" w:hAnsi="Times New Roman" w:cs="Times New Roman"/>
          <w:sz w:val="24"/>
          <w:szCs w:val="24"/>
          <w:lang w:bidi="ar"/>
        </w:rPr>
        <w:t xml:space="preserve"> norm. The optimization problem </w:t>
      </w:r>
      <w:r w:rsidR="00606E25">
        <w:rPr>
          <w:rFonts w:ascii="Times New Roman" w:eastAsia="SimSun" w:hAnsi="Times New Roman" w:cs="Times New Roman"/>
          <w:sz w:val="24"/>
          <w:szCs w:val="24"/>
          <w:lang w:bidi="ar"/>
        </w:rPr>
        <w:t>has been</w:t>
      </w:r>
      <w:r w:rsidR="00CD288A">
        <w:rPr>
          <w:rFonts w:ascii="Times New Roman" w:eastAsia="SimSun" w:hAnsi="Times New Roman" w:cs="Times New Roman"/>
          <w:sz w:val="24"/>
          <w:szCs w:val="24"/>
          <w:lang w:bidi="ar"/>
        </w:rPr>
        <w:t xml:space="preserve"> </w:t>
      </w:r>
      <w:r w:rsidR="00606E25">
        <w:rPr>
          <w:rFonts w:ascii="Times New Roman" w:eastAsia="SimSun" w:hAnsi="Times New Roman" w:cs="Times New Roman"/>
          <w:sz w:val="24"/>
          <w:szCs w:val="24"/>
          <w:lang w:bidi="ar"/>
        </w:rPr>
        <w:t>tackl</w:t>
      </w:r>
      <w:r>
        <w:rPr>
          <w:rFonts w:ascii="Times New Roman" w:eastAsia="SimSun" w:hAnsi="Times New Roman" w:cs="Times New Roman"/>
          <w:sz w:val="24"/>
          <w:szCs w:val="24"/>
          <w:lang w:bidi="ar"/>
        </w:rPr>
        <w:t xml:space="preserve">ed by alternation minimization </w:t>
      </w:r>
      <w:r w:rsidR="00DB2B11">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&lt;EndNote&gt;&lt;Cite&gt;&lt;Author&gt;Natarajan&lt;/Author&gt;&lt;Year&gt;2014&lt;/Year&gt;&lt;RecNum&gt;30&lt;/RecNum&gt;&lt;DisplayText&gt;[26]&lt;/DisplayText&gt;&lt;record&gt;&lt;rec-number&gt;30&lt;/rec-number&gt;&lt;foreign-keys&gt;&lt;key app="EN" db-id="2vxvez55hfatrmeefdoxvwdkxxdtea2095va" timestamp="1599553623"&gt;30&lt;/key&gt;&lt;/foreign-keys&gt;&lt;ref-type name="Journal Article"&gt;17&lt;/ref-type&gt;&lt;contributors&gt;&lt;authors&gt;&lt;author&gt;Natarajan, Nagarajan&lt;/author&gt;&lt;author&gt;Dhillon, Inderjit S&lt;/author&gt;&lt;/authors&gt;&lt;/contributors&gt;&lt;titles&gt;&lt;title&gt;Inductive matrix completion for predicting gene–disease associations&lt;/title&gt;&lt;secondary-title&gt;Bioinformatics&lt;/secondary-title&gt;&lt;/titles&gt;&lt;periodical&gt;&lt;full-title&gt;Bioinformatics&lt;/full-title&gt;&lt;/periodical&gt;&lt;pages&gt;i60-i68&lt;/pages&gt;&lt;volume&gt;30&lt;/volume&gt;&lt;number&gt;12&lt;/number&gt;&lt;dates&gt;&lt;year&gt;2014&lt;/year&gt;&lt;/dates&gt;&lt;isbn&gt;1460-2059&lt;/isbn&gt;&lt;urls&gt;&lt;/urls&gt;&lt;/record&gt;&lt;/Cite&gt;&lt;/EndNote&gt;</w:instrText>
      </w:r>
      <w:r w:rsidR="00DB2B11">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[26]</w:t>
      </w:r>
      <w:r w:rsidR="00DB2B11">
        <w:rPr>
          <w:rFonts w:ascii="Times New Roman" w:eastAsia="SimSun" w:hAnsi="Times New Roman" w:cs="Times New Roman"/>
          <w:sz w:val="24"/>
          <w:szCs w:val="24"/>
          <w:lang w:bidi="ar"/>
        </w:rPr>
        <w:fldChar w:fldCharType="end"/>
      </w:r>
      <w:r>
        <w:rPr>
          <w:rFonts w:ascii="Times New Roman" w:eastAsia="SimSun" w:hAnsi="Times New Roman" w:cs="Times New Roman"/>
          <w:sz w:val="24"/>
          <w:szCs w:val="24"/>
          <w:lang w:bidi="ar"/>
        </w:rPr>
        <w:t>.</w:t>
      </w:r>
    </w:p>
    <w:p w14:paraId="233E45FD" w14:textId="270FBE0C" w:rsidR="009F3AE3" w:rsidRDefault="00C62357" w:rsidP="009F3AE3">
      <w:pPr>
        <w:spacing w:line="240" w:lineRule="auto"/>
        <w:jc w:val="both"/>
        <w:rPr>
          <w:rFonts w:ascii="Times New Roman" w:eastAsia="SimSun" w:hAnsi="Times New Roman" w:cs="Times New Roman"/>
          <w:sz w:val="18"/>
          <w:szCs w:val="18"/>
          <w:lang w:bidi="fa-IR"/>
        </w:rPr>
      </w:pPr>
      <w:r w:rsidRPr="0007712D">
        <w:rPr>
          <w:rFonts w:ascii="Times New Roman" w:eastAsia="SimSun" w:hAnsi="Times New Roman" w:cs="Times New Roman"/>
          <w:b/>
          <w:bCs/>
          <w:sz w:val="28"/>
          <w:szCs w:val="28"/>
          <w:lang w:bidi="ar"/>
        </w:rPr>
        <w:t>3</w:t>
      </w:r>
      <w:r w:rsidR="004D4A83" w:rsidRPr="0007712D">
        <w:rPr>
          <w:rFonts w:ascii="Times New Roman" w:eastAsia="SimSun" w:hAnsi="Times New Roman" w:cs="Times New Roman"/>
          <w:b/>
          <w:bCs/>
          <w:sz w:val="28"/>
          <w:szCs w:val="28"/>
          <w:lang w:bidi="ar"/>
        </w:rPr>
        <w:t xml:space="preserve"> </w:t>
      </w:r>
      <w:r w:rsidR="00C47153">
        <w:rPr>
          <w:rFonts w:ascii="Times New Roman" w:eastAsia="SimSun" w:hAnsi="Times New Roman" w:cs="Times New Roman"/>
          <w:b/>
          <w:bCs/>
          <w:sz w:val="28"/>
          <w:szCs w:val="28"/>
          <w:lang w:bidi="ar"/>
        </w:rPr>
        <w:t>Results and discussion</w:t>
      </w:r>
    </w:p>
    <w:p w14:paraId="6B888196" w14:textId="67C35792" w:rsidR="00A75D13" w:rsidRPr="009F3AE3" w:rsidRDefault="00C62357" w:rsidP="009F3AE3">
      <w:pPr>
        <w:spacing w:line="240" w:lineRule="auto"/>
        <w:jc w:val="both"/>
        <w:rPr>
          <w:rFonts w:ascii="Times New Roman" w:eastAsia="SimSun" w:hAnsi="Times New Roman" w:cs="Times New Roman"/>
          <w:sz w:val="18"/>
          <w:szCs w:val="18"/>
          <w:lang w:bidi="fa-IR"/>
        </w:rPr>
      </w:pPr>
      <w:r w:rsidRPr="0007712D">
        <w:rPr>
          <w:rFonts w:ascii="Times New Roman" w:eastAsia="SimSun" w:hAnsi="Times New Roman" w:cs="Times New Roman"/>
          <w:b/>
          <w:bCs/>
          <w:sz w:val="24"/>
          <w:szCs w:val="24"/>
          <w:lang w:bidi="ar"/>
        </w:rPr>
        <w:t>3</w:t>
      </w:r>
      <w:r w:rsidR="004D4A83" w:rsidRPr="0007712D">
        <w:rPr>
          <w:rFonts w:ascii="Times New Roman" w:eastAsia="SimSun" w:hAnsi="Times New Roman" w:cs="Times New Roman"/>
          <w:b/>
          <w:bCs/>
          <w:sz w:val="24"/>
          <w:szCs w:val="24"/>
          <w:lang w:bidi="ar"/>
        </w:rPr>
        <w:t>.1 Evaluation measures</w:t>
      </w:r>
    </w:p>
    <w:p w14:paraId="6C8F837E" w14:textId="54418CE7" w:rsidR="00DC0EC2"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In this study, the stratified five-fold cross-validation</w:t>
      </w:r>
      <w:r w:rsidR="00E159D0">
        <w:rPr>
          <w:rFonts w:ascii="Times New Roman" w:eastAsia="SimSun" w:hAnsi="Times New Roman" w:cs="Times New Roman"/>
          <w:sz w:val="24"/>
          <w:szCs w:val="24"/>
          <w:lang w:bidi="ar"/>
        </w:rPr>
        <w:t xml:space="preserve"> has been utilized</w:t>
      </w:r>
      <w:r w:rsidRPr="00EF4347">
        <w:rPr>
          <w:rFonts w:ascii="Times New Roman" w:eastAsia="SimSun" w:hAnsi="Times New Roman" w:cs="Times New Roman"/>
          <w:sz w:val="24"/>
          <w:szCs w:val="24"/>
          <w:lang w:bidi="ar"/>
        </w:rPr>
        <w:t xml:space="preserve"> and the standard classification criteria</w:t>
      </w:r>
      <w:r w:rsidR="001A3296">
        <w:rPr>
          <w:rFonts w:ascii="Times New Roman" w:eastAsia="SimSun" w:hAnsi="Times New Roman" w:cs="Times New Roman"/>
          <w:sz w:val="24"/>
          <w:szCs w:val="24"/>
          <w:lang w:bidi="ar"/>
        </w:rPr>
        <w:t xml:space="preserve"> ha</w:t>
      </w:r>
      <w:r w:rsidR="00703F32">
        <w:rPr>
          <w:rFonts w:ascii="Times New Roman" w:eastAsia="SimSun" w:hAnsi="Times New Roman" w:cs="Times New Roman"/>
          <w:sz w:val="24"/>
          <w:szCs w:val="24"/>
          <w:lang w:bidi="ar"/>
        </w:rPr>
        <w:t>ve</w:t>
      </w:r>
      <w:r w:rsidR="001A3296">
        <w:rPr>
          <w:rFonts w:ascii="Times New Roman" w:eastAsia="SimSun" w:hAnsi="Times New Roman" w:cs="Times New Roman"/>
          <w:sz w:val="24"/>
          <w:szCs w:val="24"/>
          <w:lang w:bidi="ar"/>
        </w:rPr>
        <w:t xml:space="preserve"> been considered</w:t>
      </w:r>
      <w:r w:rsidRPr="00EF4347">
        <w:rPr>
          <w:rFonts w:ascii="Times New Roman" w:eastAsia="SimSun" w:hAnsi="Times New Roman" w:cs="Times New Roman"/>
          <w:sz w:val="24"/>
          <w:szCs w:val="24"/>
          <w:lang w:bidi="ar"/>
        </w:rPr>
        <w:t xml:space="preserve"> to evaluate the model. Stratified cross-validation </w:t>
      </w:r>
      <w:r w:rsidR="001A3296">
        <w:rPr>
          <w:rFonts w:ascii="Times New Roman" w:eastAsia="SimSun" w:hAnsi="Times New Roman" w:cs="Times New Roman"/>
          <w:sz w:val="24"/>
          <w:szCs w:val="24"/>
          <w:lang w:bidi="ar"/>
        </w:rPr>
        <w:t>was</w:t>
      </w:r>
      <w:r w:rsidR="001A3296" w:rsidRPr="00EF4347">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modified cross-validation and a more appropriate evaluation method</w:t>
      </w:r>
      <w:r w:rsidR="001A3296">
        <w:rPr>
          <w:rFonts w:ascii="Times New Roman" w:eastAsia="SimSun" w:hAnsi="Times New Roman" w:cs="Times New Roman"/>
          <w:sz w:val="24"/>
          <w:szCs w:val="24"/>
          <w:lang w:bidi="ar"/>
        </w:rPr>
        <w:t xml:space="preserve"> has been employed</w:t>
      </w:r>
      <w:r w:rsidRPr="00EF4347">
        <w:rPr>
          <w:rFonts w:ascii="Times New Roman" w:eastAsia="SimSun" w:hAnsi="Times New Roman" w:cs="Times New Roman"/>
          <w:sz w:val="24"/>
          <w:szCs w:val="24"/>
          <w:lang w:bidi="ar"/>
        </w:rPr>
        <w:t xml:space="preserve"> for the unbalanced data. This technique prevents the over-fitting problem and helps impartially evaluating the model.</w:t>
      </w:r>
      <w:r w:rsidR="00783CDC">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In five-fold cross-validation,</w:t>
      </w:r>
      <w:r w:rsidR="00E960BE">
        <w:rPr>
          <w:rFonts w:ascii="Times New Roman" w:eastAsia="SimSun" w:hAnsi="Times New Roman" w:cs="Times New Roman"/>
          <w:sz w:val="24"/>
          <w:szCs w:val="24"/>
          <w:lang w:bidi="ar"/>
        </w:rPr>
        <w:t xml:space="preserve"> the</w:t>
      </w:r>
      <w:r w:rsidRPr="00EF4347">
        <w:rPr>
          <w:rFonts w:ascii="Times New Roman" w:eastAsia="SimSun" w:hAnsi="Times New Roman" w:cs="Times New Roman"/>
          <w:sz w:val="24"/>
          <w:szCs w:val="24"/>
          <w:lang w:bidi="ar"/>
        </w:rPr>
        <w:t xml:space="preserve"> data were divided into five equal sets.</w:t>
      </w:r>
      <w:r w:rsidR="00FA3806">
        <w:rPr>
          <w:rFonts w:ascii="Times New Roman" w:eastAsia="SimSun" w:hAnsi="Times New Roman" w:cs="Times New Roman"/>
          <w:sz w:val="24"/>
          <w:szCs w:val="24"/>
          <w:lang w:bidi="ar"/>
        </w:rPr>
        <w:t xml:space="preserve"> </w:t>
      </w:r>
      <w:r w:rsidR="00FA3806" w:rsidRPr="004001CA">
        <w:rPr>
          <w:rFonts w:ascii="Times New Roman" w:eastAsia="SimSun" w:hAnsi="Times New Roman" w:cs="Times New Roman"/>
          <w:color w:val="000000" w:themeColor="text1"/>
          <w:sz w:val="24"/>
          <w:szCs w:val="24"/>
          <w:lang w:bidi="ar"/>
        </w:rPr>
        <w:t>During the first phase,</w:t>
      </w:r>
      <w:r w:rsidRPr="004001CA">
        <w:rPr>
          <w:rFonts w:ascii="Times New Roman" w:eastAsia="SimSun" w:hAnsi="Times New Roman" w:cs="Times New Roman"/>
          <w:color w:val="000000" w:themeColor="text1"/>
          <w:sz w:val="24"/>
          <w:szCs w:val="24"/>
          <w:lang w:bidi="ar"/>
        </w:rPr>
        <w:t xml:space="preserve"> </w:t>
      </w:r>
      <w:r w:rsidR="00FA3806" w:rsidRPr="004001CA">
        <w:rPr>
          <w:rFonts w:ascii="Times New Roman" w:eastAsia="SimSun" w:hAnsi="Times New Roman" w:cs="Times New Roman"/>
          <w:color w:val="000000" w:themeColor="text1"/>
          <w:sz w:val="24"/>
          <w:szCs w:val="24"/>
          <w:lang w:bidi="ar"/>
        </w:rPr>
        <w:t>t</w:t>
      </w:r>
      <w:r w:rsidRPr="004001CA">
        <w:rPr>
          <w:rFonts w:ascii="Times New Roman" w:eastAsia="SimSun" w:hAnsi="Times New Roman" w:cs="Times New Roman"/>
          <w:color w:val="000000" w:themeColor="text1"/>
          <w:sz w:val="24"/>
          <w:szCs w:val="24"/>
          <w:lang w:bidi="ar"/>
        </w:rPr>
        <w:t xml:space="preserve">he proposed method was </w:t>
      </w:r>
      <w:r w:rsidR="00E960BE" w:rsidRPr="004001CA">
        <w:rPr>
          <w:rFonts w:ascii="Times New Roman" w:eastAsia="SimSun" w:hAnsi="Times New Roman" w:cs="Times New Roman"/>
          <w:color w:val="000000" w:themeColor="text1"/>
          <w:sz w:val="24"/>
          <w:szCs w:val="24"/>
          <w:lang w:bidi="ar"/>
        </w:rPr>
        <w:t xml:space="preserve">trained </w:t>
      </w:r>
      <w:r w:rsidRPr="004001CA">
        <w:rPr>
          <w:rFonts w:ascii="Times New Roman" w:eastAsia="SimSun" w:hAnsi="Times New Roman" w:cs="Times New Roman"/>
          <w:color w:val="000000" w:themeColor="text1"/>
          <w:sz w:val="24"/>
          <w:szCs w:val="24"/>
          <w:lang w:bidi="ar"/>
        </w:rPr>
        <w:t>with four sets of data and tested with another set</w:t>
      </w:r>
      <w:r w:rsidR="00F97872" w:rsidRPr="004001CA">
        <w:rPr>
          <w:rFonts w:ascii="Times New Roman" w:eastAsia="SimSun" w:hAnsi="Times New Roman" w:cs="Times New Roman"/>
          <w:color w:val="000000" w:themeColor="text1"/>
          <w:sz w:val="24"/>
          <w:szCs w:val="24"/>
          <w:lang w:bidi="ar"/>
        </w:rPr>
        <w:t xml:space="preserve"> and after this step has been done, t</w:t>
      </w:r>
      <w:r w:rsidRPr="004001CA">
        <w:rPr>
          <w:rFonts w:ascii="Times New Roman" w:eastAsia="SimSun" w:hAnsi="Times New Roman" w:cs="Times New Roman"/>
          <w:color w:val="000000" w:themeColor="text1"/>
          <w:sz w:val="24"/>
          <w:szCs w:val="24"/>
          <w:lang w:bidi="ar"/>
        </w:rPr>
        <w:t xml:space="preserve">he evaluation criteria were calculated for the test set. This process </w:t>
      </w:r>
      <w:r w:rsidR="00F97872" w:rsidRPr="004001CA">
        <w:rPr>
          <w:rFonts w:ascii="Times New Roman" w:eastAsia="SimSun" w:hAnsi="Times New Roman" w:cs="Times New Roman"/>
          <w:color w:val="000000" w:themeColor="text1"/>
          <w:sz w:val="24"/>
          <w:szCs w:val="24"/>
          <w:lang w:bidi="ar"/>
        </w:rPr>
        <w:t xml:space="preserve">had been </w:t>
      </w:r>
      <w:r w:rsidRPr="004001CA">
        <w:rPr>
          <w:rFonts w:ascii="Times New Roman" w:eastAsia="SimSun" w:hAnsi="Times New Roman" w:cs="Times New Roman"/>
          <w:color w:val="000000" w:themeColor="text1"/>
          <w:sz w:val="24"/>
          <w:szCs w:val="24"/>
          <w:lang w:bidi="ar"/>
        </w:rPr>
        <w:t xml:space="preserve">repeated until all sections were considered as the test data once. </w:t>
      </w:r>
      <w:r w:rsidR="00F97872" w:rsidRPr="00F97872">
        <w:rPr>
          <w:rFonts w:ascii="Times New Roman" w:eastAsia="SimSun" w:hAnsi="Times New Roman" w:cs="Times New Roman"/>
          <w:sz w:val="24"/>
          <w:szCs w:val="24"/>
          <w:lang w:bidi="ar"/>
        </w:rPr>
        <w:t>When these steps have been completed</w:t>
      </w:r>
      <w:r w:rsidRPr="00EF4347">
        <w:rPr>
          <w:rFonts w:ascii="Times New Roman" w:eastAsia="SimSun" w:hAnsi="Times New Roman" w:cs="Times New Roman"/>
          <w:sz w:val="24"/>
          <w:szCs w:val="24"/>
          <w:lang w:bidi="ar"/>
        </w:rPr>
        <w:t>, the average calculated criteria in all test sets were considered the overall performance of the model.</w:t>
      </w:r>
      <w:r w:rsidR="00044275">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Since</w:t>
      </w:r>
      <w:r w:rsidR="00DC0EC2">
        <w:rPr>
          <w:rFonts w:ascii="Times New Roman" w:eastAsia="SimSun" w:hAnsi="Times New Roman" w:cs="Times New Roman"/>
          <w:sz w:val="24"/>
          <w:szCs w:val="24"/>
          <w:lang w:bidi="ar"/>
        </w:rPr>
        <w:t xml:space="preserve"> </w:t>
      </w:r>
      <w:r w:rsidR="00DC0EC2" w:rsidRPr="00DC0EC2">
        <w:rPr>
          <w:rFonts w:ascii="Times New Roman" w:eastAsia="SimSun" w:hAnsi="Times New Roman" w:cs="Times New Roman"/>
          <w:sz w:val="24"/>
          <w:szCs w:val="24"/>
          <w:lang w:bidi="ar"/>
        </w:rPr>
        <w:t>classification</w:t>
      </w:r>
      <w:r w:rsidR="00DC0EC2">
        <w:rPr>
          <w:rFonts w:ascii="Times New Roman" w:eastAsia="SimSun" w:hAnsi="Times New Roman" w:cs="Times New Roman"/>
          <w:sz w:val="24"/>
          <w:szCs w:val="24"/>
          <w:lang w:bidi="ar"/>
        </w:rPr>
        <w:t xml:space="preserve"> is the main problem in this research that must be tackled, </w:t>
      </w:r>
      <w:r w:rsidR="00DC0EC2" w:rsidRPr="00DC0EC2">
        <w:rPr>
          <w:rFonts w:ascii="Times New Roman" w:eastAsia="SimSun" w:hAnsi="Times New Roman" w:cs="Times New Roman"/>
          <w:sz w:val="24"/>
          <w:szCs w:val="24"/>
          <w:lang w:bidi="ar"/>
        </w:rPr>
        <w:t xml:space="preserve">standard classification criteria </w:t>
      </w:r>
      <w:r w:rsidR="00DC0EC2">
        <w:rPr>
          <w:rFonts w:ascii="Times New Roman" w:eastAsia="SimSun" w:hAnsi="Times New Roman" w:cs="Times New Roman"/>
          <w:sz w:val="24"/>
          <w:szCs w:val="24"/>
          <w:lang w:bidi="ar"/>
        </w:rPr>
        <w:t>should be</w:t>
      </w:r>
      <w:r w:rsidR="00DC0EC2" w:rsidRPr="00DC0EC2">
        <w:rPr>
          <w:rFonts w:ascii="Times New Roman" w:eastAsia="SimSun" w:hAnsi="Times New Roman" w:cs="Times New Roman"/>
          <w:sz w:val="24"/>
          <w:szCs w:val="24"/>
          <w:lang w:bidi="ar"/>
        </w:rPr>
        <w:t xml:space="preserve"> used to </w:t>
      </w:r>
      <w:ins w:id="197" w:author="Elnaz" w:date="2020-11-15T13:03:00Z">
        <w:r w:rsidR="008709BB">
          <w:rPr>
            <w:rFonts w:ascii="Times New Roman" w:eastAsia="SimSun" w:hAnsi="Times New Roman" w:cs="Times New Roman"/>
            <w:sz w:val="24"/>
            <w:szCs w:val="24"/>
            <w:lang w:bidi="ar"/>
          </w:rPr>
          <w:t xml:space="preserve">be </w:t>
        </w:r>
      </w:ins>
      <w:r w:rsidR="00DC0EC2" w:rsidRPr="00DC0EC2">
        <w:rPr>
          <w:rFonts w:ascii="Times New Roman" w:eastAsia="SimSun" w:hAnsi="Times New Roman" w:cs="Times New Roman"/>
          <w:sz w:val="24"/>
          <w:szCs w:val="24"/>
          <w:lang w:bidi="ar"/>
        </w:rPr>
        <w:t>evaluate</w:t>
      </w:r>
      <w:ins w:id="198" w:author="Elnaz" w:date="2020-11-15T13:03:00Z">
        <w:r w:rsidR="008709BB">
          <w:rPr>
            <w:rFonts w:ascii="Times New Roman" w:eastAsia="SimSun" w:hAnsi="Times New Roman" w:cs="Times New Roman"/>
            <w:sz w:val="24"/>
            <w:szCs w:val="24"/>
            <w:lang w:bidi="ar"/>
          </w:rPr>
          <w:t>d</w:t>
        </w:r>
      </w:ins>
      <w:del w:id="199" w:author="Elnaz" w:date="2020-11-15T13:03:00Z">
        <w:r w:rsidR="00DC0EC2" w:rsidRPr="00DC0EC2" w:rsidDel="008709BB">
          <w:rPr>
            <w:rFonts w:ascii="Times New Roman" w:eastAsia="SimSun" w:hAnsi="Times New Roman" w:cs="Times New Roman"/>
            <w:sz w:val="24"/>
            <w:szCs w:val="24"/>
            <w:lang w:bidi="ar"/>
          </w:rPr>
          <w:delText xml:space="preserve"> it</w:delText>
        </w:r>
      </w:del>
      <w:r w:rsidR="00DC0EC2" w:rsidRPr="00DC0EC2">
        <w:rPr>
          <w:rFonts w:ascii="Times New Roman" w:eastAsia="SimSun" w:hAnsi="Times New Roman" w:cs="Times New Roman"/>
          <w:sz w:val="24"/>
          <w:szCs w:val="24"/>
          <w:lang w:bidi="ar"/>
        </w:rPr>
        <w:t>. A confusion matrix was used to calculate the classification criteria. This table introduced four measures TP, TN, FP</w:t>
      </w:r>
      <w:r w:rsidR="00C826F6">
        <w:rPr>
          <w:rFonts w:ascii="Times New Roman" w:eastAsia="SimSun" w:hAnsi="Times New Roman" w:cs="Times New Roman"/>
          <w:sz w:val="24"/>
          <w:szCs w:val="24"/>
          <w:lang w:bidi="ar"/>
        </w:rPr>
        <w:t>,</w:t>
      </w:r>
      <w:r w:rsidR="00DC0EC2" w:rsidRPr="00DC0EC2">
        <w:rPr>
          <w:rFonts w:ascii="Times New Roman" w:eastAsia="SimSun" w:hAnsi="Times New Roman" w:cs="Times New Roman"/>
          <w:sz w:val="24"/>
          <w:szCs w:val="24"/>
          <w:lang w:bidi="ar"/>
        </w:rPr>
        <w:t xml:space="preserve"> and FN.</w:t>
      </w:r>
      <w:r w:rsidRPr="00EF4347">
        <w:rPr>
          <w:rFonts w:ascii="Times New Roman" w:eastAsia="SimSun" w:hAnsi="Times New Roman" w:cs="Times New Roman"/>
          <w:sz w:val="24"/>
          <w:szCs w:val="24"/>
          <w:lang w:bidi="ar"/>
        </w:rPr>
        <w:t xml:space="preserve"> </w:t>
      </w:r>
    </w:p>
    <w:p w14:paraId="745C11AF" w14:textId="355D5183" w:rsidR="00D71F97"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It is also essential to note that when the interaction between a drug-disease pair is zero, there is no evidence of an association between them. Thus, they may be associated</w:t>
      </w:r>
      <w:ins w:id="200" w:author="Elnaz" w:date="2020-11-15T13:06:00Z">
        <w:r w:rsidR="008709BB">
          <w:rPr>
            <w:rFonts w:ascii="Times New Roman" w:eastAsia="SimSun" w:hAnsi="Times New Roman" w:cs="Times New Roman"/>
            <w:sz w:val="24"/>
            <w:szCs w:val="24"/>
            <w:lang w:bidi="ar"/>
          </w:rPr>
          <w:t xml:space="preserve"> and it should be considered false negative</w:t>
        </w:r>
      </w:ins>
      <w:r w:rsidRPr="00EF4347">
        <w:rPr>
          <w:rFonts w:ascii="Times New Roman" w:eastAsia="SimSun" w:hAnsi="Times New Roman" w:cs="Times New Roman"/>
          <w:sz w:val="24"/>
          <w:szCs w:val="24"/>
          <w:lang w:bidi="ar"/>
        </w:rPr>
        <w:t>. Therefore, in this type of problem, the number of true and false positives could not be accurately counted. The training process always required data from both labels zero and one data types, so some pairs which were considered as zero by the model in the training process may not be zero.</w:t>
      </w:r>
      <w:r w:rsidR="00783CDC">
        <w:rPr>
          <w:rFonts w:ascii="Times New Roman" w:eastAsia="SimSun" w:hAnsi="Times New Roman" w:cs="Times New Roman"/>
          <w:sz w:val="24"/>
          <w:szCs w:val="24"/>
          <w:lang w:bidi="ar"/>
        </w:rPr>
        <w:t xml:space="preserve"> </w:t>
      </w:r>
      <w:r w:rsidRPr="00EF4347">
        <w:rPr>
          <w:rFonts w:ascii="Times New Roman" w:eastAsia="SimSun" w:hAnsi="Times New Roman" w:cs="Times New Roman"/>
          <w:sz w:val="24"/>
          <w:szCs w:val="24"/>
          <w:lang w:bidi="ar"/>
        </w:rPr>
        <w:t xml:space="preserve">Because the </w:t>
      </w:r>
      <w:r w:rsidRPr="00EF4347">
        <w:rPr>
          <w:rFonts w:ascii="Times New Roman" w:eastAsia="SimSun" w:hAnsi="Times New Roman" w:cs="Times New Roman"/>
          <w:sz w:val="24"/>
          <w:szCs w:val="24"/>
          <w:lang w:bidi="ar"/>
        </w:rPr>
        <w:lastRenderedPageBreak/>
        <w:t>values of criteria such as accuracy, precision</w:t>
      </w:r>
      <w:r w:rsidR="00782CAF">
        <w:rPr>
          <w:rFonts w:ascii="Times New Roman" w:eastAsia="SimSun" w:hAnsi="Times New Roman" w:cs="Times New Roman"/>
          <w:sz w:val="24"/>
          <w:szCs w:val="24"/>
          <w:lang w:bidi="ar"/>
        </w:rPr>
        <w:t>,</w:t>
      </w:r>
      <w:r w:rsidRPr="00EF4347">
        <w:rPr>
          <w:rFonts w:ascii="Times New Roman" w:eastAsia="SimSun" w:hAnsi="Times New Roman" w:cs="Times New Roman"/>
          <w:sz w:val="24"/>
          <w:szCs w:val="24"/>
          <w:lang w:bidi="ar"/>
        </w:rPr>
        <w:t xml:space="preserve"> and sensitivity depend on the threshold value, two more comprehensive criteria (AUC and AUPR) were considered in evaluating the models. AUC is the receiver operating characteristic curve created by plotting the true positive rate and the false-positive rate in different thresholds.</w:t>
      </w:r>
      <w:ins w:id="201" w:author="Elnaz" w:date="2020-11-15T13:09:00Z">
        <w:r w:rsidR="008709BB">
          <w:rPr>
            <w:rFonts w:ascii="Times New Roman" w:eastAsia="SimSun" w:hAnsi="Times New Roman" w:cs="Times New Roman"/>
            <w:sz w:val="24"/>
            <w:szCs w:val="24"/>
            <w:lang w:bidi="ar"/>
          </w:rPr>
          <w:t xml:space="preserve"> </w:t>
        </w:r>
      </w:ins>
      <w:ins w:id="202" w:author="Elnaz" w:date="2020-11-15T13:10:00Z">
        <w:r w:rsidR="008709BB">
          <w:rPr>
            <w:rFonts w:ascii="Times New Roman" w:eastAsia="SimSun" w:hAnsi="Times New Roman" w:cs="Times New Roman"/>
            <w:sz w:val="24"/>
            <w:szCs w:val="24"/>
            <w:lang w:bidi="ar"/>
          </w:rPr>
          <w:t>In this study</w:t>
        </w:r>
      </w:ins>
      <w:ins w:id="203" w:author="Elnaz" w:date="2020-11-15T13:09:00Z">
        <w:r w:rsidR="008709BB">
          <w:rPr>
            <w:rFonts w:ascii="Times New Roman" w:eastAsia="SimSun" w:hAnsi="Times New Roman" w:cs="Times New Roman"/>
            <w:sz w:val="24"/>
            <w:szCs w:val="24"/>
            <w:lang w:bidi="ar"/>
          </w:rPr>
          <w:t xml:space="preserve"> has been illustrated in figure 2.</w:t>
        </w:r>
      </w:ins>
    </w:p>
    <w:tbl>
      <w:tblPr>
        <w:tblStyle w:val="TableGrid"/>
        <w:bidiVisual/>
        <w:tblW w:w="8416" w:type="dxa"/>
        <w:tblLook w:val="04A0" w:firstRow="1" w:lastRow="0" w:firstColumn="1" w:lastColumn="0" w:noHBand="0" w:noVBand="1"/>
      </w:tblPr>
      <w:tblGrid>
        <w:gridCol w:w="854"/>
        <w:gridCol w:w="7562"/>
      </w:tblGrid>
      <w:tr w:rsidR="00713F74" w14:paraId="3C70C8DC" w14:textId="77777777" w:rsidTr="00AE29A4">
        <w:tc>
          <w:tcPr>
            <w:tcW w:w="854" w:type="dxa"/>
            <w:tcBorders>
              <w:top w:val="nil"/>
              <w:left w:val="nil"/>
              <w:bottom w:val="nil"/>
              <w:right w:val="nil"/>
            </w:tcBorders>
            <w:shd w:val="clear" w:color="auto" w:fill="auto"/>
          </w:tcPr>
          <w:p w14:paraId="7D178D4F" w14:textId="77777777" w:rsidR="00713F74" w:rsidRDefault="00713F74" w:rsidP="00C413DA">
            <w:pPr>
              <w:pStyle w:val="Text"/>
              <w:bidi w:val="0"/>
              <w:ind w:firstLine="0"/>
              <w:jc w:val="both"/>
              <w:rPr>
                <w:rFonts w:cs="B Nazanin"/>
                <w:i/>
              </w:rPr>
            </w:pPr>
          </w:p>
          <w:p w14:paraId="0B1F5C97" w14:textId="4EF4128E" w:rsidR="00D57089" w:rsidRPr="00D57089" w:rsidRDefault="00D57089" w:rsidP="00C413DA">
            <w:pPr>
              <w:pStyle w:val="Text"/>
              <w:bidi w:val="0"/>
              <w:ind w:firstLine="0"/>
              <w:jc w:val="both"/>
              <w:rPr>
                <w:rFonts w:cs="B Nazanin"/>
                <w:iCs/>
              </w:rPr>
            </w:pPr>
            <w:r w:rsidRPr="00821394">
              <w:rPr>
                <w:rFonts w:cs="B Nazanin"/>
                <w:iCs/>
                <w:sz w:val="24"/>
                <w:szCs w:val="28"/>
              </w:rPr>
              <w:t>(</w:t>
            </w:r>
            <w:r w:rsidR="00821394" w:rsidRPr="00821394">
              <w:rPr>
                <w:rFonts w:cs="B Nazanin"/>
                <w:iCs/>
                <w:sz w:val="24"/>
                <w:szCs w:val="28"/>
              </w:rPr>
              <w:t>9</w:t>
            </w:r>
            <w:r w:rsidRPr="00821394">
              <w:rPr>
                <w:rFonts w:cs="B Nazanin"/>
                <w:iCs/>
                <w:sz w:val="24"/>
                <w:szCs w:val="28"/>
              </w:rPr>
              <w:t>)</w:t>
            </w:r>
          </w:p>
        </w:tc>
        <w:tc>
          <w:tcPr>
            <w:tcW w:w="7562" w:type="dxa"/>
            <w:tcBorders>
              <w:top w:val="nil"/>
              <w:left w:val="nil"/>
              <w:bottom w:val="nil"/>
              <w:right w:val="nil"/>
            </w:tcBorders>
            <w:shd w:val="clear" w:color="auto" w:fill="auto"/>
          </w:tcPr>
          <w:p w14:paraId="4D2FC3A1" w14:textId="77777777" w:rsidR="00713F74" w:rsidRDefault="00713F74" w:rsidP="00C413DA">
            <w:pPr>
              <w:pStyle w:val="Text"/>
              <w:bidi w:val="0"/>
              <w:ind w:firstLine="0"/>
              <w:jc w:val="both"/>
              <w:rPr>
                <w:rFonts w:cs="B Nazanin"/>
                <w:i/>
              </w:rPr>
            </w:pPr>
            <m:oMathPara>
              <m:oMath>
                <m:r>
                  <w:rPr>
                    <w:rFonts w:ascii="Cambria Math" w:hAnsi="Cambria Math" w:cs="Times New Roman"/>
                    <w:sz w:val="24"/>
                    <w:szCs w:val="24"/>
                    <w:lang w:bidi="ar"/>
                  </w:rPr>
                  <m:t>TPR=</m:t>
                </m:r>
                <m:f>
                  <m:fPr>
                    <m:ctrlPr>
                      <w:rPr>
                        <w:rFonts w:ascii="Cambria Math" w:hAnsi="Cambria Math" w:cs="Times New Roman"/>
                        <w:i/>
                        <w:sz w:val="24"/>
                        <w:szCs w:val="24"/>
                        <w:lang w:bidi="ar"/>
                      </w:rPr>
                    </m:ctrlPr>
                  </m:fPr>
                  <m:num>
                    <m:r>
                      <w:rPr>
                        <w:rFonts w:ascii="Cambria Math" w:hAnsi="Cambria Math" w:cs="Times New Roman"/>
                        <w:sz w:val="24"/>
                        <w:szCs w:val="24"/>
                        <w:lang w:bidi="ar"/>
                      </w:rPr>
                      <m:t>TP</m:t>
                    </m:r>
                  </m:num>
                  <m:den>
                    <m:r>
                      <w:rPr>
                        <w:rFonts w:ascii="Cambria Math" w:hAnsi="Cambria Math" w:cs="Times New Roman"/>
                        <w:sz w:val="24"/>
                        <w:szCs w:val="24"/>
                        <w:lang w:bidi="ar"/>
                      </w:rPr>
                      <m:t>TP+FP</m:t>
                    </m:r>
                  </m:den>
                </m:f>
              </m:oMath>
            </m:oMathPara>
          </w:p>
        </w:tc>
      </w:tr>
    </w:tbl>
    <w:p w14:paraId="4DD683CD" w14:textId="77777777" w:rsidR="00713F74" w:rsidRDefault="00713F74" w:rsidP="00C413DA">
      <w:pPr>
        <w:spacing w:line="240" w:lineRule="auto"/>
        <w:jc w:val="both"/>
        <w:rPr>
          <w:rFonts w:ascii="Times New Roman" w:eastAsia="SimSun" w:hAnsi="Times New Roman" w:cs="Times New Roman"/>
          <w:sz w:val="24"/>
          <w:szCs w:val="24"/>
          <w:lang w:bidi="ar"/>
        </w:rPr>
      </w:pPr>
    </w:p>
    <w:tbl>
      <w:tblPr>
        <w:tblStyle w:val="TableGrid"/>
        <w:bidiVisual/>
        <w:tblW w:w="8416" w:type="dxa"/>
        <w:tblLook w:val="04A0" w:firstRow="1" w:lastRow="0" w:firstColumn="1" w:lastColumn="0" w:noHBand="0" w:noVBand="1"/>
      </w:tblPr>
      <w:tblGrid>
        <w:gridCol w:w="854"/>
        <w:gridCol w:w="7562"/>
      </w:tblGrid>
      <w:tr w:rsidR="00713F74" w14:paraId="2428EF95" w14:textId="77777777" w:rsidTr="00AE29A4">
        <w:tc>
          <w:tcPr>
            <w:tcW w:w="854" w:type="dxa"/>
            <w:tcBorders>
              <w:top w:val="nil"/>
              <w:left w:val="nil"/>
              <w:bottom w:val="nil"/>
              <w:right w:val="nil"/>
            </w:tcBorders>
            <w:shd w:val="clear" w:color="auto" w:fill="auto"/>
          </w:tcPr>
          <w:p w14:paraId="63C7A1A4" w14:textId="77777777" w:rsidR="00821394" w:rsidRDefault="00821394" w:rsidP="00C413DA">
            <w:pPr>
              <w:pStyle w:val="Text"/>
              <w:bidi w:val="0"/>
              <w:ind w:firstLine="0"/>
              <w:jc w:val="both"/>
              <w:rPr>
                <w:rFonts w:cs="B Nazanin"/>
                <w:iCs/>
              </w:rPr>
            </w:pPr>
          </w:p>
          <w:p w14:paraId="19FE9398" w14:textId="74FE8881" w:rsidR="00713F74" w:rsidRPr="00821394" w:rsidRDefault="00D57089" w:rsidP="00C413DA">
            <w:pPr>
              <w:pStyle w:val="Text"/>
              <w:bidi w:val="0"/>
              <w:ind w:firstLine="0"/>
              <w:jc w:val="both"/>
              <w:rPr>
                <w:rFonts w:cs="B Nazanin"/>
                <w:iCs/>
                <w:sz w:val="24"/>
                <w:szCs w:val="28"/>
              </w:rPr>
            </w:pPr>
            <w:r w:rsidRPr="00821394">
              <w:rPr>
                <w:rFonts w:cs="B Nazanin"/>
                <w:iCs/>
                <w:sz w:val="24"/>
                <w:szCs w:val="28"/>
              </w:rPr>
              <w:t>(</w:t>
            </w:r>
            <w:r w:rsidR="00821394" w:rsidRPr="00821394">
              <w:rPr>
                <w:rFonts w:cs="B Nazanin"/>
                <w:iCs/>
                <w:sz w:val="24"/>
                <w:szCs w:val="28"/>
              </w:rPr>
              <w:t>10</w:t>
            </w:r>
            <w:r w:rsidRPr="00821394">
              <w:rPr>
                <w:rFonts w:cs="B Nazanin"/>
                <w:iCs/>
                <w:sz w:val="24"/>
                <w:szCs w:val="28"/>
              </w:rPr>
              <w:t>)</w:t>
            </w:r>
          </w:p>
          <w:p w14:paraId="398B2E2F" w14:textId="6045E8BD" w:rsidR="00821394" w:rsidRPr="00D57089" w:rsidRDefault="00821394" w:rsidP="00C413DA">
            <w:pPr>
              <w:pStyle w:val="Text"/>
              <w:bidi w:val="0"/>
              <w:ind w:firstLine="0"/>
              <w:jc w:val="both"/>
              <w:rPr>
                <w:rFonts w:cs="B Nazanin"/>
                <w:iCs/>
              </w:rPr>
            </w:pPr>
          </w:p>
        </w:tc>
        <w:tc>
          <w:tcPr>
            <w:tcW w:w="7562" w:type="dxa"/>
            <w:tcBorders>
              <w:top w:val="nil"/>
              <w:left w:val="nil"/>
              <w:bottom w:val="nil"/>
              <w:right w:val="nil"/>
            </w:tcBorders>
            <w:shd w:val="clear" w:color="auto" w:fill="auto"/>
          </w:tcPr>
          <w:p w14:paraId="2B778B54" w14:textId="77777777" w:rsidR="00713F74" w:rsidRDefault="00713F74" w:rsidP="00C413DA">
            <w:pPr>
              <w:pStyle w:val="Text"/>
              <w:bidi w:val="0"/>
              <w:ind w:firstLine="0"/>
              <w:jc w:val="both"/>
              <w:rPr>
                <w:rFonts w:cs="B Nazanin"/>
                <w:i/>
              </w:rPr>
            </w:pPr>
            <m:oMathPara>
              <m:oMath>
                <m:r>
                  <w:rPr>
                    <w:rFonts w:ascii="Cambria Math" w:hAnsi="Cambria Math" w:cs="Times New Roman"/>
                    <w:sz w:val="24"/>
                    <w:szCs w:val="24"/>
                    <w:lang w:bidi="ar"/>
                  </w:rPr>
                  <m:t>FPR=</m:t>
                </m:r>
                <m:f>
                  <m:fPr>
                    <m:ctrlPr>
                      <w:rPr>
                        <w:rFonts w:ascii="Cambria Math" w:hAnsi="Cambria Math" w:cs="Times New Roman"/>
                        <w:i/>
                        <w:sz w:val="24"/>
                        <w:szCs w:val="24"/>
                        <w:lang w:bidi="ar"/>
                      </w:rPr>
                    </m:ctrlPr>
                  </m:fPr>
                  <m:num>
                    <m:r>
                      <w:rPr>
                        <w:rFonts w:ascii="Cambria Math" w:hAnsi="Cambria Math" w:cs="Times New Roman"/>
                        <w:sz w:val="24"/>
                        <w:szCs w:val="24"/>
                        <w:lang w:bidi="ar"/>
                      </w:rPr>
                      <m:t>FP</m:t>
                    </m:r>
                  </m:num>
                  <m:den>
                    <m:r>
                      <w:rPr>
                        <w:rFonts w:ascii="Cambria Math" w:hAnsi="Cambria Math" w:cs="Times New Roman"/>
                        <w:sz w:val="24"/>
                        <w:szCs w:val="24"/>
                        <w:lang w:bidi="ar"/>
                      </w:rPr>
                      <m:t>FP+TN</m:t>
                    </m:r>
                  </m:den>
                </m:f>
              </m:oMath>
            </m:oMathPara>
          </w:p>
        </w:tc>
      </w:tr>
    </w:tbl>
    <w:p w14:paraId="517BE757" w14:textId="25254BD0" w:rsidR="00D71F97" w:rsidRDefault="00EF4347" w:rsidP="00C413DA">
      <w:pPr>
        <w:spacing w:line="240" w:lineRule="auto"/>
        <w:jc w:val="both"/>
        <w:rPr>
          <w:rFonts w:ascii="Times New Roman" w:eastAsia="SimSun" w:hAnsi="Times New Roman" w:cs="Times New Roman"/>
          <w:sz w:val="24"/>
          <w:szCs w:val="24"/>
          <w:lang w:bidi="ar"/>
        </w:rPr>
      </w:pPr>
      <w:r w:rsidRPr="00EF4347">
        <w:rPr>
          <w:rFonts w:ascii="Times New Roman" w:eastAsia="SimSun" w:hAnsi="Times New Roman" w:cs="Times New Roman"/>
          <w:sz w:val="24"/>
          <w:szCs w:val="24"/>
          <w:lang w:bidi="ar"/>
        </w:rPr>
        <w:t>AUPR is the area under the plot created based on precision and sensitivity</w:t>
      </w:r>
      <w:ins w:id="204" w:author="Elnaz" w:date="2020-11-15T13:09:00Z">
        <w:r w:rsidR="008709BB">
          <w:rPr>
            <w:rFonts w:ascii="Times New Roman" w:eastAsia="SimSun" w:hAnsi="Times New Roman" w:cs="Times New Roman"/>
            <w:sz w:val="24"/>
            <w:szCs w:val="24"/>
            <w:lang w:bidi="ar"/>
          </w:rPr>
          <w:t xml:space="preserve"> which is shown in figure 3</w:t>
        </w:r>
      </w:ins>
      <w:ins w:id="205" w:author="Elnaz" w:date="2020-11-15T13:10:00Z">
        <w:r w:rsidR="008709BB">
          <w:rPr>
            <w:rFonts w:ascii="Times New Roman" w:eastAsia="SimSun" w:hAnsi="Times New Roman" w:cs="Times New Roman"/>
            <w:sz w:val="24"/>
            <w:szCs w:val="24"/>
            <w:lang w:bidi="ar"/>
          </w:rPr>
          <w:t xml:space="preserve"> for current study</w:t>
        </w:r>
      </w:ins>
      <w:r w:rsidRPr="00EF4347">
        <w:rPr>
          <w:rFonts w:ascii="Times New Roman" w:eastAsia="SimSun" w:hAnsi="Times New Roman" w:cs="Times New Roman"/>
          <w:sz w:val="24"/>
          <w:szCs w:val="24"/>
          <w:lang w:bidi="ar"/>
        </w:rPr>
        <w:t>. AUC and AUPR evaluate the performance of the model independently of the threshold value. In cases where the samples are not balanced, and the association matrix has more zero, the AUPR criterion is a fairer metric for model evaluation.</w:t>
      </w:r>
    </w:p>
    <w:p w14:paraId="293BE9EC" w14:textId="6853FDBA" w:rsidR="006809A9" w:rsidRDefault="00C62357" w:rsidP="00C413DA">
      <w:pPr>
        <w:spacing w:line="240" w:lineRule="auto"/>
        <w:jc w:val="both"/>
        <w:rPr>
          <w:rFonts w:ascii="Times New Roman" w:eastAsia="SimSun" w:hAnsi="Times New Roman" w:cs="Times New Roman"/>
          <w:b/>
          <w:bCs/>
          <w:sz w:val="24"/>
          <w:szCs w:val="24"/>
          <w:lang w:bidi="ar"/>
        </w:rPr>
      </w:pPr>
      <w:r w:rsidRPr="007838D7">
        <w:rPr>
          <w:rFonts w:ascii="Times New Roman" w:eastAsia="SimSun" w:hAnsi="Times New Roman" w:cs="Times New Roman"/>
          <w:b/>
          <w:bCs/>
          <w:sz w:val="24"/>
          <w:szCs w:val="24"/>
          <w:lang w:bidi="ar"/>
        </w:rPr>
        <w:t>3</w:t>
      </w:r>
      <w:r w:rsidR="00AB1BCE" w:rsidRPr="007838D7">
        <w:rPr>
          <w:rFonts w:ascii="Times New Roman" w:eastAsia="SimSun" w:hAnsi="Times New Roman" w:cs="Times New Roman"/>
          <w:b/>
          <w:bCs/>
          <w:sz w:val="24"/>
          <w:szCs w:val="24"/>
          <w:lang w:bidi="ar"/>
        </w:rPr>
        <w:t>.2</w:t>
      </w:r>
      <w:r w:rsidR="004D4A83" w:rsidRPr="007838D7">
        <w:rPr>
          <w:rFonts w:ascii="Times New Roman" w:eastAsia="SimSun" w:hAnsi="Times New Roman" w:cs="Times New Roman"/>
          <w:b/>
          <w:bCs/>
          <w:sz w:val="24"/>
          <w:szCs w:val="24"/>
          <w:lang w:bidi="ar"/>
        </w:rPr>
        <w:t xml:space="preserve"> </w:t>
      </w:r>
      <w:r w:rsidR="00AB1BCE" w:rsidRPr="007838D7">
        <w:rPr>
          <w:rFonts w:ascii="Times New Roman" w:eastAsia="SimSun" w:hAnsi="Times New Roman" w:cs="Times New Roman"/>
          <w:b/>
          <w:bCs/>
          <w:sz w:val="24"/>
          <w:szCs w:val="24"/>
          <w:lang w:bidi="ar"/>
        </w:rPr>
        <w:t>Results of the proposed method</w:t>
      </w:r>
    </w:p>
    <w:p w14:paraId="1966E7FF" w14:textId="3CC0EBCC" w:rsidR="00EF4347" w:rsidRPr="00EF4347" w:rsidRDefault="00EF4347" w:rsidP="001A22F9">
      <w:pPr>
        <w:spacing w:line="240" w:lineRule="auto"/>
        <w:jc w:val="both"/>
        <w:rPr>
          <w:rFonts w:ascii="Times New Roman" w:eastAsia="SimSun" w:hAnsi="Times New Roman" w:cs="Times New Roman"/>
          <w:sz w:val="24"/>
          <w:szCs w:val="24"/>
          <w:lang w:bidi="ar"/>
        </w:rPr>
        <w:pPrChange w:id="206" w:author="Elnaz" w:date="2020-11-15T13:14:00Z">
          <w:pPr>
            <w:spacing w:line="240" w:lineRule="auto"/>
            <w:jc w:val="both"/>
          </w:pPr>
        </w:pPrChange>
      </w:pPr>
      <w:bookmarkStart w:id="207" w:name="_Ref48560466"/>
      <w:r w:rsidRPr="00EF4347">
        <w:rPr>
          <w:rFonts w:ascii="Times New Roman" w:eastAsia="SimSun" w:hAnsi="Times New Roman" w:cs="Times New Roman"/>
          <w:sz w:val="24"/>
          <w:szCs w:val="24"/>
          <w:lang w:bidi="ar"/>
        </w:rPr>
        <w:t xml:space="preserve">The proposed method was implemented </w:t>
      </w:r>
      <w:ins w:id="208" w:author="Elnaz" w:date="2020-11-15T13:13:00Z">
        <w:r w:rsidR="001A22F9">
          <w:rPr>
            <w:rFonts w:ascii="Times New Roman" w:eastAsia="SimSun" w:hAnsi="Times New Roman" w:cs="Times New Roman"/>
            <w:sz w:val="24"/>
            <w:szCs w:val="24"/>
            <w:lang w:bidi="ar"/>
          </w:rPr>
          <w:t>in two ways once on</w:t>
        </w:r>
      </w:ins>
      <w:ins w:id="209" w:author="Elnaz" w:date="2020-11-15T13:17:00Z">
        <w:r w:rsidR="001A22F9">
          <w:rPr>
            <w:rFonts w:ascii="Times New Roman" w:eastAsia="SimSun" w:hAnsi="Times New Roman" w:cs="Times New Roman"/>
            <w:sz w:val="24"/>
            <w:szCs w:val="24"/>
            <w:lang w:bidi="ar"/>
          </w:rPr>
          <w:t xml:space="preserve"> </w:t>
        </w:r>
      </w:ins>
      <w:del w:id="210" w:author="Elnaz" w:date="2020-11-15T13:13:00Z">
        <w:r w:rsidRPr="00EF4347" w:rsidDel="001A22F9">
          <w:rPr>
            <w:rFonts w:ascii="Times New Roman" w:eastAsia="SimSun" w:hAnsi="Times New Roman" w:cs="Times New Roman"/>
            <w:sz w:val="24"/>
            <w:szCs w:val="24"/>
            <w:lang w:bidi="ar"/>
          </w:rPr>
          <w:delText xml:space="preserve">on </w:delText>
        </w:r>
      </w:del>
      <w:r w:rsidRPr="00EF4347">
        <w:rPr>
          <w:rFonts w:ascii="Times New Roman" w:eastAsia="SimSun" w:hAnsi="Times New Roman" w:cs="Times New Roman"/>
          <w:sz w:val="24"/>
          <w:szCs w:val="24"/>
          <w:lang w:bidi="ar"/>
        </w:rPr>
        <w:t xml:space="preserve">each of </w:t>
      </w:r>
      <w:ins w:id="211" w:author="Elnaz" w:date="2020-11-15T13:13:00Z">
        <w:r w:rsidR="001A22F9">
          <w:rPr>
            <w:rFonts w:ascii="Times New Roman" w:eastAsia="SimSun" w:hAnsi="Times New Roman" w:cs="Times New Roman"/>
            <w:sz w:val="24"/>
            <w:szCs w:val="24"/>
            <w:lang w:bidi="ar"/>
          </w:rPr>
          <w:t>similarity matrix's</w:t>
        </w:r>
      </w:ins>
      <w:del w:id="212" w:author="Elnaz" w:date="2020-11-15T13:13:00Z">
        <w:r w:rsidRPr="00EF4347" w:rsidDel="001A22F9">
          <w:rPr>
            <w:rFonts w:ascii="Times New Roman" w:eastAsia="SimSun" w:hAnsi="Times New Roman" w:cs="Times New Roman"/>
            <w:sz w:val="24"/>
            <w:szCs w:val="24"/>
            <w:lang w:bidi="ar"/>
          </w:rPr>
          <w:delText>them</w:delText>
        </w:r>
      </w:del>
      <w:r w:rsidRPr="00EF4347">
        <w:rPr>
          <w:rFonts w:ascii="Times New Roman" w:eastAsia="SimSun" w:hAnsi="Times New Roman" w:cs="Times New Roman"/>
          <w:sz w:val="24"/>
          <w:szCs w:val="24"/>
          <w:lang w:bidi="ar"/>
        </w:rPr>
        <w:t xml:space="preserve"> separately to investigate </w:t>
      </w:r>
      <w:ins w:id="213" w:author="Elnaz" w:date="2020-11-15T13:14:00Z">
        <w:r w:rsidR="001A22F9">
          <w:rPr>
            <w:rFonts w:ascii="Times New Roman" w:eastAsia="SimSun" w:hAnsi="Times New Roman" w:cs="Times New Roman"/>
            <w:sz w:val="24"/>
            <w:szCs w:val="24"/>
            <w:lang w:bidi="ar"/>
          </w:rPr>
          <w:t>their</w:t>
        </w:r>
      </w:ins>
      <w:del w:id="214" w:author="Elnaz" w:date="2020-11-15T13:14:00Z">
        <w:r w:rsidRPr="00EF4347" w:rsidDel="001A22F9">
          <w:rPr>
            <w:rFonts w:ascii="Times New Roman" w:eastAsia="SimSun" w:hAnsi="Times New Roman" w:cs="Times New Roman"/>
            <w:sz w:val="24"/>
            <w:szCs w:val="24"/>
            <w:lang w:bidi="ar"/>
          </w:rPr>
          <w:delText>each similarity matrix's</w:delText>
        </w:r>
      </w:del>
      <w:r w:rsidRPr="00EF4347">
        <w:rPr>
          <w:rFonts w:ascii="Times New Roman" w:eastAsia="SimSun" w:hAnsi="Times New Roman" w:cs="Times New Roman"/>
          <w:sz w:val="24"/>
          <w:szCs w:val="24"/>
          <w:lang w:bidi="ar"/>
        </w:rPr>
        <w:t xml:space="preserve"> importance</w:t>
      </w:r>
      <w:ins w:id="215" w:author="Elnaz" w:date="2020-11-15T13:17:00Z">
        <w:r w:rsidR="001A22F9">
          <w:rPr>
            <w:rFonts w:ascii="Times New Roman" w:eastAsia="SimSun" w:hAnsi="Times New Roman" w:cs="Times New Roman"/>
            <w:sz w:val="24"/>
            <w:szCs w:val="24"/>
            <w:lang w:bidi="ar"/>
          </w:rPr>
          <w:t xml:space="preserve"> which is shown in table 1</w:t>
        </w:r>
      </w:ins>
      <w:r w:rsidRPr="00EF4347">
        <w:rPr>
          <w:rFonts w:ascii="Times New Roman" w:eastAsia="SimSun" w:hAnsi="Times New Roman" w:cs="Times New Roman"/>
          <w:sz w:val="24"/>
          <w:szCs w:val="24"/>
          <w:lang w:bidi="ar"/>
        </w:rPr>
        <w:t xml:space="preserve">. </w:t>
      </w:r>
      <w:ins w:id="216" w:author="Elnaz" w:date="2020-11-15T13:14:00Z">
        <w:r w:rsidR="001A22F9">
          <w:rPr>
            <w:rFonts w:ascii="Times New Roman" w:eastAsia="SimSun" w:hAnsi="Times New Roman" w:cs="Times New Roman"/>
            <w:sz w:val="24"/>
            <w:szCs w:val="24"/>
            <w:lang w:bidi="ar"/>
          </w:rPr>
          <w:t>In the next step</w:t>
        </w:r>
      </w:ins>
      <w:del w:id="217" w:author="Elnaz" w:date="2020-11-15T13:14:00Z">
        <w:r w:rsidRPr="00EF4347" w:rsidDel="001A22F9">
          <w:rPr>
            <w:rFonts w:ascii="Times New Roman" w:eastAsia="SimSun" w:hAnsi="Times New Roman" w:cs="Times New Roman"/>
            <w:sz w:val="24"/>
            <w:szCs w:val="24"/>
            <w:lang w:bidi="ar"/>
          </w:rPr>
          <w:delText>The proposed method</w:delText>
        </w:r>
      </w:del>
      <w:r w:rsidRPr="00EF4347">
        <w:rPr>
          <w:rFonts w:ascii="Times New Roman" w:eastAsia="SimSun" w:hAnsi="Times New Roman" w:cs="Times New Roman"/>
          <w:sz w:val="24"/>
          <w:szCs w:val="24"/>
          <w:lang w:bidi="ar"/>
        </w:rPr>
        <w:t xml:space="preserve"> was also applied to the integrated similarity matrix. As shown in Table </w:t>
      </w:r>
      <w:ins w:id="218" w:author="Elnaz" w:date="2020-11-15T13:18:00Z">
        <w:r w:rsidR="001A22F9">
          <w:rPr>
            <w:rFonts w:ascii="Times New Roman" w:eastAsia="SimSun" w:hAnsi="Times New Roman" w:cs="Times New Roman"/>
            <w:sz w:val="24"/>
            <w:szCs w:val="24"/>
            <w:lang w:bidi="ar"/>
          </w:rPr>
          <w:t>1</w:t>
        </w:r>
      </w:ins>
      <w:del w:id="219" w:author="Elnaz" w:date="2020-11-15T13:18:00Z">
        <w:r w:rsidRPr="00EF4347" w:rsidDel="001A22F9">
          <w:rPr>
            <w:rFonts w:ascii="Times New Roman" w:eastAsia="SimSun" w:hAnsi="Times New Roman" w:cs="Times New Roman"/>
            <w:sz w:val="24"/>
            <w:szCs w:val="24"/>
            <w:lang w:bidi="ar"/>
          </w:rPr>
          <w:delText>2</w:delText>
        </w:r>
      </w:del>
      <w:r w:rsidRPr="00EF4347">
        <w:rPr>
          <w:rFonts w:ascii="Times New Roman" w:eastAsia="SimSun" w:hAnsi="Times New Roman" w:cs="Times New Roman"/>
          <w:sz w:val="24"/>
          <w:szCs w:val="24"/>
          <w:lang w:bidi="ar"/>
        </w:rPr>
        <w:t>, the model applied to the matrix of drug-disease similarities and gene ontology has outperformed others. The combination of different features has resulted in the best results, which confirms the efficiency of DCA compaction and similarity integration by RWR. Using the integrated feature and similarities based on drug-disease associations has led to the best AUC and AUPR values.</w:t>
      </w:r>
    </w:p>
    <w:p w14:paraId="1BDEF0FD" w14:textId="355E0825" w:rsidR="00E05A6F" w:rsidRPr="00A3599B" w:rsidRDefault="00E05A6F" w:rsidP="00C413DA">
      <w:pPr>
        <w:spacing w:line="240" w:lineRule="auto"/>
        <w:jc w:val="center"/>
        <w:rPr>
          <w:rFonts w:asciiTheme="majorBidi" w:hAnsiTheme="majorBidi" w:cstheme="majorBidi"/>
        </w:rPr>
      </w:pPr>
      <w:r w:rsidRPr="00933188">
        <w:rPr>
          <w:rFonts w:asciiTheme="majorBidi" w:hAnsiTheme="majorBidi" w:cstheme="majorBidi"/>
          <w:b/>
          <w:bCs/>
        </w:rPr>
        <w:t xml:space="preserve">Table </w:t>
      </w:r>
      <w:bookmarkEnd w:id="207"/>
      <w:r w:rsidR="00455378" w:rsidRPr="00933188">
        <w:rPr>
          <w:rFonts w:asciiTheme="majorBidi" w:hAnsiTheme="majorBidi" w:cstheme="majorBidi"/>
          <w:b/>
          <w:bCs/>
        </w:rPr>
        <w:t>1</w:t>
      </w:r>
      <w:r w:rsidR="00AA2A6B" w:rsidRPr="00933188">
        <w:rPr>
          <w:rFonts w:asciiTheme="majorBidi" w:hAnsiTheme="majorBidi" w:cstheme="majorBidi"/>
          <w:b/>
          <w:bCs/>
          <w:noProof/>
        </w:rPr>
        <w:t>.</w:t>
      </w:r>
      <w:r w:rsidRPr="00A3599B">
        <w:rPr>
          <w:rFonts w:asciiTheme="majorBidi" w:hAnsiTheme="majorBidi" w:cstheme="majorBidi"/>
          <w:noProof/>
        </w:rPr>
        <w:t xml:space="preserve"> Performance of the proposed method on each similarity matrix</w:t>
      </w:r>
    </w:p>
    <w:tbl>
      <w:tblPr>
        <w:tblW w:w="8045"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6010"/>
        <w:gridCol w:w="868"/>
        <w:gridCol w:w="1167"/>
      </w:tblGrid>
      <w:tr w:rsidR="00D71F97" w14:paraId="14D7EBA5"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2CFDB19" w14:textId="77777777" w:rsidR="00D71F97" w:rsidRDefault="00AB1BCE" w:rsidP="00C413DA">
            <w:pPr>
              <w:pStyle w:val="NormalWeb"/>
              <w:bidi w:val="0"/>
              <w:spacing w:line="240" w:lineRule="auto"/>
              <w:jc w:val="center"/>
              <w:rPr>
                <w:b/>
                <w:color w:val="000000"/>
              </w:rPr>
            </w:pPr>
            <w:r>
              <w:rPr>
                <w:rFonts w:eastAsia="B Nazanin"/>
                <w:b/>
                <w:color w:val="000000"/>
                <w:lang w:bidi="ar"/>
              </w:rPr>
              <w:t>Features</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B1528F9" w14:textId="3BD99B28" w:rsidR="00D71F97" w:rsidRDefault="00E56351" w:rsidP="00C413DA">
            <w:pPr>
              <w:pStyle w:val="NormalWeb"/>
              <w:bidi w:val="0"/>
              <w:spacing w:line="240" w:lineRule="auto"/>
              <w:jc w:val="center"/>
              <w:rPr>
                <w:b/>
                <w:color w:val="000000"/>
              </w:rPr>
            </w:pPr>
            <w:r w:rsidRPr="00A330D0">
              <w:rPr>
                <w:b/>
                <w:color w:val="000000"/>
                <w:lang w:bidi="ar"/>
              </w:rPr>
              <w:t>AUC</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5D19898" w14:textId="42F3D988" w:rsidR="00D71F97" w:rsidRDefault="00E56351" w:rsidP="00C413DA">
            <w:pPr>
              <w:pStyle w:val="NormalWeb"/>
              <w:bidi w:val="0"/>
              <w:spacing w:line="240" w:lineRule="auto"/>
              <w:jc w:val="center"/>
              <w:rPr>
                <w:b/>
                <w:color w:val="000000"/>
              </w:rPr>
            </w:pPr>
            <w:r w:rsidRPr="00A330D0">
              <w:rPr>
                <w:b/>
                <w:color w:val="000000"/>
                <w:lang w:bidi="ar"/>
              </w:rPr>
              <w:t>AUPR</w:t>
            </w:r>
          </w:p>
        </w:tc>
      </w:tr>
      <w:tr w:rsidR="00D71F97" w14:paraId="7A123074"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A77C60D" w14:textId="5C000BD3" w:rsidR="00D71F97" w:rsidRDefault="00E05A6F" w:rsidP="00C75CB4">
            <w:pPr>
              <w:pStyle w:val="NormalWeb"/>
              <w:bidi w:val="0"/>
              <w:spacing w:line="240" w:lineRule="auto"/>
              <w:rPr>
                <w:color w:val="000000"/>
              </w:rPr>
            </w:pPr>
            <w:r>
              <w:rPr>
                <w:color w:val="000000"/>
              </w:rPr>
              <w:t>d</w:t>
            </w:r>
            <w:r w:rsidR="00AB1BCE">
              <w:rPr>
                <w:color w:val="000000"/>
              </w:rPr>
              <w:t>1) Chemical structure</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FF5A18A" w14:textId="77777777" w:rsidR="00D71F97" w:rsidRDefault="00AB1BCE" w:rsidP="00C413DA">
            <w:pPr>
              <w:pStyle w:val="NormalWeb"/>
              <w:bidi w:val="0"/>
              <w:spacing w:line="240" w:lineRule="auto"/>
              <w:jc w:val="center"/>
              <w:rPr>
                <w:color w:val="000000"/>
              </w:rPr>
            </w:pPr>
            <w:r>
              <w:rPr>
                <w:color w:val="000000"/>
              </w:rPr>
              <w:t>83.60</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D42E32E" w14:textId="77777777" w:rsidR="00D71F97" w:rsidRDefault="00AB1BCE" w:rsidP="00C413DA">
            <w:pPr>
              <w:pStyle w:val="NormalWeb"/>
              <w:bidi w:val="0"/>
              <w:spacing w:line="240" w:lineRule="auto"/>
              <w:jc w:val="center"/>
              <w:rPr>
                <w:color w:val="000000"/>
              </w:rPr>
            </w:pPr>
            <w:r>
              <w:rPr>
                <w:color w:val="000000"/>
              </w:rPr>
              <w:t>87.28</w:t>
            </w:r>
          </w:p>
        </w:tc>
      </w:tr>
      <w:tr w:rsidR="00D71F97" w14:paraId="66B16080"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6D9BCB1" w14:textId="101BED78" w:rsidR="00D71F97" w:rsidRDefault="00E05A6F" w:rsidP="00C75CB4">
            <w:pPr>
              <w:pStyle w:val="NormalWeb"/>
              <w:wordWrap w:val="0"/>
              <w:bidi w:val="0"/>
              <w:spacing w:line="240" w:lineRule="auto"/>
              <w:rPr>
                <w:color w:val="000000"/>
              </w:rPr>
            </w:pPr>
            <w:r>
              <w:rPr>
                <w:color w:val="000000"/>
              </w:rPr>
              <w:t>d</w:t>
            </w:r>
            <w:r w:rsidR="00AB1BCE">
              <w:rPr>
                <w:color w:val="000000"/>
              </w:rPr>
              <w:t>2) Protein target</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A28912B" w14:textId="77777777" w:rsidR="00D71F97" w:rsidRDefault="00AB1BCE" w:rsidP="00C413DA">
            <w:pPr>
              <w:pStyle w:val="NormalWeb"/>
              <w:bidi w:val="0"/>
              <w:spacing w:line="240" w:lineRule="auto"/>
              <w:jc w:val="center"/>
              <w:rPr>
                <w:color w:val="000000"/>
                <w:rtl/>
              </w:rPr>
            </w:pPr>
            <w:r>
              <w:rPr>
                <w:color w:val="000000"/>
              </w:rPr>
              <w:t>84.42</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155E14E" w14:textId="77777777" w:rsidR="00D71F97" w:rsidRDefault="00AB1BCE" w:rsidP="00C413DA">
            <w:pPr>
              <w:pStyle w:val="NormalWeb"/>
              <w:bidi w:val="0"/>
              <w:spacing w:line="240" w:lineRule="auto"/>
              <w:jc w:val="center"/>
              <w:rPr>
                <w:color w:val="000000"/>
              </w:rPr>
            </w:pPr>
            <w:r>
              <w:rPr>
                <w:color w:val="000000"/>
              </w:rPr>
              <w:t>88.45</w:t>
            </w:r>
          </w:p>
        </w:tc>
      </w:tr>
      <w:tr w:rsidR="00D71F97" w14:paraId="3F2EE04F"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DCFEF4F" w14:textId="1D81E4C5" w:rsidR="00D71F97" w:rsidRDefault="00E05A6F" w:rsidP="00C75CB4">
            <w:pPr>
              <w:pStyle w:val="NormalWeb"/>
              <w:bidi w:val="0"/>
              <w:spacing w:line="240" w:lineRule="auto"/>
              <w:rPr>
                <w:color w:val="000000"/>
              </w:rPr>
            </w:pPr>
            <w:r>
              <w:rPr>
                <w:color w:val="000000"/>
              </w:rPr>
              <w:t>d</w:t>
            </w:r>
            <w:r w:rsidR="00AB1BCE">
              <w:rPr>
                <w:color w:val="000000"/>
              </w:rPr>
              <w:t>3) Gene ontology</w:t>
            </w:r>
            <w:r w:rsidR="00C75CB4">
              <w:rPr>
                <w:color w:val="000000"/>
              </w:rPr>
              <w:t>-</w:t>
            </w:r>
            <w:r w:rsidR="00AB1BCE">
              <w:rPr>
                <w:color w:val="000000"/>
              </w:rPr>
              <w:t>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D1C773F" w14:textId="77777777" w:rsidR="00D71F97" w:rsidRDefault="00AB1BCE" w:rsidP="00C413DA">
            <w:pPr>
              <w:pStyle w:val="NormalWeb"/>
              <w:bidi w:val="0"/>
              <w:spacing w:line="240" w:lineRule="auto"/>
              <w:jc w:val="center"/>
              <w:rPr>
                <w:color w:val="000000"/>
                <w:rtl/>
              </w:rPr>
            </w:pPr>
            <w:r>
              <w:rPr>
                <w:color w:val="000000"/>
              </w:rPr>
              <w:t>85.30</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817AC03" w14:textId="77777777" w:rsidR="00D71F97" w:rsidRDefault="00AB1BCE" w:rsidP="00C413DA">
            <w:pPr>
              <w:pStyle w:val="NormalWeb"/>
              <w:bidi w:val="0"/>
              <w:spacing w:line="240" w:lineRule="auto"/>
              <w:jc w:val="center"/>
              <w:rPr>
                <w:color w:val="000000"/>
              </w:rPr>
            </w:pPr>
            <w:r>
              <w:rPr>
                <w:color w:val="000000"/>
              </w:rPr>
              <w:t>89.13</w:t>
            </w:r>
          </w:p>
        </w:tc>
      </w:tr>
      <w:tr w:rsidR="00D71F97" w14:paraId="0470E669"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45FFBDD" w14:textId="77777777" w:rsidR="00D71F97" w:rsidRDefault="00E05A6F" w:rsidP="00C413DA">
            <w:pPr>
              <w:pStyle w:val="NormalWeb"/>
              <w:bidi w:val="0"/>
              <w:spacing w:line="240" w:lineRule="auto"/>
              <w:rPr>
                <w:color w:val="000000"/>
              </w:rPr>
            </w:pPr>
            <w:r>
              <w:rPr>
                <w:color w:val="000000"/>
              </w:rPr>
              <w:t>d</w:t>
            </w:r>
            <w:r w:rsidR="00AB1BCE">
              <w:rPr>
                <w:color w:val="000000"/>
              </w:rPr>
              <w:t>4) Side-effect based similarity</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14DF37F" w14:textId="77777777" w:rsidR="00D71F97" w:rsidRDefault="00AB1BCE" w:rsidP="00C413DA">
            <w:pPr>
              <w:pStyle w:val="NormalWeb"/>
              <w:bidi w:val="0"/>
              <w:spacing w:line="240" w:lineRule="auto"/>
              <w:jc w:val="center"/>
              <w:rPr>
                <w:color w:val="000000"/>
                <w:rtl/>
              </w:rPr>
            </w:pPr>
            <w:r>
              <w:rPr>
                <w:color w:val="000000"/>
              </w:rPr>
              <w:t>80.58</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6834167" w14:textId="77777777" w:rsidR="00D71F97" w:rsidRDefault="00AB1BCE" w:rsidP="00C413DA">
            <w:pPr>
              <w:pStyle w:val="NormalWeb"/>
              <w:bidi w:val="0"/>
              <w:spacing w:line="240" w:lineRule="auto"/>
              <w:jc w:val="center"/>
              <w:rPr>
                <w:color w:val="000000"/>
              </w:rPr>
            </w:pPr>
            <w:r>
              <w:rPr>
                <w:color w:val="000000"/>
              </w:rPr>
              <w:t>85.42</w:t>
            </w:r>
          </w:p>
        </w:tc>
      </w:tr>
      <w:tr w:rsidR="00D71F97" w14:paraId="7F65526E"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4E887D0" w14:textId="77777777" w:rsidR="00D71F97" w:rsidRDefault="00E05A6F" w:rsidP="00C413DA">
            <w:pPr>
              <w:pStyle w:val="NormalWeb"/>
              <w:bidi w:val="0"/>
              <w:spacing w:line="240" w:lineRule="auto"/>
              <w:rPr>
                <w:color w:val="000000"/>
              </w:rPr>
            </w:pPr>
            <w:r>
              <w:rPr>
                <w:color w:val="000000"/>
              </w:rPr>
              <w:t>d</w:t>
            </w:r>
            <w:r w:rsidR="00AB1BCE">
              <w:rPr>
                <w:color w:val="000000"/>
              </w:rPr>
              <w:t>5) Similarity based on drug-disease association matrix</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7AEF535" w14:textId="77777777" w:rsidR="00D71F97" w:rsidRDefault="00AB1BCE" w:rsidP="00C413DA">
            <w:pPr>
              <w:pStyle w:val="NormalWeb"/>
              <w:bidi w:val="0"/>
              <w:spacing w:line="240" w:lineRule="auto"/>
              <w:jc w:val="center"/>
              <w:rPr>
                <w:color w:val="000000"/>
                <w:rtl/>
              </w:rPr>
            </w:pPr>
            <w:r>
              <w:rPr>
                <w:color w:val="000000"/>
              </w:rPr>
              <w:t>92.07</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E01A009" w14:textId="77777777" w:rsidR="00D71F97" w:rsidRDefault="00AB1BCE" w:rsidP="00C413DA">
            <w:pPr>
              <w:pStyle w:val="NormalWeb"/>
              <w:bidi w:val="0"/>
              <w:spacing w:line="240" w:lineRule="auto"/>
              <w:jc w:val="center"/>
              <w:rPr>
                <w:color w:val="000000"/>
              </w:rPr>
            </w:pPr>
            <w:r>
              <w:rPr>
                <w:color w:val="000000"/>
              </w:rPr>
              <w:t>93.47</w:t>
            </w:r>
          </w:p>
        </w:tc>
      </w:tr>
      <w:tr w:rsidR="00930473" w14:paraId="17C2AA63" w14:textId="77777777" w:rsidTr="00E05A6F">
        <w:trPr>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134EF2E" w14:textId="165C2425" w:rsidR="00930473" w:rsidRDefault="00930473" w:rsidP="00930473">
            <w:pPr>
              <w:pStyle w:val="NormalWeb"/>
              <w:bidi w:val="0"/>
              <w:spacing w:line="240" w:lineRule="auto"/>
              <w:rPr>
                <w:color w:val="000000"/>
              </w:rPr>
            </w:pPr>
            <w:r>
              <w:rPr>
                <w:color w:val="000000"/>
              </w:rPr>
              <w:t>d1+d2+d3+d5</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6C89932" w14:textId="67E36D97" w:rsidR="00930473" w:rsidRDefault="00930473" w:rsidP="00C413DA">
            <w:pPr>
              <w:pStyle w:val="NormalWeb"/>
              <w:bidi w:val="0"/>
              <w:spacing w:line="240" w:lineRule="auto"/>
              <w:jc w:val="center"/>
              <w:rPr>
                <w:color w:val="000000"/>
              </w:rPr>
            </w:pPr>
            <w:r>
              <w:rPr>
                <w:color w:val="000000"/>
              </w:rPr>
              <w:t>92.87</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8A9DE52" w14:textId="1AF02501" w:rsidR="00930473" w:rsidRDefault="00930473" w:rsidP="00C413DA">
            <w:pPr>
              <w:pStyle w:val="NormalWeb"/>
              <w:bidi w:val="0"/>
              <w:spacing w:line="240" w:lineRule="auto"/>
              <w:jc w:val="center"/>
              <w:rPr>
                <w:color w:val="000000"/>
              </w:rPr>
            </w:pPr>
            <w:r>
              <w:rPr>
                <w:color w:val="000000"/>
              </w:rPr>
              <w:t>94.53</w:t>
            </w:r>
          </w:p>
        </w:tc>
      </w:tr>
      <w:tr w:rsidR="00D71F97" w14:paraId="2A9F2400" w14:textId="77777777" w:rsidTr="00E05A6F">
        <w:trPr>
          <w:trHeight w:val="136"/>
          <w:tblCellSpacing w:w="0" w:type="dxa"/>
          <w:jc w:val="center"/>
        </w:trPr>
        <w:tc>
          <w:tcPr>
            <w:tcW w:w="601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D184C01" w14:textId="77777777" w:rsidR="00D71F97" w:rsidRDefault="00AB1BCE" w:rsidP="00C413DA">
            <w:pPr>
              <w:pStyle w:val="NormalWeb"/>
              <w:bidi w:val="0"/>
              <w:spacing w:line="240" w:lineRule="auto"/>
              <w:rPr>
                <w:color w:val="000000"/>
              </w:rPr>
            </w:pPr>
            <w:r>
              <w:rPr>
                <w:rFonts w:eastAsia="B Nazanin"/>
                <w:color w:val="000000"/>
                <w:lang w:bidi="ar"/>
              </w:rPr>
              <w:t>Integration of all above similarity matrices</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828C0EB" w14:textId="77777777" w:rsidR="00D71F97" w:rsidRDefault="00AB1BCE" w:rsidP="00C413DA">
            <w:pPr>
              <w:pStyle w:val="NormalWeb"/>
              <w:bidi w:val="0"/>
              <w:spacing w:line="240" w:lineRule="auto"/>
              <w:jc w:val="center"/>
              <w:rPr>
                <w:color w:val="000000"/>
              </w:rPr>
            </w:pPr>
            <w:r>
              <w:rPr>
                <w:color w:val="000000"/>
              </w:rPr>
              <w:t>93.23</w:t>
            </w:r>
          </w:p>
        </w:tc>
        <w:tc>
          <w:tcPr>
            <w:tcW w:w="116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E7DC945" w14:textId="77777777" w:rsidR="00D71F97" w:rsidRDefault="00AB1BCE" w:rsidP="00C413DA">
            <w:pPr>
              <w:pStyle w:val="NormalWeb"/>
              <w:bidi w:val="0"/>
              <w:spacing w:line="240" w:lineRule="auto"/>
              <w:jc w:val="center"/>
              <w:rPr>
                <w:color w:val="000000"/>
              </w:rPr>
            </w:pPr>
            <w:r>
              <w:rPr>
                <w:color w:val="000000"/>
              </w:rPr>
              <w:t>94.83</w:t>
            </w:r>
          </w:p>
        </w:tc>
      </w:tr>
    </w:tbl>
    <w:p w14:paraId="3634D5DD" w14:textId="6342271C" w:rsidR="007D0FC1" w:rsidRPr="00B82F2E" w:rsidRDefault="00AB1BCE" w:rsidP="00C12809">
      <w:pPr>
        <w:spacing w:line="240" w:lineRule="auto"/>
        <w:jc w:val="both"/>
        <w:rPr>
          <w:rFonts w:ascii="Times New Roman" w:eastAsia="SimSun" w:hAnsi="Times New Roman" w:cs="Times New Roman"/>
          <w:sz w:val="24"/>
          <w:szCs w:val="24"/>
          <w:lang w:bidi="ar"/>
        </w:rPr>
        <w:pPrChange w:id="220" w:author="Elnaz" w:date="2020-11-15T13:25:00Z">
          <w:pPr>
            <w:spacing w:line="240" w:lineRule="auto"/>
            <w:jc w:val="both"/>
          </w:pPr>
        </w:pPrChange>
      </w:pPr>
      <w:r>
        <w:rPr>
          <w:rFonts w:ascii="Times New Roman" w:eastAsia="SimSun" w:hAnsi="Times New Roman" w:cs="Times New Roman"/>
          <w:sz w:val="24"/>
          <w:szCs w:val="24"/>
          <w:lang w:bidi="ar"/>
        </w:rPr>
        <w:br/>
      </w:r>
      <w:bookmarkStart w:id="221" w:name="_Ref48560666"/>
      <w:r w:rsidR="00AF608D">
        <w:rPr>
          <w:rFonts w:ascii="Times New Roman" w:eastAsia="SimSun" w:hAnsi="Times New Roman" w:cs="Times New Roman"/>
          <w:sz w:val="24"/>
          <w:szCs w:val="24"/>
          <w:lang w:bidi="ar"/>
        </w:rPr>
        <w:t>A</w:t>
      </w:r>
      <w:r w:rsidR="001D7A0C">
        <w:rPr>
          <w:rFonts w:ascii="Times New Roman" w:eastAsia="SimSun" w:hAnsi="Times New Roman" w:cs="Times New Roman"/>
          <w:sz w:val="24"/>
          <w:szCs w:val="24"/>
          <w:lang w:bidi="ar"/>
        </w:rPr>
        <w:t xml:space="preserve"> comparison between</w:t>
      </w:r>
      <w:r w:rsidR="001D7A0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 xml:space="preserve">the performance of the proposed method </w:t>
      </w:r>
      <w:r w:rsidR="001D7A0C">
        <w:rPr>
          <w:rFonts w:ascii="Times New Roman" w:eastAsia="SimSun" w:hAnsi="Times New Roman" w:cs="Times New Roman"/>
          <w:sz w:val="24"/>
          <w:szCs w:val="24"/>
          <w:lang w:bidi="ar"/>
        </w:rPr>
        <w:t>and</w:t>
      </w:r>
      <w:r w:rsidR="001D7A0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the results of</w:t>
      </w:r>
      <w:r w:rsidR="001D7A0C">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previous methods</w:t>
      </w:r>
      <w:r w:rsidR="00AF608D">
        <w:rPr>
          <w:rFonts w:ascii="Times New Roman" w:eastAsia="SimSun" w:hAnsi="Times New Roman" w:cs="Times New Roman"/>
          <w:sz w:val="24"/>
          <w:szCs w:val="24"/>
          <w:lang w:bidi="ar"/>
        </w:rPr>
        <w:t xml:space="preserve"> have been made which is highlighted in Table 2</w:t>
      </w:r>
      <w:r w:rsidR="0013246B" w:rsidRPr="0013246B">
        <w:rPr>
          <w:rFonts w:ascii="Times New Roman" w:eastAsia="SimSun" w:hAnsi="Times New Roman" w:cs="Times New Roman"/>
          <w:sz w:val="24"/>
          <w:szCs w:val="24"/>
          <w:lang w:bidi="ar"/>
        </w:rPr>
        <w:t xml:space="preserve">. </w:t>
      </w:r>
      <w:r w:rsidR="0033377C">
        <w:rPr>
          <w:rFonts w:ascii="Times New Roman" w:eastAsia="SimSun" w:hAnsi="Times New Roman" w:cs="Times New Roman"/>
          <w:sz w:val="24"/>
          <w:szCs w:val="24"/>
          <w:lang w:bidi="ar"/>
        </w:rPr>
        <w:t>A more detailed look at t</w:t>
      </w:r>
      <w:r w:rsidR="0013246B" w:rsidRPr="0013246B">
        <w:rPr>
          <w:rFonts w:ascii="Times New Roman" w:eastAsia="SimSun" w:hAnsi="Times New Roman" w:cs="Times New Roman"/>
          <w:sz w:val="24"/>
          <w:szCs w:val="24"/>
          <w:lang w:bidi="ar"/>
        </w:rPr>
        <w:t>he results</w:t>
      </w:r>
      <w:r w:rsidR="0033377C">
        <w:rPr>
          <w:rFonts w:ascii="Times New Roman" w:eastAsia="SimSun" w:hAnsi="Times New Roman" w:cs="Times New Roman"/>
          <w:sz w:val="24"/>
          <w:szCs w:val="24"/>
          <w:lang w:bidi="ar"/>
        </w:rPr>
        <w:t>, reveals the fact,</w:t>
      </w:r>
      <w:r w:rsidR="0013246B" w:rsidRPr="0013246B">
        <w:rPr>
          <w:rFonts w:ascii="Times New Roman" w:eastAsia="SimSun" w:hAnsi="Times New Roman" w:cs="Times New Roman"/>
          <w:sz w:val="24"/>
          <w:szCs w:val="24"/>
          <w:lang w:bidi="ar"/>
        </w:rPr>
        <w:t xml:space="preserve"> that the proposed method </w:t>
      </w:r>
      <w:r w:rsidR="0033377C">
        <w:rPr>
          <w:rFonts w:ascii="Times New Roman" w:eastAsia="SimSun" w:hAnsi="Times New Roman" w:cs="Times New Roman"/>
          <w:sz w:val="24"/>
          <w:szCs w:val="24"/>
          <w:lang w:bidi="ar"/>
        </w:rPr>
        <w:t>far outweigh</w:t>
      </w:r>
      <w:r w:rsidR="0013246B" w:rsidRPr="0013246B">
        <w:rPr>
          <w:rFonts w:ascii="Times New Roman" w:eastAsia="SimSun" w:hAnsi="Times New Roman" w:cs="Times New Roman"/>
          <w:sz w:val="24"/>
          <w:szCs w:val="24"/>
          <w:lang w:bidi="ar"/>
        </w:rPr>
        <w:t xml:space="preserve"> </w:t>
      </w:r>
      <w:r w:rsidR="0033377C">
        <w:rPr>
          <w:rFonts w:ascii="Times New Roman" w:eastAsia="SimSun" w:hAnsi="Times New Roman" w:cs="Times New Roman"/>
          <w:sz w:val="24"/>
          <w:szCs w:val="24"/>
          <w:lang w:bidi="ar"/>
        </w:rPr>
        <w:t>the</w:t>
      </w:r>
      <w:r w:rsidR="0013246B" w:rsidRPr="0013246B">
        <w:rPr>
          <w:rFonts w:ascii="Times New Roman" w:eastAsia="SimSun" w:hAnsi="Times New Roman" w:cs="Times New Roman"/>
          <w:sz w:val="24"/>
          <w:szCs w:val="24"/>
          <w:lang w:bidi="ar"/>
        </w:rPr>
        <w:t xml:space="preserve"> previous methods and can predict the existing drug-disease relationships </w:t>
      </w:r>
      <w:r w:rsidR="0033377C">
        <w:rPr>
          <w:rFonts w:ascii="Times New Roman" w:eastAsia="SimSun" w:hAnsi="Times New Roman" w:cs="Times New Roman"/>
          <w:sz w:val="24"/>
          <w:szCs w:val="24"/>
          <w:lang w:bidi="ar"/>
        </w:rPr>
        <w:t>more appropriately</w:t>
      </w:r>
      <w:r w:rsidR="0013246B" w:rsidRPr="0013246B">
        <w:rPr>
          <w:rFonts w:ascii="Times New Roman" w:eastAsia="SimSun" w:hAnsi="Times New Roman" w:cs="Times New Roman"/>
          <w:sz w:val="24"/>
          <w:szCs w:val="24"/>
          <w:lang w:bidi="ar"/>
        </w:rPr>
        <w:t>.</w:t>
      </w:r>
      <w:r w:rsidR="00791054">
        <w:rPr>
          <w:rFonts w:ascii="Times New Roman" w:eastAsia="SimSun" w:hAnsi="Times New Roman" w:cs="Times New Roman"/>
          <w:sz w:val="24"/>
          <w:szCs w:val="24"/>
          <w:lang w:bidi="ar"/>
        </w:rPr>
        <w:t xml:space="preserve"> </w:t>
      </w:r>
      <w:r w:rsidR="00791054" w:rsidRPr="00791054">
        <w:rPr>
          <w:rFonts w:ascii="Times New Roman" w:eastAsia="SimSun" w:hAnsi="Times New Roman" w:cs="Times New Roman"/>
          <w:sz w:val="24"/>
          <w:szCs w:val="24"/>
          <w:lang w:bidi="ar"/>
        </w:rPr>
        <w:t xml:space="preserve">From these </w:t>
      </w:r>
      <w:r w:rsidR="00791054">
        <w:rPr>
          <w:rFonts w:ascii="Times New Roman" w:eastAsia="SimSun" w:hAnsi="Times New Roman" w:cs="Times New Roman"/>
          <w:sz w:val="24"/>
          <w:szCs w:val="24"/>
          <w:lang w:bidi="ar"/>
        </w:rPr>
        <w:t>comparison</w:t>
      </w:r>
      <w:r w:rsidR="00791054" w:rsidRPr="00791054">
        <w:rPr>
          <w:rFonts w:ascii="Times New Roman" w:eastAsia="SimSun" w:hAnsi="Times New Roman" w:cs="Times New Roman"/>
          <w:sz w:val="24"/>
          <w:szCs w:val="24"/>
          <w:lang w:bidi="ar"/>
        </w:rPr>
        <w:t>s</w:t>
      </w:r>
      <w:r w:rsidR="0000712D">
        <w:rPr>
          <w:rFonts w:ascii="Times New Roman" w:eastAsia="SimSun" w:hAnsi="Times New Roman" w:cs="Times New Roman"/>
          <w:sz w:val="24"/>
          <w:szCs w:val="24"/>
          <w:lang w:bidi="ar"/>
        </w:rPr>
        <w:t>,</w:t>
      </w:r>
      <w:r w:rsidR="00791054" w:rsidRPr="00791054">
        <w:rPr>
          <w:rFonts w:ascii="Times New Roman" w:eastAsia="SimSun" w:hAnsi="Times New Roman" w:cs="Times New Roman"/>
          <w:sz w:val="24"/>
          <w:szCs w:val="24"/>
          <w:lang w:bidi="ar"/>
        </w:rPr>
        <w:t xml:space="preserve"> it is clear that</w:t>
      </w:r>
      <w:r w:rsidR="0013246B" w:rsidRPr="0013246B">
        <w:rPr>
          <w:rFonts w:ascii="Times New Roman" w:eastAsia="SimSun" w:hAnsi="Times New Roman" w:cs="Times New Roman"/>
          <w:sz w:val="24"/>
          <w:szCs w:val="24"/>
          <w:lang w:bidi="ar"/>
        </w:rPr>
        <w:t xml:space="preserve"> </w:t>
      </w:r>
      <w:r w:rsidR="00791054">
        <w:rPr>
          <w:rFonts w:ascii="Times New Roman" w:eastAsia="SimSun" w:hAnsi="Times New Roman" w:cs="Times New Roman"/>
          <w:sz w:val="24"/>
          <w:szCs w:val="24"/>
          <w:lang w:bidi="ar"/>
        </w:rPr>
        <w:t>t</w:t>
      </w:r>
      <w:r w:rsidR="0013246B" w:rsidRPr="0013246B">
        <w:rPr>
          <w:rFonts w:ascii="Times New Roman" w:eastAsia="SimSun" w:hAnsi="Times New Roman" w:cs="Times New Roman"/>
          <w:sz w:val="24"/>
          <w:szCs w:val="24"/>
          <w:lang w:bidi="ar"/>
        </w:rPr>
        <w:t xml:space="preserve">he high values of AUC and AUPR in the proposed method indicate that the proposed method </w:t>
      </w:r>
      <w:r w:rsidR="0033377C">
        <w:rPr>
          <w:rFonts w:ascii="Times New Roman" w:eastAsia="SimSun" w:hAnsi="Times New Roman" w:cs="Times New Roman"/>
          <w:sz w:val="24"/>
          <w:szCs w:val="24"/>
          <w:lang w:bidi="ar"/>
        </w:rPr>
        <w:t>seem</w:t>
      </w:r>
      <w:r w:rsidR="00580089">
        <w:rPr>
          <w:rFonts w:ascii="Times New Roman" w:eastAsia="SimSun" w:hAnsi="Times New Roman" w:cs="Times New Roman"/>
          <w:sz w:val="24"/>
          <w:szCs w:val="24"/>
          <w:lang w:bidi="ar"/>
        </w:rPr>
        <w:t>s</w:t>
      </w:r>
      <w:r w:rsidR="0033377C">
        <w:rPr>
          <w:rFonts w:ascii="Times New Roman" w:eastAsia="SimSun" w:hAnsi="Times New Roman" w:cs="Times New Roman"/>
          <w:sz w:val="24"/>
          <w:szCs w:val="24"/>
          <w:lang w:bidi="ar"/>
        </w:rPr>
        <w:t xml:space="preserve"> to be much</w:t>
      </w:r>
      <w:r w:rsidR="0013246B" w:rsidRPr="0013246B">
        <w:rPr>
          <w:rFonts w:ascii="Times New Roman" w:eastAsia="SimSun" w:hAnsi="Times New Roman" w:cs="Times New Roman"/>
          <w:sz w:val="24"/>
          <w:szCs w:val="24"/>
          <w:lang w:bidi="ar"/>
        </w:rPr>
        <w:t xml:space="preserve"> successful in drug </w:t>
      </w:r>
      <w:r w:rsidR="003B5F8B">
        <w:rPr>
          <w:rFonts w:ascii="Times New Roman" w:eastAsia="SimSun" w:hAnsi="Times New Roman" w:cs="Times New Roman"/>
          <w:sz w:val="24"/>
          <w:szCs w:val="24"/>
          <w:lang w:bidi="ar"/>
        </w:rPr>
        <w:t>repurposing</w:t>
      </w:r>
      <w:ins w:id="222" w:author="Elnaz" w:date="2020-11-15T13:24:00Z">
        <w:r w:rsidR="00C12809">
          <w:rPr>
            <w:rFonts w:ascii="Times New Roman" w:eastAsia="SimSun" w:hAnsi="Times New Roman" w:cs="Times New Roman"/>
            <w:sz w:val="24"/>
            <w:szCs w:val="24"/>
            <w:lang w:bidi="ar"/>
          </w:rPr>
          <w:t xml:space="preserve"> than previous methods</w:t>
        </w:r>
      </w:ins>
      <w:r w:rsidR="0013246B" w:rsidRPr="0013246B">
        <w:rPr>
          <w:rFonts w:ascii="Times New Roman" w:eastAsia="SimSun" w:hAnsi="Times New Roman" w:cs="Times New Roman"/>
          <w:sz w:val="24"/>
          <w:szCs w:val="24"/>
          <w:lang w:bidi="ar"/>
        </w:rPr>
        <w:t xml:space="preserve">. The proposed method has improved the AUC </w:t>
      </w:r>
      <w:r w:rsidR="0013246B" w:rsidRPr="0013246B">
        <w:rPr>
          <w:rFonts w:ascii="Times New Roman" w:eastAsia="SimSun" w:hAnsi="Times New Roman" w:cs="Times New Roman"/>
          <w:sz w:val="24"/>
          <w:szCs w:val="24"/>
          <w:lang w:bidi="ar"/>
        </w:rPr>
        <w:lastRenderedPageBreak/>
        <w:t xml:space="preserve">and AUPR criteria by 1.13% and 14.23%, respectively, compared to the previous methods. Since the AUPR criterion is a more appropriate criterion for evaluating </w:t>
      </w:r>
      <w:r w:rsidR="0033377C">
        <w:rPr>
          <w:rFonts w:ascii="Times New Roman" w:eastAsia="SimSun" w:hAnsi="Times New Roman" w:cs="Times New Roman"/>
          <w:sz w:val="24"/>
          <w:szCs w:val="24"/>
          <w:lang w:bidi="ar"/>
        </w:rPr>
        <w:t>the</w:t>
      </w:r>
      <w:r w:rsidR="0033377C"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problem,</w:t>
      </w:r>
      <w:ins w:id="223" w:author="Elnaz" w:date="2020-11-15T13:25:00Z">
        <w:r w:rsidR="00C12809">
          <w:rPr>
            <w:rFonts w:ascii="Times New Roman" w:eastAsia="SimSun" w:hAnsi="Times New Roman" w:cs="Times New Roman"/>
            <w:sz w:val="24"/>
            <w:szCs w:val="24"/>
            <w:lang w:bidi="ar"/>
          </w:rPr>
          <w:t xml:space="preserve"> </w:t>
        </w:r>
      </w:ins>
      <w:del w:id="224" w:author="Elnaz" w:date="2020-11-15T13:25:00Z">
        <w:r w:rsidR="0013246B" w:rsidRPr="0013246B" w:rsidDel="00C12809">
          <w:rPr>
            <w:rFonts w:ascii="Times New Roman" w:eastAsia="SimSun" w:hAnsi="Times New Roman" w:cs="Times New Roman"/>
            <w:sz w:val="24"/>
            <w:szCs w:val="24"/>
            <w:lang w:bidi="ar"/>
          </w:rPr>
          <w:delText xml:space="preserve"> </w:delText>
        </w:r>
        <w:r w:rsidR="00151DC8" w:rsidDel="00C12809">
          <w:rPr>
            <w:rFonts w:ascii="Times New Roman" w:eastAsia="SimSun" w:hAnsi="Times New Roman" w:cs="Times New Roman"/>
            <w:sz w:val="24"/>
            <w:szCs w:val="24"/>
            <w:lang w:bidi="ar"/>
          </w:rPr>
          <w:delText xml:space="preserve">actually </w:delText>
        </w:r>
      </w:del>
      <w:r w:rsidR="0013246B" w:rsidRPr="0013246B">
        <w:rPr>
          <w:rFonts w:ascii="Times New Roman" w:eastAsia="SimSun" w:hAnsi="Times New Roman" w:cs="Times New Roman"/>
          <w:sz w:val="24"/>
          <w:szCs w:val="24"/>
          <w:lang w:bidi="ar"/>
        </w:rPr>
        <w:t xml:space="preserve">the proposed method </w:t>
      </w:r>
      <w:r w:rsidR="00151DC8" w:rsidRPr="00151DC8">
        <w:rPr>
          <w:rFonts w:ascii="Times New Roman" w:eastAsia="SimSun" w:hAnsi="Times New Roman" w:cs="Times New Roman"/>
          <w:sz w:val="24"/>
          <w:szCs w:val="24"/>
          <w:lang w:bidi="ar"/>
        </w:rPr>
        <w:t xml:space="preserve">has the </w:t>
      </w:r>
      <w:r w:rsidR="00580089" w:rsidRPr="00580089">
        <w:rPr>
          <w:rFonts w:ascii="Times New Roman" w:eastAsia="SimSun" w:hAnsi="Times New Roman" w:cs="Times New Roman"/>
          <w:sz w:val="24"/>
          <w:szCs w:val="24"/>
          <w:lang w:bidi="ar"/>
        </w:rPr>
        <w:t>potential</w:t>
      </w:r>
      <w:r w:rsidR="00151DC8">
        <w:rPr>
          <w:rFonts w:ascii="Times New Roman" w:eastAsia="SimSun" w:hAnsi="Times New Roman" w:cs="Times New Roman"/>
          <w:sz w:val="24"/>
          <w:szCs w:val="24"/>
          <w:lang w:bidi="ar"/>
        </w:rPr>
        <w:t xml:space="preserve"> </w:t>
      </w:r>
      <w:r w:rsidR="00151DC8" w:rsidRPr="00151DC8">
        <w:rPr>
          <w:rFonts w:ascii="Times New Roman" w:eastAsia="SimSun" w:hAnsi="Times New Roman" w:cs="Times New Roman"/>
          <w:sz w:val="24"/>
          <w:szCs w:val="24"/>
          <w:lang w:bidi="ar"/>
        </w:rPr>
        <w:t xml:space="preserve">to outperform all </w:t>
      </w:r>
      <w:r w:rsidR="0013246B" w:rsidRPr="0013246B">
        <w:rPr>
          <w:rFonts w:ascii="Times New Roman" w:eastAsia="SimSun" w:hAnsi="Times New Roman" w:cs="Times New Roman"/>
          <w:sz w:val="24"/>
          <w:szCs w:val="24"/>
          <w:lang w:bidi="ar"/>
        </w:rPr>
        <w:t>the earlier methods. The AUC is sensitive to a large number of zeros in the association matrix, and the high number of zeros can lead to an insignificant increase in AUC.</w:t>
      </w:r>
      <w:r w:rsidR="000C1062">
        <w:rPr>
          <w:rFonts w:ascii="Times New Roman" w:eastAsia="SimSun" w:hAnsi="Times New Roman" w:cs="Times New Roman"/>
          <w:sz w:val="24"/>
          <w:szCs w:val="24"/>
          <w:lang w:bidi="ar"/>
        </w:rPr>
        <w:t xml:space="preserve"> </w:t>
      </w:r>
      <w:r w:rsidR="000C1062" w:rsidRPr="000C1062">
        <w:rPr>
          <w:rFonts w:ascii="Times New Roman" w:eastAsia="SimSun" w:hAnsi="Times New Roman" w:cs="Times New Roman"/>
          <w:sz w:val="24"/>
          <w:szCs w:val="24"/>
          <w:lang w:bidi="ar"/>
        </w:rPr>
        <w:t xml:space="preserve">Overall, </w:t>
      </w:r>
      <w:r w:rsidR="000C1062">
        <w:rPr>
          <w:rFonts w:ascii="Times New Roman" w:eastAsia="SimSun" w:hAnsi="Times New Roman" w:cs="Times New Roman"/>
          <w:sz w:val="24"/>
          <w:szCs w:val="24"/>
          <w:lang w:bidi="ar"/>
        </w:rPr>
        <w:t>this</w:t>
      </w:r>
      <w:r w:rsidR="000C1062" w:rsidRPr="000C1062">
        <w:rPr>
          <w:rFonts w:ascii="Times New Roman" w:eastAsia="SimSun" w:hAnsi="Times New Roman" w:cs="Times New Roman"/>
          <w:sz w:val="24"/>
          <w:szCs w:val="24"/>
          <w:lang w:bidi="ar"/>
        </w:rPr>
        <w:t xml:space="preserve"> method </w:t>
      </w:r>
      <w:r w:rsidR="000C1062">
        <w:rPr>
          <w:rFonts w:ascii="Times New Roman" w:eastAsia="SimSun" w:hAnsi="Times New Roman" w:cs="Times New Roman"/>
          <w:sz w:val="24"/>
          <w:szCs w:val="24"/>
          <w:lang w:bidi="ar"/>
        </w:rPr>
        <w:t>i</w:t>
      </w:r>
      <w:r w:rsidR="000C1062" w:rsidRPr="000C1062">
        <w:rPr>
          <w:rFonts w:ascii="Times New Roman" w:eastAsia="SimSun" w:hAnsi="Times New Roman" w:cs="Times New Roman"/>
          <w:sz w:val="24"/>
          <w:szCs w:val="24"/>
          <w:lang w:bidi="ar"/>
        </w:rPr>
        <w:t>s the one that obtained the most robust results</w:t>
      </w:r>
      <w:r w:rsidR="000C1062">
        <w:rPr>
          <w:rFonts w:ascii="Times New Roman" w:eastAsia="SimSun" w:hAnsi="Times New Roman" w:cs="Times New Roman"/>
          <w:sz w:val="24"/>
          <w:szCs w:val="24"/>
          <w:lang w:bidi="ar"/>
        </w:rPr>
        <w:t>, for instance</w:t>
      </w:r>
      <w:r w:rsidR="0013246B" w:rsidRPr="0013246B">
        <w:rPr>
          <w:rFonts w:ascii="Times New Roman" w:eastAsia="SimSun" w:hAnsi="Times New Roman" w:cs="Times New Roman"/>
          <w:sz w:val="24"/>
          <w:szCs w:val="24"/>
          <w:lang w:bidi="ar"/>
        </w:rPr>
        <w:t xml:space="preserve"> </w:t>
      </w:r>
      <w:r w:rsidR="000C1062">
        <w:rPr>
          <w:rFonts w:ascii="Times New Roman" w:eastAsia="SimSun" w:hAnsi="Times New Roman" w:cs="Times New Roman"/>
          <w:sz w:val="24"/>
          <w:szCs w:val="24"/>
          <w:lang w:bidi="ar"/>
        </w:rPr>
        <w:t>i</w:t>
      </w:r>
      <w:r w:rsidR="0013246B" w:rsidRPr="0013246B">
        <w:rPr>
          <w:rFonts w:ascii="Times New Roman" w:eastAsia="SimSun" w:hAnsi="Times New Roman" w:cs="Times New Roman"/>
          <w:sz w:val="24"/>
          <w:szCs w:val="24"/>
          <w:lang w:bidi="ar"/>
        </w:rPr>
        <w:t xml:space="preserve">mproving the AUPR criterion by the proposed method </w:t>
      </w:r>
      <w:r w:rsidR="00BF71D6">
        <w:rPr>
          <w:rFonts w:ascii="Times New Roman" w:eastAsia="SimSun" w:hAnsi="Times New Roman" w:cs="Times New Roman"/>
          <w:sz w:val="24"/>
          <w:szCs w:val="24"/>
          <w:lang w:bidi="ar"/>
        </w:rPr>
        <w:t>is a sign of</w:t>
      </w:r>
      <w:r w:rsidR="0013246B" w:rsidRPr="0013246B">
        <w:rPr>
          <w:rFonts w:ascii="Times New Roman" w:eastAsia="SimSun" w:hAnsi="Times New Roman" w:cs="Times New Roman"/>
          <w:sz w:val="24"/>
          <w:szCs w:val="24"/>
          <w:lang w:bidi="ar"/>
        </w:rPr>
        <w:t xml:space="preserve"> the excellent performance of the model in returning known relations, which leads to the confidence of the model in predicting unknown links. This improvement over other methods may be due to the use of different features and their combinations. As </w:t>
      </w:r>
      <w:r w:rsidR="00BF71D6">
        <w:rPr>
          <w:rFonts w:ascii="Times New Roman" w:eastAsia="SimSun" w:hAnsi="Times New Roman" w:cs="Times New Roman"/>
          <w:sz w:val="24"/>
          <w:szCs w:val="24"/>
          <w:lang w:bidi="ar"/>
        </w:rPr>
        <w:t>outlined</w:t>
      </w:r>
      <w:r w:rsidR="00BF71D6" w:rsidRPr="0013246B">
        <w:rPr>
          <w:rFonts w:ascii="Times New Roman" w:eastAsia="SimSun" w:hAnsi="Times New Roman" w:cs="Times New Roman"/>
          <w:sz w:val="24"/>
          <w:szCs w:val="24"/>
          <w:lang w:bidi="ar"/>
        </w:rPr>
        <w:t xml:space="preserve"> </w:t>
      </w:r>
      <w:r w:rsidR="0013246B" w:rsidRPr="0013246B">
        <w:rPr>
          <w:rFonts w:ascii="Times New Roman" w:eastAsia="SimSun" w:hAnsi="Times New Roman" w:cs="Times New Roman"/>
          <w:sz w:val="24"/>
          <w:szCs w:val="24"/>
          <w:lang w:bidi="ar"/>
        </w:rPr>
        <w:t xml:space="preserve">in Table 2, increasing the various features has led to improve the results. </w:t>
      </w:r>
      <w:r w:rsidR="00BF71D6">
        <w:rPr>
          <w:rFonts w:ascii="Times New Roman" w:eastAsia="SimSun" w:hAnsi="Times New Roman" w:cs="Times New Roman"/>
          <w:sz w:val="24"/>
          <w:szCs w:val="24"/>
          <w:lang w:bidi="ar"/>
        </w:rPr>
        <w:t>Moreover</w:t>
      </w:r>
      <w:r w:rsidR="0013246B" w:rsidRPr="0013246B">
        <w:rPr>
          <w:rFonts w:ascii="Times New Roman" w:eastAsia="SimSun" w:hAnsi="Times New Roman" w:cs="Times New Roman"/>
          <w:sz w:val="24"/>
          <w:szCs w:val="24"/>
          <w:lang w:bidi="ar"/>
        </w:rPr>
        <w:t xml:space="preserve">, using Random walk with restart and Matrix factorization with an efficient approach has led to combining different features conveniently. This combination method </w:t>
      </w:r>
      <w:r w:rsidR="00E22945" w:rsidRPr="00E22945">
        <w:rPr>
          <w:rFonts w:ascii="Times New Roman" w:eastAsia="SimSun" w:hAnsi="Times New Roman" w:cs="Times New Roman"/>
          <w:sz w:val="24"/>
          <w:szCs w:val="24"/>
          <w:lang w:bidi="ar"/>
        </w:rPr>
        <w:t xml:space="preserve">could </w:t>
      </w:r>
      <w:r w:rsidR="00727BA7" w:rsidRPr="00727BA7">
        <w:rPr>
          <w:rFonts w:ascii="Times New Roman" w:eastAsia="SimSun" w:hAnsi="Times New Roman" w:cs="Times New Roman"/>
          <w:sz w:val="24"/>
          <w:szCs w:val="24"/>
          <w:lang w:bidi="ar"/>
        </w:rPr>
        <w:t xml:space="preserve">consist </w:t>
      </w:r>
      <w:r w:rsidR="00BF71D6">
        <w:rPr>
          <w:rFonts w:ascii="Times New Roman" w:eastAsia="SimSun" w:hAnsi="Times New Roman" w:cs="Times New Roman"/>
          <w:sz w:val="24"/>
          <w:szCs w:val="24"/>
          <w:lang w:bidi="ar"/>
        </w:rPr>
        <w:t>of</w:t>
      </w:r>
      <w:r w:rsidR="00096E4D">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topological features in the final prediction due to the use of</w:t>
      </w:r>
      <w:r w:rsidR="00096E4D">
        <w:rPr>
          <w:rFonts w:ascii="Times New Roman" w:eastAsia="SimSun" w:hAnsi="Times New Roman" w:cs="Times New Roman"/>
          <w:sz w:val="24"/>
          <w:szCs w:val="24"/>
          <w:lang w:bidi="ar"/>
        </w:rPr>
        <w:t xml:space="preserve"> the</w:t>
      </w:r>
      <w:r w:rsidR="0013246B" w:rsidRPr="0013246B">
        <w:rPr>
          <w:rFonts w:ascii="Times New Roman" w:eastAsia="SimSun" w:hAnsi="Times New Roman" w:cs="Times New Roman"/>
          <w:sz w:val="24"/>
          <w:szCs w:val="24"/>
          <w:lang w:bidi="ar"/>
        </w:rPr>
        <w:t xml:space="preserve"> latent space. All these properties improved the AUPR by 14.23 percent</w:t>
      </w:r>
      <w:r w:rsidR="00BA3DE3">
        <w:rPr>
          <w:rFonts w:ascii="Times New Roman" w:eastAsia="SimSun" w:hAnsi="Times New Roman" w:cs="Times New Roman"/>
          <w:sz w:val="24"/>
          <w:szCs w:val="24"/>
          <w:lang w:bidi="ar"/>
        </w:rPr>
        <w:t xml:space="preserve"> which</w:t>
      </w:r>
      <w:r w:rsidR="00BA3DE3" w:rsidRPr="00BA3DE3">
        <w:rPr>
          <w:rFonts w:ascii="Times New Roman" w:eastAsia="SimSun" w:hAnsi="Times New Roman" w:cs="Times New Roman"/>
          <w:sz w:val="24"/>
          <w:szCs w:val="24"/>
          <w:lang w:bidi="ar"/>
        </w:rPr>
        <w:t xml:space="preserve"> is an important finding in the understanding of t</w:t>
      </w:r>
      <w:r w:rsidR="00BA3DE3">
        <w:rPr>
          <w:rFonts w:ascii="Times New Roman" w:eastAsia="SimSun" w:hAnsi="Times New Roman" w:cs="Times New Roman"/>
          <w:sz w:val="24"/>
          <w:szCs w:val="24"/>
          <w:lang w:bidi="ar"/>
        </w:rPr>
        <w:t>his field.</w:t>
      </w:r>
    </w:p>
    <w:p w14:paraId="23FD4C2A" w14:textId="078E64C8" w:rsidR="00E05A6F" w:rsidRPr="0065280A" w:rsidRDefault="00E05A6F" w:rsidP="00C413DA">
      <w:pPr>
        <w:spacing w:line="240" w:lineRule="auto"/>
        <w:jc w:val="center"/>
        <w:rPr>
          <w:rFonts w:asciiTheme="majorBidi" w:hAnsiTheme="majorBidi" w:cstheme="majorBidi"/>
        </w:rPr>
      </w:pPr>
      <w:r w:rsidRPr="00933188">
        <w:rPr>
          <w:rFonts w:asciiTheme="majorBidi" w:hAnsiTheme="majorBidi" w:cstheme="majorBidi"/>
          <w:b/>
          <w:bCs/>
        </w:rPr>
        <w:t xml:space="preserve">Table </w:t>
      </w:r>
      <w:bookmarkEnd w:id="221"/>
      <w:r w:rsidR="00255A8F" w:rsidRPr="00933188">
        <w:rPr>
          <w:rFonts w:asciiTheme="majorBidi" w:hAnsiTheme="majorBidi" w:cstheme="majorBidi"/>
          <w:b/>
          <w:bCs/>
        </w:rPr>
        <w:t>2</w:t>
      </w:r>
      <w:r w:rsidR="00AA2A6B" w:rsidRPr="00933188">
        <w:rPr>
          <w:rFonts w:asciiTheme="majorBidi" w:hAnsiTheme="majorBidi" w:cstheme="majorBidi"/>
          <w:b/>
          <w:bCs/>
        </w:rPr>
        <w:t>.</w:t>
      </w:r>
      <w:r w:rsidRPr="0065280A">
        <w:rPr>
          <w:rFonts w:asciiTheme="majorBidi" w:hAnsiTheme="majorBidi" w:cstheme="majorBidi"/>
        </w:rPr>
        <w:t xml:space="preserve"> Comparison of the proposed method with previous studies</w:t>
      </w:r>
    </w:p>
    <w:tbl>
      <w:tblPr>
        <w:tblW w:w="8307"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5955"/>
        <w:gridCol w:w="997"/>
        <w:gridCol w:w="1355"/>
      </w:tblGrid>
      <w:tr w:rsidR="00D71F97" w14:paraId="2A5466FD"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75FA8AC" w14:textId="77777777" w:rsidR="00D71F97" w:rsidRPr="00933188" w:rsidRDefault="00AB1BCE" w:rsidP="00C413DA">
            <w:pPr>
              <w:pStyle w:val="NormalWeb"/>
              <w:bidi w:val="0"/>
              <w:spacing w:line="240" w:lineRule="auto"/>
              <w:ind w:firstLine="346"/>
              <w:jc w:val="center"/>
              <w:rPr>
                <w:color w:val="000000"/>
                <w:sz w:val="22"/>
                <w:szCs w:val="22"/>
              </w:rPr>
            </w:pPr>
            <w:r w:rsidRPr="00933188">
              <w:rPr>
                <w:rFonts w:eastAsia="B Nazanin"/>
                <w:b/>
                <w:color w:val="000000"/>
                <w:sz w:val="22"/>
                <w:szCs w:val="22"/>
                <w:lang w:bidi="ar"/>
              </w:rPr>
              <w:t>Method</w:t>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BD697EA" w14:textId="1B5A1159" w:rsidR="00D71F97" w:rsidRPr="00021F0B" w:rsidRDefault="00627BDA" w:rsidP="00C413DA">
            <w:pPr>
              <w:pStyle w:val="NormalWeb"/>
              <w:bidi w:val="0"/>
              <w:spacing w:line="240" w:lineRule="auto"/>
              <w:jc w:val="center"/>
              <w:rPr>
                <w:b/>
                <w:color w:val="000000"/>
                <w:sz w:val="22"/>
                <w:szCs w:val="22"/>
              </w:rPr>
            </w:pPr>
            <w:r w:rsidRPr="00021F0B">
              <w:rPr>
                <w:b/>
                <w:color w:val="000000"/>
                <w:sz w:val="22"/>
                <w:szCs w:val="22"/>
                <w:lang w:bidi="ar"/>
              </w:rPr>
              <w:t>AUC</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28EC626" w14:textId="77A8DB77" w:rsidR="00D71F97" w:rsidRPr="00933188" w:rsidRDefault="00627BDA" w:rsidP="00C413DA">
            <w:pPr>
              <w:pStyle w:val="NormalWeb"/>
              <w:bidi w:val="0"/>
              <w:spacing w:line="240" w:lineRule="auto"/>
              <w:rPr>
                <w:color w:val="000000"/>
                <w:sz w:val="22"/>
                <w:szCs w:val="22"/>
              </w:rPr>
            </w:pPr>
            <w:r w:rsidRPr="00933188">
              <w:rPr>
                <w:b/>
                <w:color w:val="000000"/>
                <w:sz w:val="22"/>
                <w:szCs w:val="22"/>
                <w:lang w:bidi="ar"/>
              </w:rPr>
              <w:t xml:space="preserve">  </w:t>
            </w:r>
            <w:r w:rsidR="00AB1BCE" w:rsidRPr="00933188">
              <w:rPr>
                <w:b/>
                <w:color w:val="000000"/>
                <w:sz w:val="22"/>
                <w:szCs w:val="22"/>
                <w:lang w:bidi="ar"/>
              </w:rPr>
              <w:t>AUPR</w:t>
            </w:r>
          </w:p>
        </w:tc>
      </w:tr>
      <w:tr w:rsidR="00D71F97" w14:paraId="5CFE9004"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207236D" w14:textId="16A3B26A" w:rsidR="00D71F97" w:rsidRPr="00933188" w:rsidRDefault="00E05A6F" w:rsidP="00270682">
            <w:pPr>
              <w:pStyle w:val="NormalWeb"/>
              <w:bidi w:val="0"/>
              <w:spacing w:line="240" w:lineRule="auto"/>
              <w:rPr>
                <w:color w:val="000000"/>
                <w:sz w:val="22"/>
                <w:szCs w:val="22"/>
                <w:lang w:bidi="fa-IR"/>
              </w:rPr>
            </w:pPr>
            <w:bookmarkStart w:id="225" w:name="__Fieldmark__3127_3901442041"/>
            <w:bookmarkEnd w:id="225"/>
            <w:r w:rsidRPr="00933188">
              <w:rPr>
                <w:color w:val="000000"/>
                <w:sz w:val="22"/>
                <w:szCs w:val="22"/>
              </w:rPr>
              <w:t>TL</w:t>
            </w:r>
            <w:r w:rsidR="00FA104F" w:rsidRPr="00933188">
              <w:rPr>
                <w:color w:val="000000"/>
                <w:sz w:val="22"/>
                <w:szCs w:val="22"/>
                <w:rtl/>
              </w:rPr>
              <w:t>-</w:t>
            </w:r>
            <w:r w:rsidRPr="00933188">
              <w:rPr>
                <w:color w:val="000000"/>
                <w:sz w:val="22"/>
                <w:szCs w:val="22"/>
              </w:rPr>
              <w:t>HGBI</w:t>
            </w:r>
            <w:r w:rsidRPr="00933188">
              <w:rPr>
                <w:color w:val="000000"/>
                <w:sz w:val="22"/>
                <w:szCs w:val="22"/>
                <w:lang w:bidi="fa-IR"/>
              </w:rPr>
              <w:t xml:space="preserve"> 2014 </w:t>
            </w:r>
            <w:r w:rsidR="00D352A7">
              <w:rPr>
                <w:color w:val="000000"/>
                <w:sz w:val="22"/>
                <w:szCs w:val="22"/>
                <w:lang w:bidi="fa-IR"/>
              </w:rPr>
              <w:fldChar w:fldCharType="begin"/>
            </w:r>
            <w:r w:rsidR="00044275">
              <w:rPr>
                <w:color w:val="000000"/>
                <w:sz w:val="22"/>
                <w:szCs w:val="22"/>
                <w:lang w:bidi="fa-IR"/>
              </w:rPr>
              <w:instrText xml:space="preserve"> ADDIN EN.CITE &lt;EndNote&gt;&lt;Cite&gt;&lt;Author&gt;Wang&lt;/Author&gt;&lt;Year&gt;2014&lt;/Year&gt;&lt;RecNum&gt;31&lt;/RecNum&gt;&lt;DisplayText&gt;[27]&lt;/DisplayText&gt;&lt;record&gt;&lt;rec-number&gt;31&lt;/rec-number&gt;&lt;foreign-keys&gt;&lt;key app="EN" db-id="2vxvez55hfatrmeefdoxvwdkxxdtea2095va" timestamp="1599553653"&gt;31&lt;/key&gt;&lt;/foreign-keys&gt;&lt;ref-type name="Journal Article"&gt;17&lt;/ref-type&gt;&lt;contributors&gt;&lt;authors&gt;&lt;author&gt;Wang, Wenhui&lt;/author&gt;&lt;author&gt;Yang, Sen&lt;/author&gt;&lt;author&gt;Zhang, Xiang&lt;/author&gt;&lt;author&gt;Li, Jing&lt;/author&gt;&lt;/authors&gt;&lt;/contributors&gt;&lt;titles&gt;&lt;title&gt;Drug repositioning by integrating target information through a heterogeneous network model&lt;/title&gt;&lt;secondary-title&gt;Bioinformatics&lt;/secondary-title&gt;&lt;/titles&gt;&lt;periodical&gt;&lt;full-title&gt;Bioinformatics&lt;/full-title&gt;&lt;/periodical&gt;&lt;pages&gt;2923-2930&lt;/pages&gt;&lt;volume&gt;30&lt;/volume&gt;&lt;number&gt;20&lt;/number&gt;&lt;dates&gt;&lt;year&gt;2014&lt;/year&gt;&lt;/dates&gt;&lt;isbn&gt;1460-2059&lt;/isbn&gt;&lt;urls&gt;&lt;/urls&gt;&lt;/record&gt;&lt;/Cite&gt;&lt;/EndNote&gt;</w:instrText>
            </w:r>
            <w:r w:rsidR="00D352A7">
              <w:rPr>
                <w:color w:val="000000"/>
                <w:sz w:val="22"/>
                <w:szCs w:val="22"/>
                <w:lang w:bidi="fa-IR"/>
              </w:rPr>
              <w:fldChar w:fldCharType="separate"/>
            </w:r>
            <w:r w:rsidR="00044275">
              <w:rPr>
                <w:noProof/>
                <w:color w:val="000000"/>
                <w:sz w:val="22"/>
                <w:szCs w:val="22"/>
                <w:lang w:bidi="fa-IR"/>
              </w:rPr>
              <w:t>[27]</w:t>
            </w:r>
            <w:r w:rsidR="00D352A7">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6E6EF35"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72.7</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473793B"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3.0</w:t>
            </w:r>
          </w:p>
        </w:tc>
      </w:tr>
      <w:tr w:rsidR="00D71F97" w14:paraId="4C465B41"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CE7E383" w14:textId="2C8967D4" w:rsidR="00D71F97" w:rsidRPr="00933188" w:rsidRDefault="00E05A6F" w:rsidP="00270682">
            <w:pPr>
              <w:pStyle w:val="NormalWeb"/>
              <w:bidi w:val="0"/>
              <w:spacing w:line="240" w:lineRule="auto"/>
              <w:rPr>
                <w:color w:val="000000"/>
                <w:sz w:val="22"/>
                <w:szCs w:val="22"/>
                <w:lang w:bidi="fa-IR"/>
              </w:rPr>
            </w:pPr>
            <w:bookmarkStart w:id="226" w:name="__Fieldmark__3135_3901442041"/>
            <w:bookmarkEnd w:id="226"/>
            <w:proofErr w:type="spellStart"/>
            <w:r w:rsidRPr="00933188">
              <w:rPr>
                <w:color w:val="000000"/>
                <w:sz w:val="22"/>
                <w:szCs w:val="22"/>
              </w:rPr>
              <w:t>MBiRW</w:t>
            </w:r>
            <w:proofErr w:type="spellEnd"/>
            <w:r w:rsidRPr="00933188">
              <w:rPr>
                <w:color w:val="000000"/>
                <w:sz w:val="22"/>
                <w:szCs w:val="22"/>
                <w:lang w:bidi="fa-IR"/>
              </w:rPr>
              <w:t xml:space="preserve"> 2016 </w:t>
            </w:r>
            <w:r w:rsidR="00A97D7A">
              <w:rPr>
                <w:color w:val="000000"/>
                <w:sz w:val="22"/>
                <w:szCs w:val="22"/>
                <w:lang w:bidi="fa-IR"/>
              </w:rPr>
              <w:fldChar w:fldCharType="begin"/>
            </w:r>
            <w:r w:rsidR="00044275">
              <w:rPr>
                <w:color w:val="000000"/>
                <w:sz w:val="22"/>
                <w:szCs w:val="22"/>
                <w:lang w:bidi="fa-IR"/>
              </w:rPr>
              <w:instrText xml:space="preserve"> ADDIN EN.CITE &lt;EndNote&gt;&lt;Cite&gt;&lt;Author&gt;Luo&lt;/Author&gt;&lt;Year&gt;2016&lt;/Year&gt;&lt;RecNum&gt;32&lt;/RecNum&gt;&lt;DisplayText&gt;[28]&lt;/DisplayText&gt;&lt;record&gt;&lt;rec-number&gt;32&lt;/rec-number&gt;&lt;foreign-keys&gt;&lt;key app="EN" db-id="2vxvez55hfatrmeefdoxvwdkxxdtea2095va" timestamp="1599553678"&gt;32&lt;/key&gt;&lt;/foreign-keys&gt;&lt;ref-type name="Journal Article"&gt;17&lt;/ref-type&gt;&lt;contributors&gt;&lt;authors&gt;&lt;author&gt;Luo, Huimin&lt;/author&gt;&lt;author&gt;Wang, Jianxin&lt;/author&gt;&lt;author&gt;Li, Min&lt;/author&gt;&lt;author&gt;Luo, Junwei&lt;/author&gt;&lt;author&gt;Peng, Xiaoqing&lt;/author&gt;&lt;author&gt;Wu, Fang-Xiang&lt;/author&gt;&lt;author&gt;Pan, Yi&lt;/author&gt;&lt;/authors&gt;&lt;/contributors&gt;&lt;titles&gt;&lt;title&gt;Drug repositioning based on comprehensive similarity measures and bi-random walk algorithm&lt;/title&gt;&lt;secondary-title&gt;Bioinformatics&lt;/secondary-title&gt;&lt;/titles&gt;&lt;periodical&gt;&lt;full-title&gt;Bioinformatics&lt;/full-title&gt;&lt;/periodical&gt;&lt;pages&gt;2664-2671&lt;/pages&gt;&lt;volume&gt;32&lt;/volume&gt;&lt;number&gt;17&lt;/number&gt;&lt;dates&gt;&lt;year&gt;2016&lt;/year&gt;&lt;/dates&gt;&lt;isbn&gt;1460-2059&lt;/isbn&gt;&lt;urls&gt;&lt;/urls&gt;&lt;/record&gt;&lt;/Cite&gt;&lt;/EndNote&gt;</w:instrText>
            </w:r>
            <w:r w:rsidR="00A97D7A">
              <w:rPr>
                <w:color w:val="000000"/>
                <w:sz w:val="22"/>
                <w:szCs w:val="22"/>
                <w:lang w:bidi="fa-IR"/>
              </w:rPr>
              <w:fldChar w:fldCharType="separate"/>
            </w:r>
            <w:r w:rsidR="00044275">
              <w:rPr>
                <w:noProof/>
                <w:color w:val="000000"/>
                <w:sz w:val="22"/>
                <w:szCs w:val="22"/>
                <w:lang w:bidi="fa-IR"/>
              </w:rPr>
              <w:t>[28]</w:t>
            </w:r>
            <w:r w:rsidR="00A97D7A">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70FEE4F"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85.1</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9361EC0"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4.4</w:t>
            </w:r>
          </w:p>
        </w:tc>
      </w:tr>
      <w:tr w:rsidR="00D71F97" w14:paraId="4B0BCC7E"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227AC99" w14:textId="23EFC2C4" w:rsidR="00D71F97" w:rsidRPr="00933188" w:rsidRDefault="00E05A6F" w:rsidP="00270682">
            <w:pPr>
              <w:pStyle w:val="NormalWeb"/>
              <w:bidi w:val="0"/>
              <w:spacing w:line="240" w:lineRule="auto"/>
              <w:rPr>
                <w:color w:val="000000"/>
                <w:sz w:val="22"/>
                <w:szCs w:val="22"/>
                <w:lang w:bidi="fa-IR"/>
              </w:rPr>
            </w:pPr>
            <w:bookmarkStart w:id="227" w:name="__Fieldmark__3143_3901442041"/>
            <w:bookmarkEnd w:id="227"/>
            <w:r w:rsidRPr="00933188">
              <w:rPr>
                <w:color w:val="000000"/>
                <w:sz w:val="22"/>
                <w:szCs w:val="22"/>
              </w:rPr>
              <w:t>SCMFDD</w:t>
            </w:r>
            <w:r w:rsidRPr="00933188">
              <w:rPr>
                <w:color w:val="000000"/>
                <w:sz w:val="22"/>
                <w:szCs w:val="22"/>
                <w:lang w:bidi="fa-IR"/>
              </w:rPr>
              <w:t xml:space="preserve"> 2018 </w:t>
            </w:r>
            <w:r w:rsidR="00BC5FE1">
              <w:rPr>
                <w:color w:val="000000"/>
                <w:sz w:val="22"/>
                <w:szCs w:val="22"/>
                <w:lang w:bidi="fa-IR"/>
              </w:rPr>
              <w:fldChar w:fldCharType="begin"/>
            </w:r>
            <w:r w:rsidR="00044275">
              <w:rPr>
                <w:color w:val="000000"/>
                <w:sz w:val="22"/>
                <w:szCs w:val="22"/>
                <w:lang w:bidi="fa-IR"/>
              </w:rPr>
              <w:instrText xml:space="preserve"> ADDIN EN.CITE &lt;EndNote&gt;&lt;Cite&gt;&lt;Author&gt;Zhang&lt;/Author&gt;&lt;Year&gt;2018&lt;/Year&gt;&lt;RecNum&gt;36&lt;/RecNum&gt;&lt;DisplayText&gt;[29]&lt;/DisplayText&gt;&lt;record&gt;&lt;rec-number&gt;36&lt;/rec-number&gt;&lt;foreign-keys&gt;&lt;key app="EN" db-id="2vxvez55hfatrmeefdoxvwdkxxdtea2095va" timestamp="1599553954"&gt;36&lt;/key&gt;&lt;/foreign-keys&gt;&lt;ref-type name="Journal Article"&gt;17&lt;/ref-type&gt;&lt;contributors&gt;&lt;authors&gt;&lt;author&gt;Zhang, Wen&lt;/author&gt;&lt;author&gt;Yue, Xiang&lt;/author&gt;&lt;author&gt;Lin, Weiran&lt;/author&gt;&lt;author&gt;Wu, Wenjian&lt;/author&gt;&lt;author&gt;Liu, Ruoqi&lt;/author&gt;&lt;author&gt;Huang, Feng&lt;/author&gt;&lt;author&gt;Liu, Feng&lt;/author&gt;&lt;/authors&gt;&lt;/contributors&gt;&lt;titles&gt;&lt;title&gt;Predicting drug-disease associations by using similarity constrained matrix factorization&lt;/title&gt;&lt;secondary-title&gt;BMC bioinformatics&lt;/secondary-title&gt;&lt;/titles&gt;&lt;periodical&gt;&lt;full-title&gt;BMC bioinformatics&lt;/full-title&gt;&lt;/periodical&gt;&lt;pages&gt;1-12&lt;/pages&gt;&lt;volume&gt;19&lt;/volume&gt;&lt;number&gt;1&lt;/number&gt;&lt;dates&gt;&lt;year&gt;2018&lt;/year&gt;&lt;/dates&gt;&lt;isbn&gt;1471-2105&lt;/isbn&gt;&lt;urls&gt;&lt;/urls&gt;&lt;/record&gt;&lt;/Cite&gt;&lt;/EndNote&gt;</w:instrText>
            </w:r>
            <w:r w:rsidR="00BC5FE1">
              <w:rPr>
                <w:color w:val="000000"/>
                <w:sz w:val="22"/>
                <w:szCs w:val="22"/>
                <w:lang w:bidi="fa-IR"/>
              </w:rPr>
              <w:fldChar w:fldCharType="separate"/>
            </w:r>
            <w:r w:rsidR="00044275">
              <w:rPr>
                <w:noProof/>
                <w:color w:val="000000"/>
                <w:sz w:val="22"/>
                <w:szCs w:val="22"/>
                <w:lang w:bidi="fa-IR"/>
              </w:rPr>
              <w:t>[29]</w:t>
            </w:r>
            <w:r w:rsidR="00BC5FE1">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7153736"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63.8</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3F3CCFC"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6</w:t>
            </w:r>
          </w:p>
        </w:tc>
      </w:tr>
      <w:tr w:rsidR="00D71F97" w14:paraId="5C94049E"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EB0DBA9" w14:textId="0A77D798" w:rsidR="00D71F97" w:rsidRPr="00933188" w:rsidRDefault="00E05A6F" w:rsidP="00270682">
            <w:pPr>
              <w:pStyle w:val="NormalWeb"/>
              <w:bidi w:val="0"/>
              <w:spacing w:line="240" w:lineRule="auto"/>
              <w:rPr>
                <w:color w:val="000000"/>
                <w:sz w:val="22"/>
                <w:szCs w:val="22"/>
                <w:lang w:bidi="fa-IR"/>
              </w:rPr>
            </w:pPr>
            <w:bookmarkStart w:id="228" w:name="__Fieldmark__3151_3901442041"/>
            <w:bookmarkEnd w:id="228"/>
            <w:proofErr w:type="spellStart"/>
            <w:r w:rsidRPr="00933188">
              <w:rPr>
                <w:color w:val="000000"/>
                <w:sz w:val="22"/>
                <w:szCs w:val="22"/>
              </w:rPr>
              <w:t>DisDrugPred</w:t>
            </w:r>
            <w:proofErr w:type="spellEnd"/>
            <w:r w:rsidRPr="00933188">
              <w:rPr>
                <w:color w:val="000000"/>
                <w:sz w:val="22"/>
                <w:szCs w:val="22"/>
                <w:lang w:bidi="fa-IR"/>
              </w:rPr>
              <w:t xml:space="preserve"> 2019 </w:t>
            </w:r>
            <w:r w:rsidR="00BC5FE1">
              <w:rPr>
                <w:color w:val="000000"/>
                <w:sz w:val="22"/>
                <w:szCs w:val="22"/>
                <w:lang w:bidi="fa-IR"/>
              </w:rPr>
              <w:fldChar w:fldCharType="begin"/>
            </w:r>
            <w:r w:rsidR="00044275">
              <w:rPr>
                <w:color w:val="000000"/>
                <w:sz w:val="22"/>
                <w:szCs w:val="22"/>
                <w:lang w:bidi="fa-IR"/>
              </w:rPr>
              <w:instrText xml:space="preserve"> ADDIN EN.CITE &lt;EndNote&gt;&lt;Cite&gt;&lt;Author&gt;Xuan&lt;/Author&gt;&lt;Year&gt;2019&lt;/Year&gt;&lt;RecNum&gt;35&lt;/RecNum&gt;&lt;DisplayText&gt;[30]&lt;/DisplayText&gt;&lt;record&gt;&lt;rec-number&gt;35&lt;/rec-number&gt;&lt;foreign-keys&gt;&lt;key app="EN" db-id="2vxvez55hfatrmeefdoxvwdkxxdtea2095va" timestamp="1599553945"&gt;35&lt;/key&gt;&lt;/foreign-keys&gt;&lt;ref-type name="Journal Article"&gt;17&lt;/ref-type&gt;&lt;contributors&gt;&lt;authors&gt;&lt;author&gt;Xuan, Ping&lt;/author&gt;&lt;author&gt;Cao, Yangkun&lt;/author&gt;&lt;author&gt;Zhang, Tiangang&lt;/author&gt;&lt;author&gt;Wang, Xiao&lt;/author&gt;&lt;author&gt;Pan, Shuxiang&lt;/author&gt;&lt;author&gt;Shen, Tonghui&lt;/author&gt;&lt;/authors&gt;&lt;/contributors&gt;&lt;titles&gt;&lt;title&gt;Drug repositioning through integration of prior knowledge and projections of drugs and diseases&lt;/title&gt;&lt;secondary-title&gt;Bioinformatics&lt;/secondary-title&gt;&lt;/titles&gt;&lt;periodical&gt;&lt;full-title&gt;Bioinformatics&lt;/full-title&gt;&lt;/periodical&gt;&lt;pages&gt;4108-4119&lt;/pages&gt;&lt;volume&gt;35&lt;/volume&gt;&lt;number&gt;20&lt;/number&gt;&lt;dates&gt;&lt;year&gt;2019&lt;/year&gt;&lt;/dates&gt;&lt;isbn&gt;1367-4803&lt;/isbn&gt;&lt;urls&gt;&lt;/urls&gt;&lt;/record&gt;&lt;/Cite&gt;&lt;/EndNote&gt;</w:instrText>
            </w:r>
            <w:r w:rsidR="00BC5FE1">
              <w:rPr>
                <w:color w:val="000000"/>
                <w:sz w:val="22"/>
                <w:szCs w:val="22"/>
                <w:lang w:bidi="fa-IR"/>
              </w:rPr>
              <w:fldChar w:fldCharType="separate"/>
            </w:r>
            <w:r w:rsidR="00044275">
              <w:rPr>
                <w:noProof/>
                <w:color w:val="000000"/>
                <w:sz w:val="22"/>
                <w:szCs w:val="22"/>
                <w:lang w:bidi="fa-IR"/>
              </w:rPr>
              <w:t>[30]</w:t>
            </w:r>
            <w:r w:rsidR="00BC5FE1">
              <w:rPr>
                <w:color w:val="000000"/>
                <w:sz w:val="22"/>
                <w:szCs w:val="22"/>
                <w:lang w:bidi="fa-IR"/>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1E7ACBA"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92.0</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FDA163E" w14:textId="77777777" w:rsidR="00D71F97" w:rsidRPr="00933188" w:rsidRDefault="00AB1BCE" w:rsidP="00C413DA">
            <w:pPr>
              <w:pStyle w:val="NormalWeb"/>
              <w:bidi w:val="0"/>
              <w:spacing w:line="240" w:lineRule="auto"/>
              <w:jc w:val="center"/>
              <w:rPr>
                <w:color w:val="000000"/>
                <w:sz w:val="22"/>
                <w:szCs w:val="22"/>
              </w:rPr>
            </w:pPr>
            <w:r w:rsidRPr="00933188">
              <w:rPr>
                <w:color w:val="000000"/>
                <w:sz w:val="22"/>
                <w:szCs w:val="22"/>
              </w:rPr>
              <w:t>24.3</w:t>
            </w:r>
          </w:p>
        </w:tc>
      </w:tr>
      <w:tr w:rsidR="00D47D68" w14:paraId="2E4DF862" w14:textId="77777777" w:rsidTr="00E05A6F">
        <w:trPr>
          <w:trHeight w:val="75"/>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58205CE" w14:textId="4A479902" w:rsidR="00D47D68" w:rsidRPr="00933188" w:rsidRDefault="00D47D68" w:rsidP="00270682">
            <w:pPr>
              <w:pStyle w:val="NormalWeb"/>
              <w:bidi w:val="0"/>
              <w:spacing w:line="240" w:lineRule="auto"/>
              <w:rPr>
                <w:color w:val="000000"/>
                <w:sz w:val="22"/>
                <w:szCs w:val="22"/>
              </w:rPr>
            </w:pPr>
            <w:bookmarkStart w:id="229" w:name="__Fieldmark__3159_3901442041"/>
            <w:bookmarkEnd w:id="229"/>
            <w:r w:rsidRPr="00933188">
              <w:rPr>
                <w:color w:val="000000"/>
                <w:sz w:val="22"/>
                <w:szCs w:val="22"/>
              </w:rPr>
              <w:t>BLM</w:t>
            </w:r>
            <w:r w:rsidRPr="00933188">
              <w:rPr>
                <w:color w:val="000000"/>
                <w:sz w:val="22"/>
                <w:szCs w:val="22"/>
                <w:rtl/>
              </w:rPr>
              <w:t xml:space="preserve"> </w:t>
            </w:r>
            <w:r w:rsidR="00E05A6F" w:rsidRPr="00933188">
              <w:rPr>
                <w:color w:val="000000"/>
                <w:sz w:val="22"/>
                <w:szCs w:val="22"/>
              </w:rPr>
              <w:t xml:space="preserve"> 2009 </w:t>
            </w:r>
            <w:r w:rsidR="0032596D">
              <w:rPr>
                <w:color w:val="000000"/>
                <w:sz w:val="22"/>
                <w:szCs w:val="22"/>
              </w:rPr>
              <w:fldChar w:fldCharType="begin"/>
            </w:r>
            <w:r w:rsidR="00044275">
              <w:rPr>
                <w:color w:val="000000"/>
                <w:sz w:val="22"/>
                <w:szCs w:val="22"/>
              </w:rPr>
              <w:instrText xml:space="preserve"> ADDIN EN.CITE &lt;EndNote&gt;&lt;Cite&gt;&lt;Author&gt;Bleakley&lt;/Author&gt;&lt;Year&gt;2009&lt;/Year&gt;&lt;RecNum&gt;37&lt;/RecNum&gt;&lt;DisplayText&gt;[31]&lt;/DisplayText&gt;&lt;record&gt;&lt;rec-number&gt;37&lt;/rec-number&gt;&lt;foreign-keys&gt;&lt;key app="EN" db-id="2vxvez55hfatrmeefdoxvwdkxxdtea2095va" timestamp="1599554057"&gt;37&lt;/key&gt;&lt;/foreign-keys&gt;&lt;ref-type name="Journal Article"&gt;17&lt;/ref-type&gt;&lt;contributors&gt;&lt;authors&gt;&lt;author&gt;Bleakley, Kevin&lt;/author&gt;&lt;author&gt;Yamanishi, Yoshihiro&lt;/author&gt;&lt;/authors&gt;&lt;/contributors&gt;&lt;titles&gt;&lt;title&gt;Supervised prediction of drug–target interactions using bipartite local models&lt;/title&gt;&lt;secondary-title&gt;Bioinformatics&lt;/secondary-title&gt;&lt;/titles&gt;&lt;periodical&gt;&lt;full-title&gt;Bioinformatics&lt;/full-title&gt;&lt;/periodical&gt;&lt;pages&gt;2397-2403&lt;/pages&gt;&lt;volume&gt;25&lt;/volume&gt;&lt;number&gt;18&lt;/number&gt;&lt;dates&gt;&lt;year&gt;2009&lt;/year&gt;&lt;/dates&gt;&lt;isbn&gt;1460-2059&lt;/isbn&gt;&lt;urls&gt;&lt;/urls&gt;&lt;/record&gt;&lt;/Cite&gt;&lt;/EndNote&gt;</w:instrText>
            </w:r>
            <w:r w:rsidR="0032596D">
              <w:rPr>
                <w:color w:val="000000"/>
                <w:sz w:val="22"/>
                <w:szCs w:val="22"/>
              </w:rPr>
              <w:fldChar w:fldCharType="separate"/>
            </w:r>
            <w:r w:rsidR="00044275">
              <w:rPr>
                <w:noProof/>
                <w:color w:val="000000"/>
                <w:sz w:val="22"/>
                <w:szCs w:val="22"/>
              </w:rPr>
              <w:t>[31]</w:t>
            </w:r>
            <w:r w:rsidR="0032596D">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8257299" w14:textId="77777777" w:rsidR="00D47D68" w:rsidRPr="00933188" w:rsidRDefault="00D47D68" w:rsidP="00C413DA">
            <w:pPr>
              <w:pStyle w:val="NormalWeb"/>
              <w:bidi w:val="0"/>
              <w:spacing w:line="240" w:lineRule="auto"/>
              <w:jc w:val="center"/>
              <w:rPr>
                <w:rFonts w:asciiTheme="majorBidi" w:hAnsiTheme="majorBidi" w:cstheme="majorBidi"/>
                <w:color w:val="000000"/>
                <w:sz w:val="22"/>
                <w:szCs w:val="22"/>
                <w:lang w:bidi="fa-IR"/>
              </w:rPr>
            </w:pPr>
            <w:r w:rsidRPr="00933188">
              <w:rPr>
                <w:rFonts w:asciiTheme="majorBidi" w:hAnsiTheme="majorBidi" w:cstheme="majorBidi"/>
                <w:color w:val="000000"/>
                <w:sz w:val="22"/>
                <w:szCs w:val="22"/>
              </w:rPr>
              <w:t>74.75</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FAA2B5A" w14:textId="77777777" w:rsidR="00D47D68" w:rsidRPr="00933188" w:rsidRDefault="00D47D68" w:rsidP="00C413DA">
            <w:pPr>
              <w:pStyle w:val="NormalWeb"/>
              <w:bidi w:val="0"/>
              <w:spacing w:line="240" w:lineRule="auto"/>
              <w:jc w:val="center"/>
              <w:rPr>
                <w:rFonts w:asciiTheme="majorBidi" w:hAnsiTheme="majorBidi" w:cstheme="majorBidi"/>
                <w:color w:val="000000"/>
                <w:sz w:val="22"/>
                <w:szCs w:val="22"/>
                <w:lang w:bidi="fa-IR"/>
              </w:rPr>
            </w:pPr>
            <w:r w:rsidRPr="00933188">
              <w:rPr>
                <w:rFonts w:asciiTheme="majorBidi" w:hAnsiTheme="majorBidi" w:cstheme="majorBidi"/>
                <w:color w:val="000000"/>
                <w:sz w:val="22"/>
                <w:szCs w:val="22"/>
              </w:rPr>
              <w:t>76.89</w:t>
            </w:r>
          </w:p>
        </w:tc>
      </w:tr>
      <w:tr w:rsidR="00D71F97" w14:paraId="1543E8F5" w14:textId="77777777" w:rsidTr="00E05A6F">
        <w:trPr>
          <w:trHeight w:val="196"/>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03E9588" w14:textId="62EA3C8E" w:rsidR="00D71F97" w:rsidRPr="00933188" w:rsidRDefault="00AB1BCE" w:rsidP="00270682">
            <w:pPr>
              <w:pStyle w:val="NormalWeb"/>
              <w:bidi w:val="0"/>
              <w:spacing w:line="240" w:lineRule="auto"/>
              <w:rPr>
                <w:color w:val="000000"/>
                <w:sz w:val="22"/>
                <w:szCs w:val="22"/>
                <w:lang w:bidi="fa-IR"/>
              </w:rPr>
            </w:pPr>
            <w:bookmarkStart w:id="230" w:name="__Fieldmark__3169_3901442041"/>
            <w:bookmarkEnd w:id="230"/>
            <w:r w:rsidRPr="00933188">
              <w:rPr>
                <w:color w:val="000000"/>
                <w:sz w:val="22"/>
                <w:szCs w:val="22"/>
              </w:rPr>
              <w:t>Graph</w:t>
            </w:r>
            <w:r w:rsidRPr="00933188">
              <w:rPr>
                <w:color w:val="000000"/>
                <w:sz w:val="22"/>
                <w:szCs w:val="22"/>
                <w:rtl/>
              </w:rPr>
              <w:t xml:space="preserve"> </w:t>
            </w:r>
            <w:r w:rsidRPr="00933188">
              <w:rPr>
                <w:color w:val="000000"/>
                <w:sz w:val="22"/>
                <w:szCs w:val="22"/>
              </w:rPr>
              <w:t>Embedding</w:t>
            </w:r>
            <w:r w:rsidRPr="00933188">
              <w:rPr>
                <w:color w:val="000000"/>
                <w:sz w:val="22"/>
                <w:szCs w:val="22"/>
                <w:rtl/>
              </w:rPr>
              <w:t xml:space="preserve"> </w:t>
            </w:r>
            <w:r w:rsidRPr="00933188">
              <w:rPr>
                <w:color w:val="000000"/>
                <w:sz w:val="22"/>
                <w:szCs w:val="22"/>
              </w:rPr>
              <w:t>M</w:t>
            </w:r>
            <w:r w:rsidR="00E05A6F" w:rsidRPr="00933188">
              <w:rPr>
                <w:color w:val="000000"/>
                <w:sz w:val="22"/>
                <w:szCs w:val="22"/>
              </w:rPr>
              <w:t>atrix Factorization-</w:t>
            </w:r>
            <w:proofErr w:type="spellStart"/>
            <w:r w:rsidR="00E05A6F" w:rsidRPr="00933188">
              <w:rPr>
                <w:color w:val="000000"/>
                <w:sz w:val="22"/>
                <w:szCs w:val="22"/>
              </w:rPr>
              <w:t>GraRep</w:t>
            </w:r>
            <w:proofErr w:type="spellEnd"/>
            <w:r w:rsidR="00E05A6F" w:rsidRPr="00933188">
              <w:rPr>
                <w:color w:val="000000"/>
                <w:sz w:val="22"/>
                <w:szCs w:val="22"/>
                <w:rtl/>
              </w:rPr>
              <w:t xml:space="preserve"> </w:t>
            </w:r>
            <w:r w:rsidR="00C06C25" w:rsidRPr="00933188">
              <w:rPr>
                <w:color w:val="000000"/>
                <w:sz w:val="22"/>
                <w:szCs w:val="22"/>
                <w:rtl/>
                <w:lang w:bidi="fa-IR"/>
              </w:rPr>
              <w:t xml:space="preserve"> </w:t>
            </w:r>
            <w:r w:rsidR="00C06C25" w:rsidRPr="00933188">
              <w:rPr>
                <w:color w:val="000000"/>
                <w:sz w:val="22"/>
                <w:szCs w:val="22"/>
                <w:lang w:bidi="fa-IR"/>
              </w:rPr>
              <w:t xml:space="preserve"> 2015</w:t>
            </w:r>
            <w:r w:rsidR="00E05A6F" w:rsidRPr="00933188">
              <w:rPr>
                <w:color w:val="000000"/>
                <w:sz w:val="22"/>
                <w:szCs w:val="22"/>
              </w:rPr>
              <w:t xml:space="preserve"> </w:t>
            </w:r>
            <w:r w:rsidR="00AC2B82">
              <w:rPr>
                <w:color w:val="000000"/>
                <w:sz w:val="22"/>
                <w:szCs w:val="22"/>
              </w:rPr>
              <w:fldChar w:fldCharType="begin"/>
            </w:r>
            <w:r w:rsidR="00044275">
              <w:rPr>
                <w:color w:val="000000"/>
                <w:sz w:val="22"/>
                <w:szCs w:val="22"/>
              </w:rPr>
              <w:instrText xml:space="preserve"> ADDIN EN.CITE &lt;EndNote&gt;&lt;Cite&gt;&lt;Author&gt;Cao&lt;/Author&gt;&lt;Year&gt;2015&lt;/Year&gt;&lt;RecNum&gt;38&lt;/RecNum&gt;&lt;DisplayText&gt;[32]&lt;/DisplayText&gt;&lt;record&gt;&lt;rec-number&gt;38&lt;/rec-number&gt;&lt;foreign-keys&gt;&lt;key app="EN" db-id="2vxvez55hfatrmeefdoxvwdkxxdtea2095va" timestamp="1599554082"&gt;38&lt;/key&gt;&lt;/foreign-keys&gt;&lt;ref-type name="Conference Proceedings"&gt;10&lt;/ref-type&gt;&lt;contributors&gt;&lt;authors&gt;&lt;author&gt;Cao,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management&lt;/secondary-title&gt;&lt;/titles&gt;&lt;pages&gt;891-900&lt;/pages&gt;&lt;dates&gt;&lt;year&gt;2015&lt;/year&gt;&lt;/dates&gt;&lt;urls&gt;&lt;/urls&gt;&lt;/record&gt;&lt;/Cite&gt;&lt;/EndNote&gt;</w:instrText>
            </w:r>
            <w:r w:rsidR="00AC2B82">
              <w:rPr>
                <w:color w:val="000000"/>
                <w:sz w:val="22"/>
                <w:szCs w:val="22"/>
              </w:rPr>
              <w:fldChar w:fldCharType="separate"/>
            </w:r>
            <w:r w:rsidR="00044275">
              <w:rPr>
                <w:noProof/>
                <w:color w:val="000000"/>
                <w:sz w:val="22"/>
                <w:szCs w:val="22"/>
              </w:rPr>
              <w:t>[32]</w:t>
            </w:r>
            <w:r w:rsidR="00AC2B82">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BFB3248" w14:textId="77777777" w:rsidR="00D71F97" w:rsidRPr="00933188" w:rsidRDefault="00D47D68"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75.7</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EC4F6FB" w14:textId="77777777" w:rsidR="00D71F97" w:rsidRPr="00933188" w:rsidRDefault="00D47D68"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69.3</w:t>
            </w:r>
          </w:p>
        </w:tc>
      </w:tr>
      <w:tr w:rsidR="00D71F97" w14:paraId="6196BAF3" w14:textId="77777777" w:rsidTr="00E05A6F">
        <w:trPr>
          <w:trHeight w:val="196"/>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94CB686" w14:textId="5AFCD2CD" w:rsidR="00D71F97" w:rsidRPr="00933188" w:rsidRDefault="00AB1BCE" w:rsidP="00270682">
            <w:pPr>
              <w:pStyle w:val="NormalWeb"/>
              <w:bidi w:val="0"/>
              <w:spacing w:line="240" w:lineRule="auto"/>
              <w:rPr>
                <w:color w:val="000000"/>
                <w:sz w:val="22"/>
                <w:szCs w:val="22"/>
                <w:lang w:bidi="fa-IR"/>
              </w:rPr>
            </w:pPr>
            <w:bookmarkStart w:id="231" w:name="__Fieldmark__3179_3901442041"/>
            <w:bookmarkEnd w:id="231"/>
            <w:r w:rsidRPr="00933188">
              <w:rPr>
                <w:color w:val="000000"/>
                <w:sz w:val="22"/>
                <w:szCs w:val="22"/>
              </w:rPr>
              <w:t>Graph</w:t>
            </w:r>
            <w:r w:rsidRPr="00933188">
              <w:rPr>
                <w:color w:val="000000"/>
                <w:sz w:val="22"/>
                <w:szCs w:val="22"/>
                <w:rtl/>
              </w:rPr>
              <w:t xml:space="preserve"> </w:t>
            </w:r>
            <w:r w:rsidRPr="00933188">
              <w:rPr>
                <w:color w:val="000000"/>
                <w:sz w:val="22"/>
                <w:szCs w:val="22"/>
              </w:rPr>
              <w:t>Embedding</w:t>
            </w:r>
            <w:r w:rsidRPr="00933188">
              <w:rPr>
                <w:color w:val="000000"/>
                <w:sz w:val="22"/>
                <w:szCs w:val="22"/>
                <w:rtl/>
              </w:rPr>
              <w:t xml:space="preserve"> </w:t>
            </w:r>
            <w:r w:rsidRPr="00933188">
              <w:rPr>
                <w:color w:val="000000"/>
                <w:sz w:val="22"/>
                <w:szCs w:val="22"/>
              </w:rPr>
              <w:t>Ra</w:t>
            </w:r>
            <w:r w:rsidR="00E05A6F" w:rsidRPr="00933188">
              <w:rPr>
                <w:color w:val="000000"/>
                <w:sz w:val="22"/>
                <w:szCs w:val="22"/>
              </w:rPr>
              <w:t>ndom</w:t>
            </w:r>
            <w:r w:rsidR="00E05A6F" w:rsidRPr="00933188">
              <w:rPr>
                <w:color w:val="000000"/>
                <w:sz w:val="22"/>
                <w:szCs w:val="22"/>
                <w:rtl/>
              </w:rPr>
              <w:t xml:space="preserve"> </w:t>
            </w:r>
            <w:r w:rsidR="00E05A6F" w:rsidRPr="00933188">
              <w:rPr>
                <w:color w:val="000000"/>
                <w:sz w:val="22"/>
                <w:szCs w:val="22"/>
              </w:rPr>
              <w:t>walk</w:t>
            </w:r>
            <w:r w:rsidR="00E05A6F" w:rsidRPr="00933188">
              <w:rPr>
                <w:color w:val="000000"/>
                <w:sz w:val="22"/>
                <w:szCs w:val="22"/>
                <w:rtl/>
              </w:rPr>
              <w:t xml:space="preserve"> </w:t>
            </w:r>
            <w:r w:rsidR="00E05A6F" w:rsidRPr="00933188">
              <w:rPr>
                <w:color w:val="000000"/>
                <w:sz w:val="22"/>
                <w:szCs w:val="22"/>
              </w:rPr>
              <w:t xml:space="preserve">based-struc2vec 2017 </w:t>
            </w:r>
            <w:r w:rsidR="00751623">
              <w:rPr>
                <w:color w:val="000000"/>
                <w:sz w:val="22"/>
                <w:szCs w:val="22"/>
              </w:rPr>
              <w:fldChar w:fldCharType="begin"/>
            </w:r>
            <w:r w:rsidR="00044275">
              <w:rPr>
                <w:color w:val="000000"/>
                <w:sz w:val="22"/>
                <w:szCs w:val="22"/>
              </w:rPr>
              <w:instrText xml:space="preserve"> ADDIN EN.CITE &lt;EndNote&gt;&lt;Cite&gt;&lt;Author&gt;Ribeiro&lt;/Author&gt;&lt;Year&gt;2017&lt;/Year&gt;&lt;RecNum&gt;39&lt;/RecNum&gt;&lt;DisplayText&gt;[33]&lt;/DisplayText&gt;&lt;record&gt;&lt;rec-number&gt;39&lt;/rec-number&gt;&lt;foreign-keys&gt;&lt;key app="EN" db-id="2vxvez55hfatrmeefdoxvwdkxxdtea2095va" timestamp="1599554142"&gt;39&lt;/key&gt;&lt;/foreign-keys&gt;&lt;ref-type name="Conference Proceedings"&gt;10&lt;/ref-type&gt;&lt;contributors&gt;&lt;authors&gt;&lt;author&gt;Ribeiro, Leonardo FR&lt;/author&gt;&lt;author&gt;Saverese, Pedro HP&lt;/author&gt;&lt;author&gt;Figueiredo,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mining&lt;/secondary-title&gt;&lt;/titles&gt;&lt;pages&gt;385-394&lt;/pages&gt;&lt;dates&gt;&lt;year&gt;2017&lt;/year&gt;&lt;/dates&gt;&lt;urls&gt;&lt;/urls&gt;&lt;/record&gt;&lt;/Cite&gt;&lt;/EndNote&gt;</w:instrText>
            </w:r>
            <w:r w:rsidR="00751623">
              <w:rPr>
                <w:color w:val="000000"/>
                <w:sz w:val="22"/>
                <w:szCs w:val="22"/>
              </w:rPr>
              <w:fldChar w:fldCharType="separate"/>
            </w:r>
            <w:r w:rsidR="00044275">
              <w:rPr>
                <w:noProof/>
                <w:color w:val="000000"/>
                <w:sz w:val="22"/>
                <w:szCs w:val="22"/>
              </w:rPr>
              <w:t>[33]</w:t>
            </w:r>
            <w:r w:rsidR="00751623">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F03235F"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84.4</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670D48A"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80.6</w:t>
            </w:r>
          </w:p>
        </w:tc>
      </w:tr>
      <w:tr w:rsidR="00D71F97" w14:paraId="74BBA090" w14:textId="77777777" w:rsidTr="00E05A6F">
        <w:trPr>
          <w:trHeight w:val="181"/>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E8EF030" w14:textId="71C964A5" w:rsidR="00D71F97" w:rsidRPr="00933188" w:rsidRDefault="00AB1BCE" w:rsidP="00270682">
            <w:pPr>
              <w:pStyle w:val="NormalWeb"/>
              <w:bidi w:val="0"/>
              <w:spacing w:line="240" w:lineRule="auto"/>
              <w:rPr>
                <w:color w:val="000000"/>
                <w:sz w:val="22"/>
                <w:szCs w:val="22"/>
                <w:lang w:bidi="fa-IR"/>
              </w:rPr>
            </w:pPr>
            <w:bookmarkStart w:id="232" w:name="__Fieldmark__3189_3901442041"/>
            <w:bookmarkEnd w:id="232"/>
            <w:r w:rsidRPr="00933188">
              <w:rPr>
                <w:color w:val="000000"/>
                <w:sz w:val="22"/>
                <w:szCs w:val="22"/>
              </w:rPr>
              <w:t>Graph Embedding</w:t>
            </w:r>
            <w:r w:rsidRPr="00933188">
              <w:rPr>
                <w:color w:val="000000"/>
                <w:sz w:val="22"/>
                <w:szCs w:val="22"/>
                <w:rtl/>
              </w:rPr>
              <w:t xml:space="preserve"> </w:t>
            </w:r>
            <w:r w:rsidR="00E05A6F" w:rsidRPr="00933188">
              <w:rPr>
                <w:color w:val="000000"/>
                <w:sz w:val="22"/>
                <w:szCs w:val="22"/>
              </w:rPr>
              <w:t>Neural</w:t>
            </w:r>
            <w:r w:rsidR="00E05A6F" w:rsidRPr="00933188">
              <w:rPr>
                <w:color w:val="000000"/>
                <w:sz w:val="22"/>
                <w:szCs w:val="22"/>
                <w:rtl/>
              </w:rPr>
              <w:t xml:space="preserve"> </w:t>
            </w:r>
            <w:r w:rsidR="00E05A6F" w:rsidRPr="00933188">
              <w:rPr>
                <w:color w:val="000000"/>
                <w:sz w:val="22"/>
                <w:szCs w:val="22"/>
              </w:rPr>
              <w:t>network</w:t>
            </w:r>
            <w:r w:rsidR="00E05A6F" w:rsidRPr="00933188">
              <w:rPr>
                <w:color w:val="000000"/>
                <w:sz w:val="22"/>
                <w:szCs w:val="22"/>
                <w:rtl/>
              </w:rPr>
              <w:t xml:space="preserve"> </w:t>
            </w:r>
            <w:r w:rsidR="00E05A6F" w:rsidRPr="00933188">
              <w:rPr>
                <w:color w:val="000000"/>
                <w:sz w:val="22"/>
                <w:szCs w:val="22"/>
              </w:rPr>
              <w:t>based-SDNE</w:t>
            </w:r>
            <w:r w:rsidR="00E05A6F" w:rsidRPr="00933188">
              <w:rPr>
                <w:color w:val="000000"/>
                <w:sz w:val="22"/>
                <w:szCs w:val="22"/>
                <w:lang w:bidi="fa-IR"/>
              </w:rPr>
              <w:t xml:space="preserve"> </w:t>
            </w:r>
            <w:r w:rsidR="00E05A6F" w:rsidRPr="00933188">
              <w:rPr>
                <w:color w:val="000000"/>
                <w:sz w:val="22"/>
                <w:szCs w:val="22"/>
              </w:rPr>
              <w:t xml:space="preserve">2016 </w:t>
            </w:r>
            <w:r w:rsidR="00DA41C8">
              <w:rPr>
                <w:color w:val="000000"/>
                <w:sz w:val="22"/>
                <w:szCs w:val="22"/>
              </w:rPr>
              <w:fldChar w:fldCharType="begin"/>
            </w:r>
            <w:r w:rsidR="00044275">
              <w:rPr>
                <w:color w:val="000000"/>
                <w:sz w:val="22"/>
                <w:szCs w:val="22"/>
              </w:rPr>
              <w:instrText xml:space="preserve"> ADDIN EN.CITE &lt;EndNote&gt;&lt;Cite&gt;&lt;Author&gt;Wang&lt;/Author&gt;&lt;Year&gt;2016&lt;/Year&gt;&lt;RecNum&gt;40&lt;/RecNum&gt;&lt;DisplayText&gt;[34]&lt;/DisplayText&gt;&lt;record&gt;&lt;rec-number&gt;40&lt;/rec-number&gt;&lt;foreign-keys&gt;&lt;key app="EN" db-id="2vxvez55hfatrmeefdoxvwdkxxdtea2095va" timestamp="1599554196"&gt;40&lt;/key&gt;&lt;/foreign-keys&gt;&lt;ref-type name="Conference Proceedings"&gt;10&lt;/ref-type&gt;&lt;contributors&gt;&lt;authors&gt;&lt;author&gt;Wang,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mining&lt;/secondary-title&gt;&lt;/titles&gt;&lt;pages&gt;1225-1234&lt;/pages&gt;&lt;dates&gt;&lt;year&gt;2016&lt;/year&gt;&lt;/dates&gt;&lt;urls&gt;&lt;/urls&gt;&lt;/record&gt;&lt;/Cite&gt;&lt;/EndNote&gt;</w:instrText>
            </w:r>
            <w:r w:rsidR="00DA41C8">
              <w:rPr>
                <w:color w:val="000000"/>
                <w:sz w:val="22"/>
                <w:szCs w:val="22"/>
              </w:rPr>
              <w:fldChar w:fldCharType="separate"/>
            </w:r>
            <w:r w:rsidR="00044275">
              <w:rPr>
                <w:noProof/>
                <w:color w:val="000000"/>
                <w:sz w:val="22"/>
                <w:szCs w:val="22"/>
              </w:rPr>
              <w:t>[34]</w:t>
            </w:r>
            <w:r w:rsidR="00DA41C8">
              <w:rPr>
                <w:color w:val="000000"/>
                <w:sz w:val="22"/>
                <w:szCs w:val="22"/>
              </w:rPr>
              <w:fldChar w:fldCharType="end"/>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CA16190"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77.4</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628C287" w14:textId="77777777" w:rsidR="00D71F97" w:rsidRPr="00933188" w:rsidRDefault="008E66E4" w:rsidP="00C413DA">
            <w:pPr>
              <w:pStyle w:val="NormalWeb"/>
              <w:bidi w:val="0"/>
              <w:spacing w:line="240" w:lineRule="auto"/>
              <w:jc w:val="center"/>
              <w:rPr>
                <w:rFonts w:asciiTheme="majorBidi" w:hAnsiTheme="majorBidi" w:cstheme="majorBidi"/>
                <w:color w:val="000000"/>
                <w:sz w:val="22"/>
                <w:szCs w:val="22"/>
              </w:rPr>
            </w:pPr>
            <w:r w:rsidRPr="00933188">
              <w:rPr>
                <w:rFonts w:asciiTheme="majorBidi" w:hAnsiTheme="majorBidi" w:cstheme="majorBidi"/>
                <w:color w:val="000000"/>
                <w:sz w:val="22"/>
                <w:szCs w:val="22"/>
              </w:rPr>
              <w:t>75.2</w:t>
            </w:r>
          </w:p>
        </w:tc>
      </w:tr>
      <w:tr w:rsidR="00CB5134" w14:paraId="2E3CC5D2" w14:textId="77777777" w:rsidTr="00E05A6F">
        <w:trPr>
          <w:trHeight w:val="181"/>
          <w:tblCellSpacing w:w="0" w:type="dxa"/>
          <w:jc w:val="center"/>
        </w:trPr>
        <w:tc>
          <w:tcPr>
            <w:tcW w:w="59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F00E2F4" w14:textId="599616D5" w:rsidR="00CB5134" w:rsidRPr="00B87DA2" w:rsidRDefault="00B87DA2" w:rsidP="00270682">
            <w:pPr>
              <w:pStyle w:val="NormalWeb"/>
              <w:bidi w:val="0"/>
              <w:spacing w:line="240" w:lineRule="auto"/>
              <w:rPr>
                <w:b/>
                <w:bCs/>
                <w:color w:val="000000"/>
                <w:sz w:val="22"/>
                <w:szCs w:val="22"/>
              </w:rPr>
            </w:pPr>
            <w:r w:rsidRPr="00B87DA2">
              <w:rPr>
                <w:b/>
                <w:bCs/>
                <w:color w:val="000000"/>
                <w:sz w:val="22"/>
                <w:szCs w:val="22"/>
              </w:rPr>
              <w:t>DRSE</w:t>
            </w:r>
            <w:r w:rsidR="00270682" w:rsidRPr="00270682">
              <w:rPr>
                <w:color w:val="000000"/>
                <w:sz w:val="22"/>
                <w:szCs w:val="22"/>
              </w:rPr>
              <w:t>(proposed)</w:t>
            </w:r>
          </w:p>
        </w:tc>
        <w:tc>
          <w:tcPr>
            <w:tcW w:w="997"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00F5BCC" w14:textId="369E3D73" w:rsidR="00CB5134" w:rsidRPr="00B87DA2" w:rsidRDefault="00CB5134" w:rsidP="00CB5134">
            <w:pPr>
              <w:pStyle w:val="NormalWeb"/>
              <w:bidi w:val="0"/>
              <w:spacing w:line="240" w:lineRule="auto"/>
              <w:jc w:val="center"/>
              <w:rPr>
                <w:rFonts w:asciiTheme="majorBidi" w:hAnsiTheme="majorBidi" w:cstheme="majorBidi"/>
                <w:b/>
                <w:bCs/>
                <w:color w:val="000000"/>
                <w:sz w:val="22"/>
                <w:szCs w:val="22"/>
              </w:rPr>
            </w:pPr>
            <w:r w:rsidRPr="00B87DA2">
              <w:rPr>
                <w:b/>
                <w:bCs/>
                <w:color w:val="000000"/>
                <w:sz w:val="22"/>
                <w:szCs w:val="22"/>
              </w:rPr>
              <w:t>93.23</w:t>
            </w:r>
          </w:p>
        </w:tc>
        <w:tc>
          <w:tcPr>
            <w:tcW w:w="1355"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8415A94" w14:textId="007EB80E" w:rsidR="00CB5134" w:rsidRPr="00B87DA2" w:rsidRDefault="00CB5134" w:rsidP="00D230A2">
            <w:pPr>
              <w:pStyle w:val="NormalWeb"/>
              <w:bidi w:val="0"/>
              <w:spacing w:line="240" w:lineRule="auto"/>
              <w:jc w:val="center"/>
              <w:rPr>
                <w:rFonts w:asciiTheme="majorBidi" w:hAnsiTheme="majorBidi" w:cstheme="majorBidi"/>
                <w:b/>
                <w:bCs/>
                <w:color w:val="000000"/>
                <w:sz w:val="22"/>
                <w:szCs w:val="22"/>
              </w:rPr>
            </w:pPr>
            <w:r w:rsidRPr="00B87DA2">
              <w:rPr>
                <w:b/>
                <w:bCs/>
                <w:color w:val="000000"/>
                <w:sz w:val="22"/>
                <w:szCs w:val="22"/>
              </w:rPr>
              <w:t>94.8</w:t>
            </w:r>
            <w:r w:rsidR="00D230A2">
              <w:rPr>
                <w:b/>
                <w:bCs/>
                <w:color w:val="000000"/>
                <w:sz w:val="22"/>
                <w:szCs w:val="22"/>
              </w:rPr>
              <w:t>3</w:t>
            </w:r>
          </w:p>
        </w:tc>
      </w:tr>
    </w:tbl>
    <w:p w14:paraId="0F9AE540" w14:textId="77777777" w:rsidR="00703FCD" w:rsidRDefault="00703FCD" w:rsidP="00C413DA">
      <w:pPr>
        <w:spacing w:line="240" w:lineRule="auto"/>
        <w:jc w:val="both"/>
        <w:rPr>
          <w:rFonts w:ascii="Times New Roman" w:eastAsia="SimSun" w:hAnsi="Times New Roman" w:cs="Times New Roman"/>
          <w:b/>
          <w:bCs/>
          <w:sz w:val="40"/>
          <w:szCs w:val="40"/>
          <w:lang w:bidi="ar"/>
        </w:rPr>
      </w:pPr>
    </w:p>
    <w:p w14:paraId="1525E4A1" w14:textId="76591C78" w:rsidR="0001408F" w:rsidRDefault="00CE7F99" w:rsidP="00C413DA">
      <w:pPr>
        <w:spacing w:line="240" w:lineRule="auto"/>
        <w:jc w:val="both"/>
        <w:rPr>
          <w:ins w:id="233" w:author="Elnaz" w:date="2020-11-15T17:11:00Z"/>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With the aim of </w:t>
      </w:r>
      <w:r w:rsidRPr="00D41406">
        <w:rPr>
          <w:rFonts w:ascii="Times New Roman" w:eastAsia="SimSun" w:hAnsi="Times New Roman" w:cs="Times New Roman"/>
          <w:sz w:val="24"/>
          <w:szCs w:val="24"/>
          <w:lang w:bidi="ar"/>
        </w:rPr>
        <w:t>investigat</w:t>
      </w:r>
      <w:r>
        <w:rPr>
          <w:rFonts w:ascii="Times New Roman" w:eastAsia="SimSun" w:hAnsi="Times New Roman" w:cs="Times New Roman"/>
          <w:sz w:val="24"/>
          <w:szCs w:val="24"/>
          <w:lang w:bidi="ar"/>
        </w:rPr>
        <w:t>ing</w:t>
      </w:r>
      <w:r w:rsidRPr="00D41406">
        <w:rPr>
          <w:rFonts w:ascii="Times New Roman" w:eastAsia="SimSun" w:hAnsi="Times New Roman" w:cs="Times New Roman"/>
          <w:sz w:val="24"/>
          <w:szCs w:val="24"/>
          <w:lang w:bidi="ar"/>
        </w:rPr>
        <w:t xml:space="preserve"> the impact of the distinct values ​​of the </w:t>
      </w:r>
      <w:r w:rsidRPr="00A330D0">
        <w:rPr>
          <w:rFonts w:ascii="Times New Roman" w:eastAsia="SimSun" w:hAnsi="Times New Roman" w:cs="Times New Roman"/>
          <w:sz w:val="24"/>
          <w:szCs w:val="24"/>
          <w:lang w:bidi="ar"/>
        </w:rPr>
        <w:t>hyper</w:t>
      </w:r>
      <w:r w:rsidR="00ED7F5D">
        <w:rPr>
          <w:rFonts w:ascii="Times New Roman" w:eastAsia="SimSun" w:hAnsi="Times New Roman" w:cs="Times New Roman"/>
          <w:sz w:val="24"/>
          <w:szCs w:val="24"/>
          <w:lang w:bidi="ar"/>
        </w:rPr>
        <w:t xml:space="preserve"> </w:t>
      </w:r>
      <w:r w:rsidRPr="00A330D0">
        <w:rPr>
          <w:rFonts w:ascii="Times New Roman" w:eastAsia="SimSun" w:hAnsi="Times New Roman" w:cs="Times New Roman"/>
          <w:sz w:val="24"/>
          <w:szCs w:val="24"/>
          <w:lang w:bidi="ar"/>
        </w:rPr>
        <w:t>parameters</w:t>
      </w:r>
      <w:r w:rsidRPr="00D41406">
        <w:rPr>
          <w:rFonts w:ascii="Times New Roman" w:eastAsia="SimSun" w:hAnsi="Times New Roman" w:cs="Times New Roman"/>
          <w:sz w:val="24"/>
          <w:szCs w:val="24"/>
          <w:lang w:bidi="ar"/>
        </w:rPr>
        <w:t xml:space="preserve"> on the probability of returning to the initial node in the random </w:t>
      </w:r>
      <w:r w:rsidRPr="00A330D0">
        <w:rPr>
          <w:rFonts w:ascii="Times New Roman" w:eastAsia="SimSun" w:hAnsi="Times New Roman" w:cs="Times New Roman"/>
          <w:sz w:val="24"/>
          <w:szCs w:val="24"/>
          <w:lang w:bidi="ar"/>
        </w:rPr>
        <w:t>walk</w:t>
      </w:r>
      <w:r w:rsidRPr="00D41406">
        <w:rPr>
          <w:rFonts w:ascii="Times New Roman" w:eastAsia="SimSun" w:hAnsi="Times New Roman" w:cs="Times New Roman"/>
          <w:sz w:val="24"/>
          <w:szCs w:val="24"/>
          <w:lang w:bidi="ar"/>
        </w:rPr>
        <w:t xml:space="preserve"> and the </w:t>
      </w:r>
      <w:r w:rsidRPr="00A330D0">
        <w:rPr>
          <w:rFonts w:ascii="Times New Roman" w:eastAsia="SimSun" w:hAnsi="Times New Roman" w:cs="Times New Roman"/>
          <w:sz w:val="24"/>
          <w:szCs w:val="24"/>
          <w:lang w:bidi="ar"/>
        </w:rPr>
        <w:t>latent</w:t>
      </w:r>
      <w:r>
        <w:rPr>
          <w:rFonts w:ascii="Times New Roman" w:eastAsia="SimSun" w:hAnsi="Times New Roman" w:cs="Times New Roman"/>
          <w:sz w:val="24"/>
          <w:szCs w:val="24"/>
          <w:lang w:bidi="ar"/>
        </w:rPr>
        <w:t xml:space="preserve"> </w:t>
      </w:r>
      <w:r w:rsidRPr="00D41406">
        <w:rPr>
          <w:rFonts w:ascii="Times New Roman" w:eastAsia="SimSun" w:hAnsi="Times New Roman" w:cs="Times New Roman"/>
          <w:sz w:val="24"/>
          <w:szCs w:val="24"/>
          <w:lang w:bidi="ar"/>
        </w:rPr>
        <w:t xml:space="preserve">space dimension in factorization, these two </w:t>
      </w:r>
      <w:r w:rsidRPr="00A330D0">
        <w:rPr>
          <w:rFonts w:ascii="Times New Roman" w:eastAsia="SimSun" w:hAnsi="Times New Roman" w:cs="Times New Roman"/>
          <w:sz w:val="24"/>
          <w:szCs w:val="24"/>
          <w:lang w:bidi="ar"/>
        </w:rPr>
        <w:t>hyper</w:t>
      </w:r>
      <w:r w:rsidR="00ED7F5D">
        <w:rPr>
          <w:rFonts w:ascii="Times New Roman" w:eastAsia="SimSun" w:hAnsi="Times New Roman" w:cs="Times New Roman"/>
          <w:sz w:val="24"/>
          <w:szCs w:val="24"/>
          <w:lang w:bidi="ar"/>
        </w:rPr>
        <w:t xml:space="preserve"> </w:t>
      </w:r>
      <w:r w:rsidRPr="00A330D0">
        <w:rPr>
          <w:rFonts w:ascii="Times New Roman" w:eastAsia="SimSun" w:hAnsi="Times New Roman" w:cs="Times New Roman"/>
          <w:sz w:val="24"/>
          <w:szCs w:val="24"/>
          <w:lang w:bidi="ar"/>
        </w:rPr>
        <w:t>parameters</w:t>
      </w:r>
      <w:r w:rsidRPr="00D41406">
        <w:rPr>
          <w:rFonts w:ascii="Times New Roman" w:eastAsia="SimSun" w:hAnsi="Times New Roman" w:cs="Times New Roman"/>
          <w:sz w:val="24"/>
          <w:szCs w:val="24"/>
          <w:lang w:bidi="ar"/>
        </w:rPr>
        <w:t xml:space="preserve"> have been employed for the values of [0.9, 0.7, 0.5, 0.3, 0.1] and [90, 75, 50, 25] respectively, whose AUPR values are illustrated in Figures 2 and </w:t>
      </w:r>
      <w:ins w:id="234" w:author="Elnaz" w:date="2020-11-15T09:23:00Z">
        <w:r w:rsidR="004D5599" w:rsidRPr="00D41406">
          <w:rPr>
            <w:rFonts w:ascii="Times New Roman" w:eastAsia="SimSun" w:hAnsi="Times New Roman" w:cs="Times New Roman"/>
            <w:sz w:val="24"/>
            <w:szCs w:val="24"/>
            <w:lang w:bidi="ar"/>
          </w:rPr>
          <w:t>Figures</w:t>
        </w:r>
        <w:r w:rsidR="004D5599" w:rsidRPr="00D41406">
          <w:rPr>
            <w:rFonts w:ascii="Times New Roman" w:eastAsia="SimSun" w:hAnsi="Times New Roman" w:cs="Times New Roman"/>
            <w:sz w:val="24"/>
            <w:szCs w:val="24"/>
            <w:lang w:bidi="ar"/>
          </w:rPr>
          <w:t xml:space="preserve"> </w:t>
        </w:r>
      </w:ins>
      <w:r w:rsidRPr="00D41406">
        <w:rPr>
          <w:rFonts w:ascii="Times New Roman" w:eastAsia="SimSun" w:hAnsi="Times New Roman" w:cs="Times New Roman"/>
          <w:sz w:val="24"/>
          <w:szCs w:val="24"/>
          <w:lang w:bidi="ar"/>
        </w:rPr>
        <w:t>3.</w:t>
      </w:r>
      <w:ins w:id="235" w:author="Elnaz" w:date="2020-11-15T17:04:00Z">
        <w:r w:rsidR="0001408F" w:rsidRPr="0001408F">
          <w:rPr>
            <w:rFonts w:ascii="Times New Roman" w:eastAsia="SimSun" w:hAnsi="Times New Roman" w:cs="Times New Roman"/>
            <w:sz w:val="24"/>
            <w:szCs w:val="24"/>
            <w:lang w:bidi="ar"/>
          </w:rPr>
          <w:t xml:space="preserve"> </w:t>
        </w:r>
      </w:ins>
      <w:moveToRangeStart w:id="236" w:author="Elnaz" w:date="2020-11-15T17:04:00Z" w:name="move56352287"/>
      <w:moveTo w:id="237" w:author="Elnaz" w:date="2020-11-15T17:04:00Z">
        <w:r w:rsidR="0001408F" w:rsidRPr="00D41406">
          <w:rPr>
            <w:rFonts w:ascii="Times New Roman" w:eastAsia="SimSun" w:hAnsi="Times New Roman" w:cs="Times New Roman"/>
            <w:sz w:val="24"/>
            <w:szCs w:val="24"/>
            <w:lang w:bidi="ar"/>
          </w:rPr>
          <w:t xml:space="preserve">A more detailed look at these graphs reveals the fact that the distinct values ​​of the </w:t>
        </w:r>
        <w:r w:rsidR="0001408F" w:rsidRPr="00A330D0">
          <w:rPr>
            <w:rFonts w:ascii="Times New Roman" w:eastAsia="SimSun" w:hAnsi="Times New Roman" w:cs="Times New Roman"/>
            <w:sz w:val="24"/>
            <w:szCs w:val="24"/>
            <w:lang w:bidi="ar"/>
          </w:rPr>
          <w:t>hyper parameter</w:t>
        </w:r>
        <w:r w:rsidR="0001408F" w:rsidRPr="00D41406">
          <w:rPr>
            <w:rFonts w:ascii="Times New Roman" w:eastAsia="SimSun" w:hAnsi="Times New Roman" w:cs="Times New Roman"/>
            <w:sz w:val="24"/>
            <w:szCs w:val="24"/>
            <w:lang w:bidi="ar"/>
          </w:rPr>
          <w:t xml:space="preserve"> did not have much effect on changing the performance of the proposed method, and this indicates the stable and good performance of the proposed method, which is not very sensitive to changing the values ​​of the </w:t>
        </w:r>
        <w:r w:rsidR="0001408F" w:rsidRPr="00A330D0">
          <w:rPr>
            <w:rFonts w:ascii="Times New Roman" w:eastAsia="SimSun" w:hAnsi="Times New Roman" w:cs="Times New Roman"/>
            <w:sz w:val="24"/>
            <w:szCs w:val="24"/>
            <w:lang w:bidi="ar"/>
          </w:rPr>
          <w:t>hyper parameters</w:t>
        </w:r>
        <w:r w:rsidR="0001408F">
          <w:rPr>
            <w:rFonts w:ascii="Times New Roman" w:eastAsia="SimSun" w:hAnsi="Times New Roman" w:cs="Times New Roman"/>
            <w:sz w:val="24"/>
            <w:szCs w:val="24"/>
            <w:lang w:bidi="ar"/>
          </w:rPr>
          <w:t>.</w:t>
        </w:r>
      </w:moveTo>
      <w:moveToRangeEnd w:id="236"/>
    </w:p>
    <w:p w14:paraId="53A629AB" w14:textId="299EAF96" w:rsidR="0001408F" w:rsidRDefault="0001408F" w:rsidP="0001408F">
      <w:pPr>
        <w:spacing w:line="240" w:lineRule="auto"/>
        <w:jc w:val="both"/>
        <w:rPr>
          <w:ins w:id="238" w:author="Elnaz" w:date="2020-11-15T17:08:00Z"/>
          <w:rFonts w:ascii="Times New Roman" w:eastAsia="SimSun" w:hAnsi="Times New Roman" w:cs="Times New Roman"/>
          <w:sz w:val="24"/>
          <w:szCs w:val="24"/>
          <w:lang w:bidi="ar"/>
        </w:rPr>
        <w:pPrChange w:id="239" w:author="Elnaz" w:date="2020-11-15T17:11:00Z">
          <w:pPr>
            <w:spacing w:line="240" w:lineRule="auto"/>
            <w:jc w:val="both"/>
          </w:pPr>
        </w:pPrChange>
      </w:pPr>
      <w:ins w:id="240" w:author="Elnaz" w:date="2020-11-15T17:11:00Z">
        <w:r w:rsidRPr="00D41406">
          <w:rPr>
            <w:rFonts w:ascii="Times New Roman" w:eastAsia="SimSun" w:hAnsi="Times New Roman" w:cs="Times New Roman"/>
            <w:sz w:val="24"/>
            <w:szCs w:val="24"/>
            <w:lang w:bidi="ar"/>
          </w:rPr>
          <w:t>In the performed scenario</w:t>
        </w:r>
        <w:r>
          <w:rPr>
            <w:rFonts w:ascii="Times New Roman" w:eastAsia="SimSun" w:hAnsi="Times New Roman" w:cs="Times New Roman"/>
            <w:sz w:val="24"/>
            <w:szCs w:val="24"/>
            <w:lang w:bidi="ar"/>
          </w:rPr>
          <w:t xml:space="preserve"> as it is illustrated in table 3</w:t>
        </w:r>
        <w:r w:rsidRPr="00D41406">
          <w:rPr>
            <w:rFonts w:ascii="Times New Roman" w:eastAsia="SimSun" w:hAnsi="Times New Roman" w:cs="Times New Roman"/>
            <w:sz w:val="24"/>
            <w:szCs w:val="24"/>
            <w:lang w:bidi="ar"/>
          </w:rPr>
          <w:t xml:space="preserve">, the similarities were first aggregated for the different values ​​of return to the </w:t>
        </w:r>
        <w:r w:rsidRPr="00A330D0">
          <w:rPr>
            <w:rFonts w:ascii="Times New Roman" w:eastAsia="SimSun" w:hAnsi="Times New Roman" w:cs="Times New Roman"/>
            <w:sz w:val="24"/>
            <w:szCs w:val="24"/>
            <w:lang w:bidi="ar"/>
          </w:rPr>
          <w:t>initial</w:t>
        </w:r>
        <w:r w:rsidRPr="00E1431B">
          <w:rPr>
            <w:rFonts w:ascii="Times New Roman" w:eastAsia="SimSun" w:hAnsi="Times New Roman" w:cs="Times New Roman"/>
            <w:sz w:val="24"/>
            <w:szCs w:val="24"/>
            <w:lang w:bidi="ar"/>
          </w:rPr>
          <w:t xml:space="preserve"> </w:t>
        </w:r>
        <w:r w:rsidRPr="00D41406">
          <w:rPr>
            <w:rFonts w:ascii="Times New Roman" w:eastAsia="SimSun" w:hAnsi="Times New Roman" w:cs="Times New Roman"/>
            <w:sz w:val="24"/>
            <w:szCs w:val="24"/>
            <w:lang w:bidi="ar"/>
          </w:rPr>
          <w:t xml:space="preserve">node whose aim is integration, and the best result was obtained by setting the probability of return equal to 0.5. Afterward, the return probability value was kept constant at 0.5 and then the output of the work was measured per different values ​​of the </w:t>
        </w:r>
        <w:r w:rsidRPr="00A330D0">
          <w:rPr>
            <w:rFonts w:ascii="Times New Roman" w:eastAsia="SimSun" w:hAnsi="Times New Roman" w:cs="Times New Roman"/>
            <w:sz w:val="24"/>
            <w:szCs w:val="24"/>
            <w:lang w:bidi="ar"/>
          </w:rPr>
          <w:t>hyper parameter</w:t>
        </w:r>
        <w:r w:rsidRPr="00D41406">
          <w:rPr>
            <w:rFonts w:ascii="Times New Roman" w:eastAsia="SimSun" w:hAnsi="Times New Roman" w:cs="Times New Roman"/>
            <w:sz w:val="24"/>
            <w:szCs w:val="24"/>
            <w:lang w:bidi="ar"/>
          </w:rPr>
          <w:t xml:space="preserve"> dimension of the </w:t>
        </w:r>
        <w:r w:rsidRPr="00A330D0">
          <w:rPr>
            <w:rFonts w:ascii="Times New Roman" w:eastAsia="SimSun" w:hAnsi="Times New Roman" w:cs="Times New Roman"/>
            <w:sz w:val="24"/>
            <w:szCs w:val="24"/>
            <w:lang w:bidi="ar"/>
          </w:rPr>
          <w:t>latent</w:t>
        </w:r>
        <w:r w:rsidRPr="00D41406">
          <w:rPr>
            <w:rFonts w:ascii="Times New Roman" w:eastAsia="SimSun" w:hAnsi="Times New Roman" w:cs="Times New Roman"/>
            <w:sz w:val="24"/>
            <w:szCs w:val="24"/>
            <w:lang w:bidi="ar"/>
          </w:rPr>
          <w:t xml:space="preserve"> space. </w:t>
        </w:r>
      </w:ins>
    </w:p>
    <w:p w14:paraId="051370F3" w14:textId="1F62675A" w:rsidR="0001408F" w:rsidRPr="0001408F" w:rsidRDefault="0001408F" w:rsidP="0001408F">
      <w:pPr>
        <w:pStyle w:val="Caption"/>
        <w:keepNext/>
        <w:spacing w:line="240" w:lineRule="auto"/>
        <w:jc w:val="center"/>
        <w:rPr>
          <w:ins w:id="241" w:author="Elnaz" w:date="2020-11-15T17:04:00Z"/>
          <w:rFonts w:asciiTheme="majorBidi" w:hAnsiTheme="majorBidi" w:cstheme="majorBidi"/>
          <w:rPrChange w:id="242" w:author="Elnaz" w:date="2020-11-15T17:09:00Z">
            <w:rPr>
              <w:ins w:id="243" w:author="Elnaz" w:date="2020-11-15T17:04:00Z"/>
              <w:rFonts w:ascii="Times New Roman" w:eastAsia="SimSun" w:hAnsi="Times New Roman" w:cs="Times New Roman"/>
              <w:sz w:val="24"/>
              <w:szCs w:val="24"/>
              <w:lang w:bidi="ar"/>
            </w:rPr>
          </w:rPrChange>
        </w:rPr>
        <w:pPrChange w:id="244" w:author="Elnaz" w:date="2020-11-15T17:09:00Z">
          <w:pPr>
            <w:spacing w:line="240" w:lineRule="auto"/>
            <w:jc w:val="both"/>
          </w:pPr>
        </w:pPrChange>
      </w:pPr>
      <w:ins w:id="245" w:author="Elnaz" w:date="2020-11-15T17:09:00Z">
        <w:r w:rsidRPr="00933188">
          <w:rPr>
            <w:rFonts w:asciiTheme="majorBidi" w:hAnsiTheme="majorBidi" w:cstheme="majorBidi"/>
            <w:b/>
            <w:bCs/>
          </w:rPr>
          <w:lastRenderedPageBreak/>
          <w:t xml:space="preserve">Table </w:t>
        </w:r>
        <w:r>
          <w:rPr>
            <w:rFonts w:asciiTheme="majorBidi" w:hAnsiTheme="majorBidi" w:cstheme="majorBidi"/>
            <w:b/>
            <w:bCs/>
          </w:rPr>
          <w:t>3</w:t>
        </w:r>
        <w:r w:rsidRPr="00933188">
          <w:rPr>
            <w:rFonts w:asciiTheme="majorBidi" w:hAnsiTheme="majorBidi" w:cstheme="majorBidi"/>
            <w:b/>
            <w:bCs/>
          </w:rPr>
          <w:t>.</w:t>
        </w:r>
        <w:r w:rsidRPr="002103FD">
          <w:rPr>
            <w:rFonts w:asciiTheme="majorBidi" w:hAnsiTheme="majorBidi" w:cstheme="majorBidi"/>
            <w:noProof/>
          </w:rPr>
          <w:t xml:space="preserve"> </w:t>
        </w:r>
      </w:ins>
      <w:ins w:id="246" w:author="Elnaz" w:date="2020-11-15T17:10:00Z">
        <w:r>
          <w:rPr>
            <w:rFonts w:asciiTheme="majorBidi" w:hAnsiTheme="majorBidi" w:cstheme="majorBidi"/>
            <w:noProof/>
          </w:rPr>
          <w:t>Hyperparameters Imc and restart probe set</w:t>
        </w:r>
      </w:ins>
      <w:ins w:id="247" w:author="Elnaz" w:date="2020-11-15T17:47:00Z">
        <w:r w:rsidR="00F175C2">
          <w:rPr>
            <w:rFonts w:asciiTheme="majorBidi" w:hAnsiTheme="majorBidi" w:cstheme="majorBidi"/>
            <w:noProof/>
          </w:rPr>
          <w:t>t</w:t>
        </w:r>
      </w:ins>
      <w:ins w:id="248" w:author="Elnaz" w:date="2020-11-15T17:10:00Z">
        <w:r>
          <w:rPr>
            <w:rFonts w:asciiTheme="majorBidi" w:hAnsiTheme="majorBidi" w:cstheme="majorBidi"/>
            <w:noProof/>
          </w:rPr>
          <w:t>ing</w:t>
        </w:r>
      </w:ins>
    </w:p>
    <w:tbl>
      <w:tblPr>
        <w:tblStyle w:val="TableGrid"/>
        <w:tblW w:w="0" w:type="auto"/>
        <w:jc w:val="center"/>
        <w:tblLook w:val="04A0" w:firstRow="1" w:lastRow="0" w:firstColumn="1" w:lastColumn="0" w:noHBand="0" w:noVBand="1"/>
      </w:tblPr>
      <w:tblGrid>
        <w:gridCol w:w="2905"/>
        <w:gridCol w:w="2645"/>
        <w:gridCol w:w="2746"/>
      </w:tblGrid>
      <w:tr w:rsidR="0001408F" w14:paraId="104B85A2" w14:textId="77777777" w:rsidTr="002F4B34">
        <w:trPr>
          <w:jc w:val="center"/>
          <w:ins w:id="249" w:author="Elnaz" w:date="2020-11-15T17:08:00Z"/>
        </w:trPr>
        <w:tc>
          <w:tcPr>
            <w:tcW w:w="9350" w:type="dxa"/>
            <w:gridSpan w:val="3"/>
            <w:vAlign w:val="center"/>
          </w:tcPr>
          <w:p w14:paraId="62C3E596" w14:textId="77777777" w:rsidR="0001408F" w:rsidRDefault="0001408F" w:rsidP="002F4B34">
            <w:pPr>
              <w:jc w:val="center"/>
              <w:rPr>
                <w:ins w:id="250" w:author="Elnaz" w:date="2020-11-15T17:08:00Z"/>
              </w:rPr>
            </w:pPr>
            <w:proofErr w:type="spellStart"/>
            <w:ins w:id="251" w:author="Elnaz" w:date="2020-11-15T17:08:00Z">
              <w:r>
                <w:t>Imc</w:t>
              </w:r>
              <w:proofErr w:type="spellEnd"/>
              <w:r>
                <w:t xml:space="preserve"> = 50</w:t>
              </w:r>
            </w:ins>
          </w:p>
        </w:tc>
      </w:tr>
      <w:tr w:rsidR="0001408F" w14:paraId="3844B992" w14:textId="77777777" w:rsidTr="002F4B34">
        <w:trPr>
          <w:jc w:val="center"/>
          <w:ins w:id="252" w:author="Elnaz" w:date="2020-11-15T17:08:00Z"/>
        </w:trPr>
        <w:tc>
          <w:tcPr>
            <w:tcW w:w="3235" w:type="dxa"/>
            <w:vAlign w:val="center"/>
          </w:tcPr>
          <w:p w14:paraId="3C525F09" w14:textId="77777777" w:rsidR="0001408F" w:rsidRDefault="0001408F" w:rsidP="002F4B34">
            <w:pPr>
              <w:jc w:val="center"/>
              <w:rPr>
                <w:ins w:id="253" w:author="Elnaz" w:date="2020-11-15T17:08:00Z"/>
              </w:rPr>
            </w:pPr>
            <w:ins w:id="254" w:author="Elnaz" w:date="2020-11-15T17:08:00Z">
              <w:r>
                <w:t xml:space="preserve">Restart </w:t>
              </w:r>
              <w:proofErr w:type="spellStart"/>
              <w:r>
                <w:t>prob</w:t>
              </w:r>
              <w:proofErr w:type="spellEnd"/>
            </w:ins>
          </w:p>
        </w:tc>
        <w:tc>
          <w:tcPr>
            <w:tcW w:w="2998" w:type="dxa"/>
            <w:vAlign w:val="center"/>
          </w:tcPr>
          <w:p w14:paraId="3F14A52D" w14:textId="77777777" w:rsidR="0001408F" w:rsidRDefault="0001408F" w:rsidP="002F4B34">
            <w:pPr>
              <w:jc w:val="center"/>
              <w:rPr>
                <w:ins w:id="255" w:author="Elnaz" w:date="2020-11-15T17:08:00Z"/>
              </w:rPr>
            </w:pPr>
            <w:proofErr w:type="spellStart"/>
            <w:ins w:id="256" w:author="Elnaz" w:date="2020-11-15T17:08:00Z">
              <w:r>
                <w:t>auc</w:t>
              </w:r>
              <w:proofErr w:type="spellEnd"/>
            </w:ins>
          </w:p>
        </w:tc>
        <w:tc>
          <w:tcPr>
            <w:tcW w:w="3117" w:type="dxa"/>
            <w:vAlign w:val="center"/>
          </w:tcPr>
          <w:p w14:paraId="16117F13" w14:textId="77777777" w:rsidR="0001408F" w:rsidRDefault="0001408F" w:rsidP="002F4B34">
            <w:pPr>
              <w:jc w:val="center"/>
              <w:rPr>
                <w:ins w:id="257" w:author="Elnaz" w:date="2020-11-15T17:08:00Z"/>
              </w:rPr>
            </w:pPr>
            <w:proofErr w:type="spellStart"/>
            <w:ins w:id="258" w:author="Elnaz" w:date="2020-11-15T17:08:00Z">
              <w:r>
                <w:t>aupr</w:t>
              </w:r>
              <w:proofErr w:type="spellEnd"/>
            </w:ins>
          </w:p>
        </w:tc>
      </w:tr>
      <w:tr w:rsidR="0001408F" w14:paraId="6D09EE12" w14:textId="77777777" w:rsidTr="002F4B34">
        <w:trPr>
          <w:jc w:val="center"/>
          <w:ins w:id="259" w:author="Elnaz" w:date="2020-11-15T17:08:00Z"/>
        </w:trPr>
        <w:tc>
          <w:tcPr>
            <w:tcW w:w="3235" w:type="dxa"/>
            <w:vAlign w:val="center"/>
          </w:tcPr>
          <w:p w14:paraId="3F8FDC52" w14:textId="77777777" w:rsidR="0001408F" w:rsidRDefault="0001408F" w:rsidP="002F4B34">
            <w:pPr>
              <w:jc w:val="center"/>
              <w:rPr>
                <w:ins w:id="260" w:author="Elnaz" w:date="2020-11-15T17:08:00Z"/>
              </w:rPr>
            </w:pPr>
            <w:ins w:id="261" w:author="Elnaz" w:date="2020-11-15T17:08:00Z">
              <w:r>
                <w:t>0.1</w:t>
              </w:r>
            </w:ins>
          </w:p>
        </w:tc>
        <w:tc>
          <w:tcPr>
            <w:tcW w:w="2998" w:type="dxa"/>
            <w:vAlign w:val="center"/>
          </w:tcPr>
          <w:p w14:paraId="0D041E2B" w14:textId="77777777" w:rsidR="0001408F" w:rsidRDefault="0001408F" w:rsidP="002F4B34">
            <w:pPr>
              <w:jc w:val="center"/>
              <w:rPr>
                <w:ins w:id="262" w:author="Elnaz" w:date="2020-11-15T17:08:00Z"/>
              </w:rPr>
            </w:pPr>
            <w:ins w:id="263" w:author="Elnaz" w:date="2020-11-15T17:08:00Z">
              <w:r>
                <w:t>92.43</w:t>
              </w:r>
            </w:ins>
          </w:p>
        </w:tc>
        <w:tc>
          <w:tcPr>
            <w:tcW w:w="3117" w:type="dxa"/>
            <w:vAlign w:val="center"/>
          </w:tcPr>
          <w:p w14:paraId="72060C11" w14:textId="77777777" w:rsidR="0001408F" w:rsidRDefault="0001408F" w:rsidP="002F4B34">
            <w:pPr>
              <w:jc w:val="center"/>
              <w:rPr>
                <w:ins w:id="264" w:author="Elnaz" w:date="2020-11-15T17:08:00Z"/>
              </w:rPr>
            </w:pPr>
            <w:ins w:id="265" w:author="Elnaz" w:date="2020-11-15T17:08:00Z">
              <w:r>
                <w:t>94.21</w:t>
              </w:r>
            </w:ins>
          </w:p>
        </w:tc>
      </w:tr>
      <w:tr w:rsidR="0001408F" w14:paraId="5FDCB706" w14:textId="77777777" w:rsidTr="002F4B34">
        <w:trPr>
          <w:jc w:val="center"/>
          <w:ins w:id="266" w:author="Elnaz" w:date="2020-11-15T17:08:00Z"/>
        </w:trPr>
        <w:tc>
          <w:tcPr>
            <w:tcW w:w="3235" w:type="dxa"/>
            <w:vAlign w:val="center"/>
          </w:tcPr>
          <w:p w14:paraId="30FF1928" w14:textId="77777777" w:rsidR="0001408F" w:rsidRDefault="0001408F" w:rsidP="002F4B34">
            <w:pPr>
              <w:jc w:val="center"/>
              <w:rPr>
                <w:ins w:id="267" w:author="Elnaz" w:date="2020-11-15T17:08:00Z"/>
              </w:rPr>
            </w:pPr>
            <w:ins w:id="268" w:author="Elnaz" w:date="2020-11-15T17:08:00Z">
              <w:r>
                <w:t>0.3</w:t>
              </w:r>
            </w:ins>
          </w:p>
        </w:tc>
        <w:tc>
          <w:tcPr>
            <w:tcW w:w="2998" w:type="dxa"/>
            <w:vAlign w:val="center"/>
          </w:tcPr>
          <w:p w14:paraId="4574EDAC" w14:textId="77777777" w:rsidR="0001408F" w:rsidRDefault="0001408F" w:rsidP="002F4B34">
            <w:pPr>
              <w:jc w:val="center"/>
              <w:rPr>
                <w:ins w:id="269" w:author="Elnaz" w:date="2020-11-15T17:08:00Z"/>
              </w:rPr>
            </w:pPr>
            <w:ins w:id="270" w:author="Elnaz" w:date="2020-11-15T17:08:00Z">
              <w:r>
                <w:t>92.86</w:t>
              </w:r>
            </w:ins>
          </w:p>
        </w:tc>
        <w:tc>
          <w:tcPr>
            <w:tcW w:w="3117" w:type="dxa"/>
            <w:vAlign w:val="center"/>
          </w:tcPr>
          <w:p w14:paraId="31CEA6AB" w14:textId="77777777" w:rsidR="0001408F" w:rsidRDefault="0001408F" w:rsidP="002F4B34">
            <w:pPr>
              <w:jc w:val="center"/>
              <w:rPr>
                <w:ins w:id="271" w:author="Elnaz" w:date="2020-11-15T17:08:00Z"/>
              </w:rPr>
            </w:pPr>
            <w:ins w:id="272" w:author="Elnaz" w:date="2020-11-15T17:08:00Z">
              <w:r>
                <w:t>94.51</w:t>
              </w:r>
            </w:ins>
          </w:p>
        </w:tc>
      </w:tr>
      <w:tr w:rsidR="0001408F" w14:paraId="67C96723" w14:textId="77777777" w:rsidTr="002F4B34">
        <w:trPr>
          <w:jc w:val="center"/>
          <w:ins w:id="273" w:author="Elnaz" w:date="2020-11-15T17:08:00Z"/>
        </w:trPr>
        <w:tc>
          <w:tcPr>
            <w:tcW w:w="3235" w:type="dxa"/>
            <w:vAlign w:val="center"/>
          </w:tcPr>
          <w:p w14:paraId="31665745" w14:textId="77777777" w:rsidR="0001408F" w:rsidRDefault="0001408F" w:rsidP="002F4B34">
            <w:pPr>
              <w:jc w:val="center"/>
              <w:rPr>
                <w:ins w:id="274" w:author="Elnaz" w:date="2020-11-15T17:08:00Z"/>
              </w:rPr>
            </w:pPr>
            <w:ins w:id="275" w:author="Elnaz" w:date="2020-11-15T17:08:00Z">
              <w:r>
                <w:t>0.5</w:t>
              </w:r>
            </w:ins>
          </w:p>
        </w:tc>
        <w:tc>
          <w:tcPr>
            <w:tcW w:w="2998" w:type="dxa"/>
            <w:vAlign w:val="center"/>
          </w:tcPr>
          <w:p w14:paraId="3E2EAFBC" w14:textId="77777777" w:rsidR="0001408F" w:rsidRDefault="0001408F" w:rsidP="002F4B34">
            <w:pPr>
              <w:jc w:val="center"/>
              <w:rPr>
                <w:ins w:id="276" w:author="Elnaz" w:date="2020-11-15T17:08:00Z"/>
              </w:rPr>
            </w:pPr>
            <w:ins w:id="277" w:author="Elnaz" w:date="2020-11-15T17:08:00Z">
              <w:r>
                <w:t>93.23</w:t>
              </w:r>
            </w:ins>
          </w:p>
        </w:tc>
        <w:tc>
          <w:tcPr>
            <w:tcW w:w="3117" w:type="dxa"/>
            <w:vAlign w:val="center"/>
          </w:tcPr>
          <w:p w14:paraId="20188595" w14:textId="77777777" w:rsidR="0001408F" w:rsidRDefault="0001408F" w:rsidP="002F4B34">
            <w:pPr>
              <w:jc w:val="center"/>
              <w:rPr>
                <w:ins w:id="278" w:author="Elnaz" w:date="2020-11-15T17:08:00Z"/>
              </w:rPr>
            </w:pPr>
            <w:ins w:id="279" w:author="Elnaz" w:date="2020-11-15T17:08:00Z">
              <w:r>
                <w:t>94.83</w:t>
              </w:r>
            </w:ins>
          </w:p>
        </w:tc>
      </w:tr>
      <w:tr w:rsidR="0001408F" w14:paraId="4D1F37D3" w14:textId="77777777" w:rsidTr="002F4B34">
        <w:trPr>
          <w:jc w:val="center"/>
          <w:ins w:id="280" w:author="Elnaz" w:date="2020-11-15T17:08:00Z"/>
        </w:trPr>
        <w:tc>
          <w:tcPr>
            <w:tcW w:w="3235" w:type="dxa"/>
            <w:vAlign w:val="center"/>
          </w:tcPr>
          <w:p w14:paraId="3486AAE4" w14:textId="77777777" w:rsidR="0001408F" w:rsidRDefault="0001408F" w:rsidP="002F4B34">
            <w:pPr>
              <w:jc w:val="center"/>
              <w:rPr>
                <w:ins w:id="281" w:author="Elnaz" w:date="2020-11-15T17:08:00Z"/>
              </w:rPr>
            </w:pPr>
            <w:ins w:id="282" w:author="Elnaz" w:date="2020-11-15T17:08:00Z">
              <w:r>
                <w:t>0.7</w:t>
              </w:r>
            </w:ins>
          </w:p>
        </w:tc>
        <w:tc>
          <w:tcPr>
            <w:tcW w:w="2998" w:type="dxa"/>
            <w:vAlign w:val="center"/>
          </w:tcPr>
          <w:p w14:paraId="2D56CC5D" w14:textId="77777777" w:rsidR="0001408F" w:rsidRDefault="0001408F" w:rsidP="002F4B34">
            <w:pPr>
              <w:jc w:val="center"/>
              <w:rPr>
                <w:ins w:id="283" w:author="Elnaz" w:date="2020-11-15T17:08:00Z"/>
              </w:rPr>
            </w:pPr>
            <w:ins w:id="284" w:author="Elnaz" w:date="2020-11-15T17:08:00Z">
              <w:r>
                <w:t>93.15</w:t>
              </w:r>
            </w:ins>
          </w:p>
        </w:tc>
        <w:tc>
          <w:tcPr>
            <w:tcW w:w="3117" w:type="dxa"/>
            <w:vAlign w:val="center"/>
          </w:tcPr>
          <w:p w14:paraId="75EAD5F6" w14:textId="77777777" w:rsidR="0001408F" w:rsidRDefault="0001408F" w:rsidP="002F4B34">
            <w:pPr>
              <w:jc w:val="center"/>
              <w:rPr>
                <w:ins w:id="285" w:author="Elnaz" w:date="2020-11-15T17:08:00Z"/>
              </w:rPr>
            </w:pPr>
            <w:ins w:id="286" w:author="Elnaz" w:date="2020-11-15T17:08:00Z">
              <w:r>
                <w:t>94.78</w:t>
              </w:r>
            </w:ins>
          </w:p>
        </w:tc>
      </w:tr>
      <w:tr w:rsidR="0001408F" w14:paraId="2303BAE3" w14:textId="77777777" w:rsidTr="002F4B34">
        <w:trPr>
          <w:jc w:val="center"/>
          <w:ins w:id="287" w:author="Elnaz" w:date="2020-11-15T17:08:00Z"/>
        </w:trPr>
        <w:tc>
          <w:tcPr>
            <w:tcW w:w="3235" w:type="dxa"/>
            <w:vAlign w:val="center"/>
          </w:tcPr>
          <w:p w14:paraId="41AD846D" w14:textId="77777777" w:rsidR="0001408F" w:rsidRDefault="0001408F" w:rsidP="002F4B34">
            <w:pPr>
              <w:jc w:val="center"/>
              <w:rPr>
                <w:ins w:id="288" w:author="Elnaz" w:date="2020-11-15T17:08:00Z"/>
              </w:rPr>
            </w:pPr>
            <w:ins w:id="289" w:author="Elnaz" w:date="2020-11-15T17:08:00Z">
              <w:r>
                <w:t>0.9</w:t>
              </w:r>
            </w:ins>
          </w:p>
        </w:tc>
        <w:tc>
          <w:tcPr>
            <w:tcW w:w="2998" w:type="dxa"/>
            <w:vAlign w:val="center"/>
          </w:tcPr>
          <w:p w14:paraId="38BE1D38" w14:textId="77777777" w:rsidR="0001408F" w:rsidRDefault="0001408F" w:rsidP="002F4B34">
            <w:pPr>
              <w:jc w:val="center"/>
              <w:rPr>
                <w:ins w:id="290" w:author="Elnaz" w:date="2020-11-15T17:08:00Z"/>
              </w:rPr>
            </w:pPr>
            <w:ins w:id="291" w:author="Elnaz" w:date="2020-11-15T17:08:00Z">
              <w:r>
                <w:t>92.99</w:t>
              </w:r>
            </w:ins>
          </w:p>
        </w:tc>
        <w:tc>
          <w:tcPr>
            <w:tcW w:w="3117" w:type="dxa"/>
            <w:vAlign w:val="center"/>
          </w:tcPr>
          <w:p w14:paraId="7073BC17" w14:textId="77777777" w:rsidR="0001408F" w:rsidRDefault="0001408F" w:rsidP="002F4B34">
            <w:pPr>
              <w:jc w:val="center"/>
              <w:rPr>
                <w:ins w:id="292" w:author="Elnaz" w:date="2020-11-15T17:08:00Z"/>
              </w:rPr>
            </w:pPr>
            <w:ins w:id="293" w:author="Elnaz" w:date="2020-11-15T17:08:00Z">
              <w:r>
                <w:t>94.69</w:t>
              </w:r>
            </w:ins>
          </w:p>
        </w:tc>
      </w:tr>
      <w:tr w:rsidR="0001408F" w14:paraId="73B1393F" w14:textId="77777777" w:rsidTr="002F4B34">
        <w:tblPrEx>
          <w:jc w:val="left"/>
        </w:tblPrEx>
        <w:trPr>
          <w:ins w:id="294" w:author="Elnaz" w:date="2020-11-15T17:08:00Z"/>
        </w:trPr>
        <w:tc>
          <w:tcPr>
            <w:tcW w:w="9350" w:type="dxa"/>
            <w:gridSpan w:val="3"/>
            <w:vAlign w:val="center"/>
          </w:tcPr>
          <w:p w14:paraId="61256C1B" w14:textId="77777777" w:rsidR="0001408F" w:rsidRDefault="0001408F" w:rsidP="002F4B34">
            <w:pPr>
              <w:jc w:val="center"/>
              <w:rPr>
                <w:ins w:id="295" w:author="Elnaz" w:date="2020-11-15T17:08:00Z"/>
              </w:rPr>
            </w:pPr>
            <w:ins w:id="296" w:author="Elnaz" w:date="2020-11-15T17:08:00Z">
              <w:r>
                <w:t xml:space="preserve">restart </w:t>
              </w:r>
              <w:proofErr w:type="spellStart"/>
              <w:r>
                <w:t>prob</w:t>
              </w:r>
              <w:proofErr w:type="spellEnd"/>
              <w:r>
                <w:t>=0.5</w:t>
              </w:r>
            </w:ins>
          </w:p>
        </w:tc>
      </w:tr>
      <w:tr w:rsidR="0001408F" w14:paraId="066CDC4C" w14:textId="77777777" w:rsidTr="002F4B34">
        <w:tblPrEx>
          <w:jc w:val="left"/>
        </w:tblPrEx>
        <w:trPr>
          <w:ins w:id="297" w:author="Elnaz" w:date="2020-11-15T17:08:00Z"/>
        </w:trPr>
        <w:tc>
          <w:tcPr>
            <w:tcW w:w="3235" w:type="dxa"/>
            <w:vAlign w:val="center"/>
          </w:tcPr>
          <w:p w14:paraId="70EE263C" w14:textId="77777777" w:rsidR="0001408F" w:rsidRDefault="0001408F" w:rsidP="002F4B34">
            <w:pPr>
              <w:jc w:val="center"/>
              <w:rPr>
                <w:ins w:id="298" w:author="Elnaz" w:date="2020-11-15T17:08:00Z"/>
              </w:rPr>
            </w:pPr>
            <w:proofErr w:type="spellStart"/>
            <w:ins w:id="299" w:author="Elnaz" w:date="2020-11-15T17:08:00Z">
              <w:r>
                <w:t>Imc</w:t>
              </w:r>
              <w:proofErr w:type="spellEnd"/>
              <w:r>
                <w:t xml:space="preserve"> dimension</w:t>
              </w:r>
            </w:ins>
          </w:p>
        </w:tc>
        <w:tc>
          <w:tcPr>
            <w:tcW w:w="2998" w:type="dxa"/>
            <w:vAlign w:val="center"/>
          </w:tcPr>
          <w:p w14:paraId="7B3DD1D7" w14:textId="77777777" w:rsidR="0001408F" w:rsidRDefault="0001408F" w:rsidP="002F4B34">
            <w:pPr>
              <w:jc w:val="center"/>
              <w:rPr>
                <w:ins w:id="300" w:author="Elnaz" w:date="2020-11-15T17:08:00Z"/>
              </w:rPr>
            </w:pPr>
            <w:proofErr w:type="spellStart"/>
            <w:ins w:id="301" w:author="Elnaz" w:date="2020-11-15T17:08:00Z">
              <w:r>
                <w:t>auc</w:t>
              </w:r>
              <w:proofErr w:type="spellEnd"/>
            </w:ins>
          </w:p>
        </w:tc>
        <w:tc>
          <w:tcPr>
            <w:tcW w:w="3117" w:type="dxa"/>
            <w:vAlign w:val="center"/>
          </w:tcPr>
          <w:p w14:paraId="0DA823AA" w14:textId="77777777" w:rsidR="0001408F" w:rsidRDefault="0001408F" w:rsidP="002F4B34">
            <w:pPr>
              <w:jc w:val="center"/>
              <w:rPr>
                <w:ins w:id="302" w:author="Elnaz" w:date="2020-11-15T17:08:00Z"/>
              </w:rPr>
            </w:pPr>
            <w:proofErr w:type="spellStart"/>
            <w:ins w:id="303" w:author="Elnaz" w:date="2020-11-15T17:08:00Z">
              <w:r>
                <w:t>aupr</w:t>
              </w:r>
              <w:proofErr w:type="spellEnd"/>
            </w:ins>
          </w:p>
        </w:tc>
      </w:tr>
      <w:tr w:rsidR="0001408F" w14:paraId="35F59A92" w14:textId="77777777" w:rsidTr="002F4B34">
        <w:tblPrEx>
          <w:jc w:val="left"/>
        </w:tblPrEx>
        <w:trPr>
          <w:ins w:id="304" w:author="Elnaz" w:date="2020-11-15T17:08:00Z"/>
        </w:trPr>
        <w:tc>
          <w:tcPr>
            <w:tcW w:w="3235" w:type="dxa"/>
            <w:vAlign w:val="center"/>
          </w:tcPr>
          <w:p w14:paraId="194BF12E" w14:textId="77777777" w:rsidR="0001408F" w:rsidRDefault="0001408F" w:rsidP="002F4B34">
            <w:pPr>
              <w:jc w:val="center"/>
              <w:rPr>
                <w:ins w:id="305" w:author="Elnaz" w:date="2020-11-15T17:08:00Z"/>
              </w:rPr>
            </w:pPr>
            <w:ins w:id="306" w:author="Elnaz" w:date="2020-11-15T17:08:00Z">
              <w:r>
                <w:t>25</w:t>
              </w:r>
            </w:ins>
          </w:p>
        </w:tc>
        <w:tc>
          <w:tcPr>
            <w:tcW w:w="2998" w:type="dxa"/>
            <w:vAlign w:val="center"/>
          </w:tcPr>
          <w:p w14:paraId="11703393" w14:textId="77777777" w:rsidR="0001408F" w:rsidRDefault="0001408F" w:rsidP="002F4B34">
            <w:pPr>
              <w:jc w:val="center"/>
              <w:rPr>
                <w:ins w:id="307" w:author="Elnaz" w:date="2020-11-15T17:08:00Z"/>
              </w:rPr>
            </w:pPr>
            <w:ins w:id="308" w:author="Elnaz" w:date="2020-11-15T17:08:00Z">
              <w:r>
                <w:t>91.62</w:t>
              </w:r>
            </w:ins>
          </w:p>
        </w:tc>
        <w:tc>
          <w:tcPr>
            <w:tcW w:w="3117" w:type="dxa"/>
            <w:vAlign w:val="center"/>
          </w:tcPr>
          <w:p w14:paraId="18775B48" w14:textId="77777777" w:rsidR="0001408F" w:rsidRDefault="0001408F" w:rsidP="002F4B34">
            <w:pPr>
              <w:jc w:val="center"/>
              <w:rPr>
                <w:ins w:id="309" w:author="Elnaz" w:date="2020-11-15T17:08:00Z"/>
              </w:rPr>
            </w:pPr>
            <w:ins w:id="310" w:author="Elnaz" w:date="2020-11-15T17:08:00Z">
              <w:r>
                <w:t>93.55</w:t>
              </w:r>
            </w:ins>
          </w:p>
        </w:tc>
      </w:tr>
      <w:tr w:rsidR="0001408F" w14:paraId="5F7DC796" w14:textId="77777777" w:rsidTr="002F4B34">
        <w:tblPrEx>
          <w:jc w:val="left"/>
        </w:tblPrEx>
        <w:trPr>
          <w:ins w:id="311" w:author="Elnaz" w:date="2020-11-15T17:08:00Z"/>
        </w:trPr>
        <w:tc>
          <w:tcPr>
            <w:tcW w:w="3235" w:type="dxa"/>
            <w:vAlign w:val="center"/>
          </w:tcPr>
          <w:p w14:paraId="2A379C78" w14:textId="77777777" w:rsidR="0001408F" w:rsidRDefault="0001408F" w:rsidP="002F4B34">
            <w:pPr>
              <w:jc w:val="center"/>
              <w:rPr>
                <w:ins w:id="312" w:author="Elnaz" w:date="2020-11-15T17:08:00Z"/>
              </w:rPr>
            </w:pPr>
            <w:ins w:id="313" w:author="Elnaz" w:date="2020-11-15T17:08:00Z">
              <w:r>
                <w:t>50</w:t>
              </w:r>
            </w:ins>
          </w:p>
        </w:tc>
        <w:tc>
          <w:tcPr>
            <w:tcW w:w="2998" w:type="dxa"/>
            <w:vAlign w:val="center"/>
          </w:tcPr>
          <w:p w14:paraId="327A81BC" w14:textId="77777777" w:rsidR="0001408F" w:rsidRDefault="0001408F" w:rsidP="002F4B34">
            <w:pPr>
              <w:jc w:val="center"/>
              <w:rPr>
                <w:ins w:id="314" w:author="Elnaz" w:date="2020-11-15T17:08:00Z"/>
              </w:rPr>
            </w:pPr>
            <w:ins w:id="315" w:author="Elnaz" w:date="2020-11-15T17:08:00Z">
              <w:r>
                <w:t>93.23</w:t>
              </w:r>
            </w:ins>
          </w:p>
        </w:tc>
        <w:tc>
          <w:tcPr>
            <w:tcW w:w="3117" w:type="dxa"/>
            <w:vAlign w:val="center"/>
          </w:tcPr>
          <w:p w14:paraId="20CFD07B" w14:textId="77777777" w:rsidR="0001408F" w:rsidRDefault="0001408F" w:rsidP="002F4B34">
            <w:pPr>
              <w:jc w:val="center"/>
              <w:rPr>
                <w:ins w:id="316" w:author="Elnaz" w:date="2020-11-15T17:08:00Z"/>
              </w:rPr>
            </w:pPr>
            <w:ins w:id="317" w:author="Elnaz" w:date="2020-11-15T17:08:00Z">
              <w:r>
                <w:t>94.83</w:t>
              </w:r>
            </w:ins>
          </w:p>
        </w:tc>
      </w:tr>
      <w:tr w:rsidR="0001408F" w14:paraId="41F4BC93" w14:textId="77777777" w:rsidTr="002F4B34">
        <w:tblPrEx>
          <w:jc w:val="left"/>
        </w:tblPrEx>
        <w:trPr>
          <w:ins w:id="318" w:author="Elnaz" w:date="2020-11-15T17:08:00Z"/>
        </w:trPr>
        <w:tc>
          <w:tcPr>
            <w:tcW w:w="3235" w:type="dxa"/>
            <w:vAlign w:val="center"/>
          </w:tcPr>
          <w:p w14:paraId="775EBB93" w14:textId="77777777" w:rsidR="0001408F" w:rsidRDefault="0001408F" w:rsidP="002F4B34">
            <w:pPr>
              <w:jc w:val="center"/>
              <w:rPr>
                <w:ins w:id="319" w:author="Elnaz" w:date="2020-11-15T17:08:00Z"/>
              </w:rPr>
            </w:pPr>
            <w:ins w:id="320" w:author="Elnaz" w:date="2020-11-15T17:08:00Z">
              <w:r>
                <w:t>75</w:t>
              </w:r>
            </w:ins>
          </w:p>
        </w:tc>
        <w:tc>
          <w:tcPr>
            <w:tcW w:w="2998" w:type="dxa"/>
            <w:vAlign w:val="center"/>
          </w:tcPr>
          <w:p w14:paraId="084F00CC" w14:textId="77777777" w:rsidR="0001408F" w:rsidRDefault="0001408F" w:rsidP="002F4B34">
            <w:pPr>
              <w:jc w:val="center"/>
              <w:rPr>
                <w:ins w:id="321" w:author="Elnaz" w:date="2020-11-15T17:08:00Z"/>
              </w:rPr>
            </w:pPr>
            <w:ins w:id="322" w:author="Elnaz" w:date="2020-11-15T17:08:00Z">
              <w:r>
                <w:t>93.02</w:t>
              </w:r>
            </w:ins>
          </w:p>
        </w:tc>
        <w:tc>
          <w:tcPr>
            <w:tcW w:w="3117" w:type="dxa"/>
            <w:vAlign w:val="center"/>
          </w:tcPr>
          <w:p w14:paraId="59DE5877" w14:textId="77777777" w:rsidR="0001408F" w:rsidRDefault="0001408F" w:rsidP="002F4B34">
            <w:pPr>
              <w:jc w:val="center"/>
              <w:rPr>
                <w:ins w:id="323" w:author="Elnaz" w:date="2020-11-15T17:08:00Z"/>
              </w:rPr>
            </w:pPr>
            <w:ins w:id="324" w:author="Elnaz" w:date="2020-11-15T17:08:00Z">
              <w:r>
                <w:t>94.50</w:t>
              </w:r>
            </w:ins>
          </w:p>
        </w:tc>
      </w:tr>
      <w:tr w:rsidR="0001408F" w14:paraId="71DA654B" w14:textId="77777777" w:rsidTr="002F4B34">
        <w:tblPrEx>
          <w:jc w:val="left"/>
        </w:tblPrEx>
        <w:trPr>
          <w:ins w:id="325" w:author="Elnaz" w:date="2020-11-15T17:08:00Z"/>
        </w:trPr>
        <w:tc>
          <w:tcPr>
            <w:tcW w:w="3235" w:type="dxa"/>
            <w:vAlign w:val="center"/>
          </w:tcPr>
          <w:p w14:paraId="64F32A18" w14:textId="77777777" w:rsidR="0001408F" w:rsidRDefault="0001408F" w:rsidP="002F4B34">
            <w:pPr>
              <w:jc w:val="center"/>
              <w:rPr>
                <w:ins w:id="326" w:author="Elnaz" w:date="2020-11-15T17:08:00Z"/>
              </w:rPr>
            </w:pPr>
            <w:ins w:id="327" w:author="Elnaz" w:date="2020-11-15T17:08:00Z">
              <w:r>
                <w:t>90</w:t>
              </w:r>
            </w:ins>
          </w:p>
        </w:tc>
        <w:tc>
          <w:tcPr>
            <w:tcW w:w="2998" w:type="dxa"/>
            <w:vAlign w:val="center"/>
          </w:tcPr>
          <w:p w14:paraId="5FA2BAA0" w14:textId="77777777" w:rsidR="0001408F" w:rsidRDefault="0001408F" w:rsidP="002F4B34">
            <w:pPr>
              <w:jc w:val="center"/>
              <w:rPr>
                <w:ins w:id="328" w:author="Elnaz" w:date="2020-11-15T17:08:00Z"/>
              </w:rPr>
            </w:pPr>
            <w:ins w:id="329" w:author="Elnaz" w:date="2020-11-15T17:08:00Z">
              <w:r>
                <w:t>92.70</w:t>
              </w:r>
            </w:ins>
          </w:p>
        </w:tc>
        <w:tc>
          <w:tcPr>
            <w:tcW w:w="3117" w:type="dxa"/>
            <w:vAlign w:val="center"/>
          </w:tcPr>
          <w:p w14:paraId="00DE7926" w14:textId="77777777" w:rsidR="0001408F" w:rsidRDefault="0001408F" w:rsidP="002F4B34">
            <w:pPr>
              <w:jc w:val="center"/>
              <w:rPr>
                <w:ins w:id="330" w:author="Elnaz" w:date="2020-11-15T17:08:00Z"/>
              </w:rPr>
            </w:pPr>
            <w:ins w:id="331" w:author="Elnaz" w:date="2020-11-15T17:08:00Z">
              <w:r>
                <w:t>94.36</w:t>
              </w:r>
            </w:ins>
          </w:p>
        </w:tc>
      </w:tr>
    </w:tbl>
    <w:p w14:paraId="43869AF2" w14:textId="77777777" w:rsidR="0001408F" w:rsidRDefault="0001408F" w:rsidP="00C413DA">
      <w:pPr>
        <w:spacing w:line="240" w:lineRule="auto"/>
        <w:jc w:val="both"/>
        <w:rPr>
          <w:ins w:id="332" w:author="Elnaz" w:date="2020-11-15T17:03:00Z"/>
          <w:rFonts w:ascii="Times New Roman" w:eastAsia="SimSun" w:hAnsi="Times New Roman" w:cs="Times New Roman"/>
          <w:sz w:val="24"/>
          <w:szCs w:val="24"/>
          <w:lang w:bidi="ar"/>
        </w:rPr>
      </w:pPr>
    </w:p>
    <w:p w14:paraId="7DAAEEAC" w14:textId="380ED9B9" w:rsidR="00CE7F99" w:rsidDel="0001408F" w:rsidRDefault="00CE7F99" w:rsidP="0001408F">
      <w:pPr>
        <w:spacing w:line="240" w:lineRule="auto"/>
        <w:jc w:val="both"/>
        <w:rPr>
          <w:del w:id="333" w:author="Elnaz" w:date="2020-11-15T17:11:00Z"/>
          <w:rFonts w:ascii="Times New Roman" w:eastAsia="SimSun" w:hAnsi="Times New Roman" w:cs="Times New Roman"/>
          <w:sz w:val="24"/>
          <w:szCs w:val="24"/>
          <w:lang w:bidi="ar"/>
        </w:rPr>
        <w:pPrChange w:id="334" w:author="Elnaz" w:date="2020-11-15T17:04:00Z">
          <w:pPr>
            <w:spacing w:line="240" w:lineRule="auto"/>
            <w:jc w:val="both"/>
          </w:pPr>
        </w:pPrChange>
      </w:pPr>
      <w:del w:id="335" w:author="Elnaz" w:date="2020-11-15T17:03:00Z">
        <w:r w:rsidRPr="00D41406" w:rsidDel="0001408F">
          <w:rPr>
            <w:rFonts w:ascii="Times New Roman" w:eastAsia="SimSun" w:hAnsi="Times New Roman" w:cs="Times New Roman"/>
            <w:sz w:val="24"/>
            <w:szCs w:val="24"/>
            <w:lang w:bidi="ar"/>
          </w:rPr>
          <w:delText xml:space="preserve"> </w:delText>
        </w:r>
      </w:del>
      <w:del w:id="336" w:author="Elnaz" w:date="2020-11-15T17:11:00Z">
        <w:r w:rsidRPr="00D41406" w:rsidDel="0001408F">
          <w:rPr>
            <w:rFonts w:ascii="Times New Roman" w:eastAsia="SimSun" w:hAnsi="Times New Roman" w:cs="Times New Roman"/>
            <w:sz w:val="24"/>
            <w:szCs w:val="24"/>
            <w:lang w:bidi="ar"/>
          </w:rPr>
          <w:delText xml:space="preserve">In the performed scenario, the similarities were first aggregated for the different values ​​of return to the </w:delText>
        </w:r>
        <w:r w:rsidR="00E1431B" w:rsidRPr="00A330D0" w:rsidDel="0001408F">
          <w:rPr>
            <w:rFonts w:ascii="Times New Roman" w:eastAsia="SimSun" w:hAnsi="Times New Roman" w:cs="Times New Roman"/>
            <w:sz w:val="24"/>
            <w:szCs w:val="24"/>
            <w:lang w:bidi="ar"/>
          </w:rPr>
          <w:delText>initial</w:delText>
        </w:r>
        <w:r w:rsidR="00E1431B" w:rsidRPr="00E1431B" w:rsidDel="0001408F">
          <w:rPr>
            <w:rFonts w:ascii="Times New Roman" w:eastAsia="SimSun" w:hAnsi="Times New Roman" w:cs="Times New Roman"/>
            <w:sz w:val="24"/>
            <w:szCs w:val="24"/>
            <w:lang w:bidi="ar"/>
          </w:rPr>
          <w:delText xml:space="preserve"> </w:delText>
        </w:r>
        <w:r w:rsidRPr="00D41406" w:rsidDel="0001408F">
          <w:rPr>
            <w:rFonts w:ascii="Times New Roman" w:eastAsia="SimSun" w:hAnsi="Times New Roman" w:cs="Times New Roman"/>
            <w:sz w:val="24"/>
            <w:szCs w:val="24"/>
            <w:lang w:bidi="ar"/>
          </w:rPr>
          <w:delText xml:space="preserve">node whose aim is integration, and the best result was obtained by setting the probability of return equal to 0.5. Afterward, the return probability value was kept constant at 0.5 and then the output of the work was measured per different values ​​of the </w:delText>
        </w:r>
        <w:r w:rsidR="00ED7F5D" w:rsidRPr="00A330D0" w:rsidDel="0001408F">
          <w:rPr>
            <w:rFonts w:ascii="Times New Roman" w:eastAsia="SimSun" w:hAnsi="Times New Roman" w:cs="Times New Roman"/>
            <w:sz w:val="24"/>
            <w:szCs w:val="24"/>
            <w:lang w:bidi="ar"/>
          </w:rPr>
          <w:delText>hyper parameter</w:delText>
        </w:r>
        <w:r w:rsidRPr="00D41406" w:rsidDel="0001408F">
          <w:rPr>
            <w:rFonts w:ascii="Times New Roman" w:eastAsia="SimSun" w:hAnsi="Times New Roman" w:cs="Times New Roman"/>
            <w:sz w:val="24"/>
            <w:szCs w:val="24"/>
            <w:lang w:bidi="ar"/>
          </w:rPr>
          <w:delText xml:space="preserve"> dimension of the </w:delText>
        </w:r>
        <w:r w:rsidR="00E1431B" w:rsidRPr="00A330D0" w:rsidDel="0001408F">
          <w:rPr>
            <w:rFonts w:ascii="Times New Roman" w:eastAsia="SimSun" w:hAnsi="Times New Roman" w:cs="Times New Roman"/>
            <w:sz w:val="24"/>
            <w:szCs w:val="24"/>
            <w:lang w:bidi="ar"/>
          </w:rPr>
          <w:delText>latent</w:delText>
        </w:r>
        <w:r w:rsidRPr="00D41406" w:rsidDel="0001408F">
          <w:rPr>
            <w:rFonts w:ascii="Times New Roman" w:eastAsia="SimSun" w:hAnsi="Times New Roman" w:cs="Times New Roman"/>
            <w:sz w:val="24"/>
            <w:szCs w:val="24"/>
            <w:lang w:bidi="ar"/>
          </w:rPr>
          <w:delText xml:space="preserve"> space. </w:delText>
        </w:r>
      </w:del>
      <w:moveFromRangeStart w:id="337" w:author="Elnaz" w:date="2020-11-15T17:04:00Z" w:name="move56352287"/>
      <w:moveFrom w:id="338" w:author="Elnaz" w:date="2020-11-15T17:04:00Z">
        <w:del w:id="339" w:author="Elnaz" w:date="2020-11-15T17:11:00Z">
          <w:r w:rsidRPr="00D41406" w:rsidDel="0001408F">
            <w:rPr>
              <w:rFonts w:ascii="Times New Roman" w:eastAsia="SimSun" w:hAnsi="Times New Roman" w:cs="Times New Roman"/>
              <w:sz w:val="24"/>
              <w:szCs w:val="24"/>
              <w:lang w:bidi="ar"/>
            </w:rPr>
            <w:delText xml:space="preserve">A more detailed look at these graphs reveals the fact that the distinct values ​​of the </w:delText>
          </w:r>
          <w:r w:rsidR="00ED7F5D" w:rsidRPr="00A330D0" w:rsidDel="0001408F">
            <w:rPr>
              <w:rFonts w:ascii="Times New Roman" w:eastAsia="SimSun" w:hAnsi="Times New Roman" w:cs="Times New Roman"/>
              <w:sz w:val="24"/>
              <w:szCs w:val="24"/>
              <w:lang w:bidi="ar"/>
            </w:rPr>
            <w:delText>hyper parameter</w:delText>
          </w:r>
          <w:r w:rsidRPr="00D41406" w:rsidDel="0001408F">
            <w:rPr>
              <w:rFonts w:ascii="Times New Roman" w:eastAsia="SimSun" w:hAnsi="Times New Roman" w:cs="Times New Roman"/>
              <w:sz w:val="24"/>
              <w:szCs w:val="24"/>
              <w:lang w:bidi="ar"/>
            </w:rPr>
            <w:delText xml:space="preserve"> did not have much effect on changing the performance of the proposed method, and this indicates the stable and good performance of the proposed method, which is not very sensitive to changing the values ​​of the </w:delText>
          </w:r>
          <w:r w:rsidR="00ED7F5D" w:rsidRPr="00A330D0" w:rsidDel="0001408F">
            <w:rPr>
              <w:rFonts w:ascii="Times New Roman" w:eastAsia="SimSun" w:hAnsi="Times New Roman" w:cs="Times New Roman"/>
              <w:sz w:val="24"/>
              <w:szCs w:val="24"/>
              <w:lang w:bidi="ar"/>
            </w:rPr>
            <w:delText>hyper parameters</w:delText>
          </w:r>
          <w:r w:rsidDel="0001408F">
            <w:rPr>
              <w:rFonts w:ascii="Times New Roman" w:eastAsia="SimSun" w:hAnsi="Times New Roman" w:cs="Times New Roman"/>
              <w:sz w:val="24"/>
              <w:szCs w:val="24"/>
              <w:lang w:bidi="ar"/>
            </w:rPr>
            <w:delText xml:space="preserve">. </w:delText>
          </w:r>
        </w:del>
      </w:moveFrom>
      <w:moveFromRangeEnd w:id="337"/>
    </w:p>
    <w:p w14:paraId="219325FC" w14:textId="77777777" w:rsidR="00CE7F99" w:rsidRDefault="00CE7F99" w:rsidP="00C413DA">
      <w:pPr>
        <w:spacing w:line="240" w:lineRule="auto"/>
        <w:jc w:val="both"/>
        <w:rPr>
          <w:rFonts w:ascii="Times New Roman" w:eastAsia="SimSun" w:hAnsi="Times New Roman" w:cs="Times New Roman"/>
          <w:sz w:val="24"/>
          <w:szCs w:val="24"/>
          <w:lang w:bidi="ar"/>
        </w:rPr>
      </w:pPr>
    </w:p>
    <w:p w14:paraId="252504CC" w14:textId="77777777" w:rsidR="00CE7F99" w:rsidRDefault="00CE7F99" w:rsidP="00C413DA">
      <w:pPr>
        <w:spacing w:line="240" w:lineRule="auto"/>
        <w:jc w:val="center"/>
        <w:rPr>
          <w:rFonts w:ascii="Times New Roman" w:eastAsia="SimSun" w:hAnsi="Times New Roman" w:cs="Times New Roman"/>
          <w:sz w:val="24"/>
          <w:szCs w:val="24"/>
          <w:lang w:bidi="ar"/>
        </w:rPr>
      </w:pPr>
      <w:r>
        <w:rPr>
          <w:rFonts w:ascii="Times New Roman" w:eastAsia="SimSun" w:hAnsi="Times New Roman" w:cs="Times New Roman"/>
          <w:noProof/>
          <w:sz w:val="24"/>
          <w:szCs w:val="24"/>
          <w:lang w:eastAsia="en-US"/>
        </w:rPr>
        <w:drawing>
          <wp:inline distT="0" distB="0" distL="0" distR="0" wp14:anchorId="3B30CC25" wp14:editId="5A14725E">
            <wp:extent cx="3950335"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335" cy="3103245"/>
                    </a:xfrm>
                    <a:prstGeom prst="rect">
                      <a:avLst/>
                    </a:prstGeom>
                    <a:noFill/>
                  </pic:spPr>
                </pic:pic>
              </a:graphicData>
            </a:graphic>
          </wp:inline>
        </w:drawing>
      </w:r>
    </w:p>
    <w:p w14:paraId="6333FD99" w14:textId="29E7F96F" w:rsidR="00CE7F99" w:rsidRPr="00DE6732" w:rsidRDefault="00CE7F99" w:rsidP="00DE6732">
      <w:pPr>
        <w:spacing w:line="240" w:lineRule="auto"/>
        <w:jc w:val="center"/>
        <w:rPr>
          <w:rFonts w:ascii="Times New Roman" w:eastAsia="SimSun" w:hAnsi="Times New Roman" w:cs="Times New Roman"/>
          <w:lang w:bidi="ar"/>
        </w:rPr>
      </w:pPr>
      <w:r w:rsidRPr="00933188">
        <w:rPr>
          <w:rFonts w:ascii="Times New Roman" w:eastAsia="SimSun" w:hAnsi="Times New Roman" w:cs="Times New Roman"/>
          <w:b/>
          <w:bCs/>
          <w:lang w:bidi="ar"/>
        </w:rPr>
        <w:t>Figure 2.</w:t>
      </w:r>
      <w:r w:rsidRPr="00F85F51">
        <w:rPr>
          <w:rFonts w:ascii="Times New Roman" w:eastAsia="SimSun" w:hAnsi="Times New Roman" w:cs="Times New Roman"/>
          <w:lang w:bidi="ar"/>
        </w:rPr>
        <w:t xml:space="preserve"> AUPR</w:t>
      </w:r>
      <w:r>
        <w:rPr>
          <w:rFonts w:ascii="Times New Roman" w:eastAsia="SimSun" w:hAnsi="Times New Roman" w:cs="Times New Roman"/>
          <w:lang w:bidi="ar"/>
        </w:rPr>
        <w:t xml:space="preserve"> curve</w:t>
      </w:r>
      <w:r w:rsidRPr="00F85F51">
        <w:rPr>
          <w:rFonts w:ascii="Times New Roman" w:eastAsia="SimSun" w:hAnsi="Times New Roman" w:cs="Times New Roman"/>
          <w:lang w:bidi="ar"/>
        </w:rPr>
        <w:t xml:space="preserve"> </w:t>
      </w:r>
      <w:r w:rsidR="00ED7F5D" w:rsidRPr="00F85F51">
        <w:rPr>
          <w:rFonts w:ascii="Times New Roman" w:eastAsia="SimSun" w:hAnsi="Times New Roman" w:cs="Times New Roman"/>
          <w:lang w:bidi="ar"/>
        </w:rPr>
        <w:t>for</w:t>
      </w:r>
      <w:r w:rsidRPr="00F85F51">
        <w:rPr>
          <w:rFonts w:ascii="Times New Roman" w:eastAsia="SimSun" w:hAnsi="Times New Roman" w:cs="Times New Roman"/>
          <w:lang w:bidi="ar"/>
        </w:rPr>
        <w:t xml:space="preserve"> different </w:t>
      </w:r>
      <w:r w:rsidR="00D85BA4" w:rsidRPr="00F85F51">
        <w:rPr>
          <w:rFonts w:ascii="Times New Roman" w:eastAsia="SimSun" w:hAnsi="Times New Roman" w:cs="Times New Roman"/>
          <w:lang w:bidi="ar"/>
        </w:rPr>
        <w:t>hyper parameter</w:t>
      </w:r>
      <w:r w:rsidRPr="00F85F51">
        <w:rPr>
          <w:rFonts w:ascii="Times New Roman" w:eastAsia="SimSun" w:hAnsi="Times New Roman" w:cs="Times New Roman"/>
          <w:lang w:bidi="ar"/>
        </w:rPr>
        <w:t xml:space="preserve"> values the probability of returning to the </w:t>
      </w:r>
      <w:r w:rsidR="00E1431B" w:rsidRPr="00A330D0">
        <w:rPr>
          <w:rFonts w:ascii="Times New Roman" w:eastAsia="SimSun" w:hAnsi="Times New Roman" w:cs="Times New Roman"/>
          <w:lang w:bidi="ar"/>
        </w:rPr>
        <w:t>initial</w:t>
      </w:r>
      <w:r w:rsidR="00E1431B" w:rsidRPr="00E1431B">
        <w:rPr>
          <w:rFonts w:ascii="Times New Roman" w:eastAsia="SimSun" w:hAnsi="Times New Roman" w:cs="Times New Roman"/>
          <w:lang w:bidi="ar"/>
        </w:rPr>
        <w:t xml:space="preserve"> </w:t>
      </w:r>
      <w:r w:rsidRPr="00F85F51">
        <w:rPr>
          <w:rFonts w:ascii="Times New Roman" w:eastAsia="SimSun" w:hAnsi="Times New Roman" w:cs="Times New Roman"/>
          <w:lang w:bidi="ar"/>
        </w:rPr>
        <w:t>node</w:t>
      </w:r>
    </w:p>
    <w:p w14:paraId="5C94C194" w14:textId="77777777" w:rsidR="00CE7F99" w:rsidRDefault="00CE7F99" w:rsidP="00C413DA">
      <w:pPr>
        <w:spacing w:line="240" w:lineRule="auto"/>
        <w:jc w:val="center"/>
        <w:rPr>
          <w:rFonts w:ascii="Times New Roman" w:eastAsia="SimSun" w:hAnsi="Times New Roman" w:cs="Times New Roman"/>
          <w:sz w:val="24"/>
          <w:szCs w:val="24"/>
          <w:lang w:bidi="ar"/>
        </w:rPr>
      </w:pPr>
      <w:r>
        <w:rPr>
          <w:rFonts w:ascii="Times New Roman" w:eastAsia="SimSun" w:hAnsi="Times New Roman" w:cs="Times New Roman"/>
          <w:noProof/>
          <w:sz w:val="24"/>
          <w:szCs w:val="24"/>
          <w:lang w:eastAsia="en-US"/>
        </w:rPr>
        <w:lastRenderedPageBreak/>
        <w:drawing>
          <wp:inline distT="0" distB="0" distL="0" distR="0" wp14:anchorId="5D747290" wp14:editId="575BE629">
            <wp:extent cx="4191000" cy="3078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3078480"/>
                    </a:xfrm>
                    <a:prstGeom prst="rect">
                      <a:avLst/>
                    </a:prstGeom>
                    <a:noFill/>
                    <a:ln>
                      <a:noFill/>
                    </a:ln>
                  </pic:spPr>
                </pic:pic>
              </a:graphicData>
            </a:graphic>
          </wp:inline>
        </w:drawing>
      </w:r>
    </w:p>
    <w:p w14:paraId="51D3334A" w14:textId="26A0E682" w:rsidR="00CE7F99" w:rsidRDefault="00CE7F99" w:rsidP="00C413DA">
      <w:pPr>
        <w:spacing w:line="240" w:lineRule="auto"/>
        <w:jc w:val="center"/>
        <w:rPr>
          <w:rFonts w:ascii="Times New Roman" w:eastAsia="SimSun" w:hAnsi="Times New Roman" w:cs="Times New Roman"/>
          <w:lang w:bidi="ar"/>
        </w:rPr>
      </w:pPr>
      <w:r w:rsidRPr="00933188">
        <w:rPr>
          <w:rFonts w:ascii="Times New Roman" w:eastAsia="SimSun" w:hAnsi="Times New Roman" w:cs="Times New Roman"/>
          <w:b/>
          <w:bCs/>
          <w:lang w:bidi="ar"/>
        </w:rPr>
        <w:t>Figure 3.</w:t>
      </w:r>
      <w:r w:rsidRPr="00F85F51">
        <w:rPr>
          <w:rFonts w:ascii="Times New Roman" w:eastAsia="SimSun" w:hAnsi="Times New Roman" w:cs="Times New Roman"/>
          <w:lang w:bidi="ar"/>
        </w:rPr>
        <w:t xml:space="preserve"> AUPR</w:t>
      </w:r>
      <w:r>
        <w:rPr>
          <w:rFonts w:ascii="Times New Roman" w:eastAsia="SimSun" w:hAnsi="Times New Roman" w:cs="Times New Roman"/>
          <w:lang w:bidi="ar"/>
        </w:rPr>
        <w:t xml:space="preserve"> curve</w:t>
      </w:r>
      <w:r w:rsidRPr="00F85F51">
        <w:rPr>
          <w:rFonts w:ascii="Times New Roman" w:eastAsia="SimSun" w:hAnsi="Times New Roman" w:cs="Times New Roman"/>
          <w:lang w:bidi="ar"/>
        </w:rPr>
        <w:t xml:space="preserve"> for different </w:t>
      </w:r>
      <w:r w:rsidR="00D85BA4">
        <w:rPr>
          <w:rFonts w:ascii="Times New Roman" w:eastAsia="SimSun" w:hAnsi="Times New Roman" w:cs="Times New Roman"/>
          <w:lang w:bidi="ar"/>
        </w:rPr>
        <w:t>hyper</w:t>
      </w:r>
      <w:r w:rsidR="00D85BA4" w:rsidRPr="00F85F51">
        <w:rPr>
          <w:rFonts w:ascii="Times New Roman" w:eastAsia="SimSun" w:hAnsi="Times New Roman" w:cs="Times New Roman"/>
          <w:lang w:bidi="ar"/>
        </w:rPr>
        <w:t xml:space="preserve"> parameter</w:t>
      </w:r>
      <w:r w:rsidRPr="00F85F51">
        <w:rPr>
          <w:rFonts w:ascii="Times New Roman" w:eastAsia="SimSun" w:hAnsi="Times New Roman" w:cs="Times New Roman"/>
          <w:lang w:bidi="ar"/>
        </w:rPr>
        <w:t xml:space="preserve"> values of </w:t>
      </w:r>
      <w:r w:rsidRPr="00A330D0">
        <w:rPr>
          <w:rFonts w:ascii="Times New Roman" w:eastAsia="SimSun" w:hAnsi="Times New Roman" w:cs="Times New Roman"/>
          <w:lang w:bidi="ar"/>
        </w:rPr>
        <w:t>latent</w:t>
      </w:r>
      <w:r>
        <w:rPr>
          <w:rFonts w:ascii="Times New Roman" w:eastAsia="SimSun" w:hAnsi="Times New Roman" w:cs="Times New Roman"/>
          <w:lang w:bidi="ar"/>
        </w:rPr>
        <w:t xml:space="preserve"> space dimension in </w:t>
      </w:r>
      <w:r w:rsidRPr="00A330D0">
        <w:rPr>
          <w:rFonts w:ascii="Times New Roman" w:eastAsia="SimSun" w:hAnsi="Times New Roman" w:cs="Times New Roman"/>
          <w:lang w:bidi="ar"/>
        </w:rPr>
        <w:t>factorization</w:t>
      </w:r>
    </w:p>
    <w:p w14:paraId="794D5F19" w14:textId="30BA8248" w:rsidR="006809A9" w:rsidRDefault="00C62357" w:rsidP="00C413DA">
      <w:pPr>
        <w:spacing w:line="240" w:lineRule="auto"/>
        <w:jc w:val="both"/>
        <w:rPr>
          <w:rFonts w:ascii="Times New Roman" w:eastAsia="SimSun" w:hAnsi="Times New Roman" w:cs="Times New Roman"/>
          <w:sz w:val="24"/>
          <w:szCs w:val="24"/>
          <w:lang w:bidi="ar"/>
        </w:rPr>
      </w:pPr>
      <w:r w:rsidRPr="0065280A">
        <w:rPr>
          <w:rFonts w:ascii="Times New Roman" w:eastAsia="SimSun" w:hAnsi="Times New Roman" w:cs="Times New Roman"/>
          <w:b/>
          <w:bCs/>
          <w:sz w:val="24"/>
          <w:szCs w:val="24"/>
          <w:lang w:bidi="ar"/>
        </w:rPr>
        <w:t>3</w:t>
      </w:r>
      <w:r w:rsidR="00AB1BCE" w:rsidRPr="0065280A">
        <w:rPr>
          <w:rFonts w:ascii="Times New Roman" w:eastAsia="SimSun" w:hAnsi="Times New Roman" w:cs="Times New Roman"/>
          <w:b/>
          <w:bCs/>
          <w:sz w:val="24"/>
          <w:szCs w:val="24"/>
          <w:lang w:bidi="ar"/>
        </w:rPr>
        <w:t xml:space="preserve">.3 Case </w:t>
      </w:r>
      <w:r w:rsidR="00563B3C">
        <w:rPr>
          <w:rFonts w:ascii="Times New Roman" w:eastAsia="SimSun" w:hAnsi="Times New Roman" w:cs="Times New Roman"/>
          <w:b/>
          <w:bCs/>
          <w:sz w:val="24"/>
          <w:szCs w:val="24"/>
          <w:lang w:bidi="ar"/>
        </w:rPr>
        <w:t>S</w:t>
      </w:r>
      <w:r w:rsidR="00AB1BCE" w:rsidRPr="0065280A">
        <w:rPr>
          <w:rFonts w:ascii="Times New Roman" w:eastAsia="SimSun" w:hAnsi="Times New Roman" w:cs="Times New Roman"/>
          <w:b/>
          <w:bCs/>
          <w:sz w:val="24"/>
          <w:szCs w:val="24"/>
          <w:lang w:bidi="ar"/>
        </w:rPr>
        <w:t>tud</w:t>
      </w:r>
      <w:r w:rsidR="00337AAB">
        <w:rPr>
          <w:rFonts w:ascii="Times New Roman" w:eastAsia="SimSun" w:hAnsi="Times New Roman" w:cs="Times New Roman"/>
          <w:sz w:val="24"/>
          <w:szCs w:val="24"/>
          <w:lang w:bidi="ar"/>
        </w:rPr>
        <w:t>y</w:t>
      </w:r>
    </w:p>
    <w:p w14:paraId="5D0BA740" w14:textId="5F15BACA" w:rsidR="00D71F97" w:rsidRDefault="00D40EF8" w:rsidP="00C413DA">
      <w:pPr>
        <w:spacing w:line="240" w:lineRule="auto"/>
        <w:jc w:val="both"/>
        <w:rPr>
          <w:rFonts w:ascii="Times New Roman" w:eastAsia="SimSun" w:hAnsi="Times New Roman" w:cs="Times New Roman"/>
          <w:sz w:val="24"/>
          <w:szCs w:val="24"/>
          <w:rtl/>
          <w:lang w:bidi="ar"/>
        </w:rPr>
      </w:pPr>
      <w:r w:rsidRPr="00D40EF8">
        <w:rPr>
          <w:rFonts w:ascii="Times New Roman" w:eastAsia="SimSun" w:hAnsi="Times New Roman" w:cs="Times New Roman"/>
          <w:sz w:val="24"/>
          <w:szCs w:val="24"/>
          <w:lang w:bidi="ar"/>
        </w:rPr>
        <w:t>It is notable that</w:t>
      </w:r>
      <w:r>
        <w:rPr>
          <w:rFonts w:ascii="Times New Roman" w:eastAsia="SimSun" w:hAnsi="Times New Roman" w:cs="Times New Roman"/>
          <w:sz w:val="24"/>
          <w:szCs w:val="24"/>
          <w:lang w:bidi="ar"/>
        </w:rPr>
        <w:t>, s</w:t>
      </w:r>
      <w:r w:rsidR="0013246B" w:rsidRPr="0013246B">
        <w:rPr>
          <w:rFonts w:ascii="Times New Roman" w:eastAsia="SimSun" w:hAnsi="Times New Roman" w:cs="Times New Roman"/>
          <w:sz w:val="24"/>
          <w:szCs w:val="24"/>
          <w:lang w:bidi="ar"/>
        </w:rPr>
        <w:t>ince the zeros in the drug-disease association matrix denote the unknown associations (and not a definite absence of relation), these zeros may be converted to one in the future. Therefore, some false positives predicted by the proposed method</w:t>
      </w:r>
      <w:r w:rsidR="000D49E2">
        <w:rPr>
          <w:rFonts w:ascii="Times New Roman" w:eastAsia="SimSun" w:hAnsi="Times New Roman" w:cs="Times New Roman"/>
          <w:sz w:val="24"/>
          <w:szCs w:val="24"/>
          <w:lang w:bidi="ar"/>
        </w:rPr>
        <w:t xml:space="preserve"> have been examined</w:t>
      </w:r>
      <w:r w:rsidR="0013246B" w:rsidRPr="0013246B">
        <w:rPr>
          <w:rFonts w:ascii="Times New Roman" w:eastAsia="SimSun" w:hAnsi="Times New Roman" w:cs="Times New Roman"/>
          <w:sz w:val="24"/>
          <w:szCs w:val="24"/>
          <w:lang w:bidi="ar"/>
        </w:rPr>
        <w:t xml:space="preserve">. Table </w:t>
      </w:r>
      <w:ins w:id="340" w:author="Elnaz" w:date="2020-11-15T17:02:00Z">
        <w:r w:rsidR="0001408F">
          <w:rPr>
            <w:rFonts w:ascii="Times New Roman" w:eastAsia="SimSun" w:hAnsi="Times New Roman" w:cs="Times New Roman"/>
            <w:sz w:val="24"/>
            <w:szCs w:val="24"/>
            <w:lang w:bidi="ar"/>
          </w:rPr>
          <w:t>4</w:t>
        </w:r>
      </w:ins>
      <w:del w:id="341" w:author="Elnaz" w:date="2020-11-15T17:02:00Z">
        <w:r w:rsidR="000D49E2" w:rsidDel="0001408F">
          <w:rPr>
            <w:rFonts w:ascii="Times New Roman" w:eastAsia="SimSun" w:hAnsi="Times New Roman" w:cs="Times New Roman"/>
            <w:sz w:val="24"/>
            <w:szCs w:val="24"/>
            <w:lang w:bidi="ar"/>
          </w:rPr>
          <w:delText>3</w:delText>
        </w:r>
      </w:del>
      <w:r w:rsidR="0013246B" w:rsidRPr="0013246B">
        <w:rPr>
          <w:rFonts w:ascii="Times New Roman" w:eastAsia="SimSun" w:hAnsi="Times New Roman" w:cs="Times New Roman"/>
          <w:sz w:val="24"/>
          <w:szCs w:val="24"/>
          <w:lang w:bidi="ar"/>
        </w:rPr>
        <w:t xml:space="preserve"> </w:t>
      </w:r>
      <w:r w:rsidR="000D49E2">
        <w:rPr>
          <w:rFonts w:ascii="Times New Roman" w:eastAsia="SimSun" w:hAnsi="Times New Roman" w:cs="Times New Roman"/>
          <w:sz w:val="24"/>
          <w:szCs w:val="24"/>
          <w:lang w:bidi="ar"/>
        </w:rPr>
        <w:t>highlight</w:t>
      </w:r>
      <w:r w:rsidR="0013246B" w:rsidRPr="0013246B">
        <w:rPr>
          <w:rFonts w:ascii="Times New Roman" w:eastAsia="SimSun" w:hAnsi="Times New Roman" w:cs="Times New Roman"/>
          <w:sz w:val="24"/>
          <w:szCs w:val="24"/>
          <w:lang w:bidi="ar"/>
        </w:rPr>
        <w:t>s the evidence of the case studies.</w:t>
      </w:r>
    </w:p>
    <w:p w14:paraId="08310B5A" w14:textId="77777777" w:rsidR="005C607F" w:rsidRDefault="005C607F" w:rsidP="00C413DA">
      <w:pPr>
        <w:spacing w:line="240" w:lineRule="auto"/>
        <w:jc w:val="both"/>
        <w:rPr>
          <w:rFonts w:ascii="Times New Roman" w:eastAsia="SimSun" w:hAnsi="Times New Roman" w:cs="Times New Roman"/>
          <w:sz w:val="24"/>
          <w:szCs w:val="24"/>
          <w:lang w:bidi="ar"/>
        </w:rPr>
      </w:pPr>
    </w:p>
    <w:p w14:paraId="231C34AB" w14:textId="5FABCD51" w:rsidR="007B7D5C" w:rsidRPr="002103FD" w:rsidRDefault="007B7D5C" w:rsidP="00C413DA">
      <w:pPr>
        <w:pStyle w:val="Caption"/>
        <w:keepNext/>
        <w:spacing w:line="240" w:lineRule="auto"/>
        <w:jc w:val="center"/>
        <w:rPr>
          <w:rFonts w:asciiTheme="majorBidi" w:hAnsiTheme="majorBidi" w:cstheme="majorBidi"/>
        </w:rPr>
      </w:pPr>
      <w:bookmarkStart w:id="342" w:name="_Ref48561345"/>
      <w:r w:rsidRPr="00933188">
        <w:rPr>
          <w:rFonts w:asciiTheme="majorBidi" w:hAnsiTheme="majorBidi" w:cstheme="majorBidi"/>
          <w:b/>
          <w:bCs/>
        </w:rPr>
        <w:t xml:space="preserve">Table </w:t>
      </w:r>
      <w:bookmarkEnd w:id="342"/>
      <w:ins w:id="343" w:author="Elnaz" w:date="2020-11-15T17:02:00Z">
        <w:r w:rsidR="0001408F">
          <w:rPr>
            <w:rFonts w:asciiTheme="majorBidi" w:hAnsiTheme="majorBidi" w:cstheme="majorBidi"/>
            <w:b/>
            <w:bCs/>
          </w:rPr>
          <w:t>4</w:t>
        </w:r>
      </w:ins>
      <w:del w:id="344" w:author="Elnaz" w:date="2020-11-15T17:02:00Z">
        <w:r w:rsidR="00CC543D" w:rsidRPr="00933188" w:rsidDel="0001408F">
          <w:rPr>
            <w:rFonts w:asciiTheme="majorBidi" w:hAnsiTheme="majorBidi" w:cstheme="majorBidi"/>
            <w:b/>
            <w:bCs/>
          </w:rPr>
          <w:delText>3</w:delText>
        </w:r>
      </w:del>
      <w:r w:rsidR="00CC543D" w:rsidRPr="00933188">
        <w:rPr>
          <w:rFonts w:asciiTheme="majorBidi" w:hAnsiTheme="majorBidi" w:cstheme="majorBidi"/>
          <w:b/>
          <w:bCs/>
        </w:rPr>
        <w:t>.</w:t>
      </w:r>
      <w:r w:rsidRPr="002103FD">
        <w:rPr>
          <w:rFonts w:asciiTheme="majorBidi" w:hAnsiTheme="majorBidi" w:cstheme="majorBidi"/>
          <w:noProof/>
        </w:rPr>
        <w:t xml:space="preserve"> Evidence of case studies on false positive predictions</w:t>
      </w:r>
    </w:p>
    <w:tbl>
      <w:tblPr>
        <w:tblW w:w="7442" w:type="dxa"/>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1980"/>
        <w:gridCol w:w="4103"/>
        <w:gridCol w:w="1359"/>
      </w:tblGrid>
      <w:tr w:rsidR="00D71F97" w:rsidRPr="007B7D5C" w14:paraId="4E086F81"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C1D459D" w14:textId="77777777" w:rsidR="00D71F97" w:rsidRPr="00933188" w:rsidRDefault="00AB1BCE"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Drug name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A044212" w14:textId="77777777" w:rsidR="00D71F97" w:rsidRPr="00933188" w:rsidRDefault="00AB1BCE"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Disease name</w:t>
            </w:r>
          </w:p>
        </w:tc>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7067828E" w14:textId="77777777" w:rsidR="00D71F97" w:rsidRPr="00933188" w:rsidRDefault="007B7D5C" w:rsidP="00C413DA">
            <w:pPr>
              <w:pStyle w:val="NormalWeb"/>
              <w:bidi w:val="0"/>
              <w:spacing w:line="240" w:lineRule="auto"/>
              <w:jc w:val="center"/>
              <w:rPr>
                <w:b/>
                <w:color w:val="000000"/>
                <w:sz w:val="22"/>
                <w:szCs w:val="22"/>
              </w:rPr>
            </w:pPr>
            <w:r w:rsidRPr="00933188">
              <w:rPr>
                <w:rFonts w:eastAsia="B Nazanin"/>
                <w:b/>
                <w:color w:val="000000"/>
                <w:sz w:val="22"/>
                <w:szCs w:val="22"/>
                <w:lang w:bidi="ar"/>
              </w:rPr>
              <w:t>Reference</w:t>
            </w:r>
          </w:p>
        </w:tc>
      </w:tr>
      <w:tr w:rsidR="00D71F97" w:rsidRPr="007B7D5C" w14:paraId="01BD94C9"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4AA93B0" w14:textId="77777777" w:rsidR="00D71F97" w:rsidRPr="00933188" w:rsidRDefault="00AB1BCE" w:rsidP="00C413DA">
            <w:pPr>
              <w:pStyle w:val="Heading2"/>
              <w:spacing w:line="240" w:lineRule="auto"/>
              <w:jc w:val="center"/>
              <w:rPr>
                <w:rFonts w:ascii="Times New Roman" w:hAnsi="Times New Roman" w:hint="default"/>
                <w:b w:val="0"/>
                <w:color w:val="000000"/>
                <w:sz w:val="22"/>
                <w:szCs w:val="22"/>
              </w:rPr>
            </w:pPr>
            <w:proofErr w:type="spellStart"/>
            <w:r w:rsidRPr="00933188">
              <w:rPr>
                <w:rFonts w:ascii="Times New Roman" w:hAnsi="Times New Roman" w:hint="default"/>
                <w:b w:val="0"/>
                <w:sz w:val="22"/>
                <w:szCs w:val="22"/>
              </w:rPr>
              <w:t>Cefpodoxime</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EF08907" w14:textId="77777777" w:rsidR="00D71F97" w:rsidRPr="00933188" w:rsidRDefault="00AB1BCE" w:rsidP="00C413DA">
            <w:pPr>
              <w:pStyle w:val="NormalWeb"/>
              <w:bidi w:val="0"/>
              <w:spacing w:line="240" w:lineRule="auto"/>
              <w:jc w:val="center"/>
              <w:rPr>
                <w:bCs/>
                <w:color w:val="000000"/>
                <w:sz w:val="22"/>
                <w:szCs w:val="22"/>
              </w:rPr>
            </w:pPr>
            <w:r w:rsidRPr="00933188">
              <w:rPr>
                <w:bCs/>
                <w:sz w:val="22"/>
                <w:szCs w:val="22"/>
                <w:lang w:bidi="ar"/>
              </w:rPr>
              <w:t>Staphylococcus infection</w:t>
            </w:r>
          </w:p>
        </w:tc>
        <w:bookmarkStart w:id="345" w:name="__Fieldmark__3597_3901442041"/>
        <w:bookmarkEnd w:id="345"/>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CC58CF6" w14:textId="286206C8" w:rsidR="00D71F97" w:rsidRPr="00933188" w:rsidRDefault="00217F5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&lt;EndNote&gt;&lt;Cite&gt;&lt;Author&gt;Liu&lt;/Author&gt;&lt;Year&gt;1997&lt;/Year&gt;&lt;RecNum&gt;41&lt;/RecNum&gt;&lt;DisplayText&gt;[35]&lt;/DisplayText&gt;&lt;record&gt;&lt;rec-number&gt;41&lt;/rec-number&gt;&lt;foreign-keys&gt;&lt;key app="EN" db-id="2vxvez55hfatrmeefdoxvwdkxxdtea2095va" timestamp="1599554371"&gt;41&lt;/key&gt;&lt;/foreign-keys&gt;&lt;ref-type name="Journal Article"&gt;17&lt;/ref-type&gt;&lt;contributors&gt;&lt;authors&gt;&lt;author&gt;Liu, Yung-Ching&lt;/author&gt;&lt;author&gt;Huang, Wen-Kuei&lt;/author&gt;&lt;author&gt;Cheng, Deh-Lin&lt;/author&gt;&lt;/authors&gt;&lt;/contributors&gt;&lt;titles&gt;&lt;title&gt;Antibacterial Activity of Cef podoxime in vitro&lt;/title&gt;&lt;secondary-title&gt;Chemotherapy&lt;/secondary-title&gt;&lt;/titles&gt;&lt;periodical&gt;&lt;full-title&gt;Chemotherapy&lt;/full-title&gt;&lt;/periodical&gt;&lt;pages&gt;21-26&lt;/pages&gt;&lt;volume&gt;43&lt;/volume&gt;&lt;number&gt;1&lt;/number&gt;&lt;dates&gt;&lt;year&gt;1997&lt;/year&gt;&lt;/dates&gt;&lt;isbn&gt;0009-3157&lt;/isbn&gt;&lt;urls&gt;&lt;/urls&gt;&lt;/record&gt;&lt;/Cite&gt;&lt;/EndNote&gt;</w:instrText>
            </w:r>
            <w:r>
              <w:rPr>
                <w:bCs/>
                <w:color w:val="000000"/>
                <w:sz w:val="22"/>
                <w:szCs w:val="22"/>
                <w:lang w:bidi="ar"/>
              </w:rPr>
              <w:fldChar w:fldCharType="separate"/>
            </w:r>
            <w:r w:rsidR="00044275">
              <w:rPr>
                <w:bCs/>
                <w:noProof/>
                <w:color w:val="000000"/>
                <w:sz w:val="22"/>
                <w:szCs w:val="22"/>
                <w:lang w:bidi="ar"/>
              </w:rPr>
              <w:t>[35]</w:t>
            </w:r>
            <w:r>
              <w:rPr>
                <w:bCs/>
                <w:color w:val="000000"/>
                <w:sz w:val="22"/>
                <w:szCs w:val="22"/>
                <w:lang w:bidi="ar"/>
              </w:rPr>
              <w:fldChar w:fldCharType="end"/>
            </w:r>
          </w:p>
        </w:tc>
      </w:tr>
      <w:tr w:rsidR="00D71F97" w:rsidRPr="007B7D5C" w14:paraId="5A17F303"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1018735"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Lovastatin</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12ACF232" w14:textId="77777777" w:rsidR="00D71F97" w:rsidRPr="00933188" w:rsidRDefault="00AB1BCE" w:rsidP="00C413DA">
            <w:pPr>
              <w:spacing w:line="240" w:lineRule="auto"/>
              <w:jc w:val="center"/>
              <w:rPr>
                <w:rFonts w:ascii="Times New Roman" w:hAnsi="Times New Roman" w:cs="Times New Roman"/>
                <w:bCs/>
                <w:color w:val="000000"/>
                <w:sz w:val="22"/>
                <w:szCs w:val="22"/>
              </w:rPr>
            </w:pPr>
            <w:r w:rsidRPr="00933188">
              <w:rPr>
                <w:rFonts w:ascii="Times New Roman" w:eastAsia="SimSun" w:hAnsi="Times New Roman" w:cs="Times New Roman"/>
                <w:bCs/>
                <w:sz w:val="22"/>
                <w:szCs w:val="22"/>
                <w:lang w:bidi="ar"/>
              </w:rPr>
              <w:t>Hyperlipidemia Type II</w:t>
            </w:r>
          </w:p>
        </w:tc>
        <w:bookmarkStart w:id="346" w:name="__Fieldmark__3604_3901442041"/>
        <w:bookmarkEnd w:id="346"/>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FD42EE6" w14:textId="443D59B0" w:rsidR="00D71F97" w:rsidRPr="00933188" w:rsidRDefault="00217F5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&lt;EndNote&gt;&lt;Cite&gt;&lt;Author&gt;Carmena&lt;/Author&gt;&lt;Year&gt;1993&lt;/Year&gt;&lt;RecNum&gt;42&lt;/RecNum&gt;&lt;DisplayText&gt;[36]&lt;/DisplayText&gt;&lt;record&gt;&lt;rec-number&gt;42&lt;/rec-number&gt;&lt;foreign-keys&gt;&lt;key app="EN" db-id="2vxvez55hfatrmeefdoxvwdkxxdtea2095va" timestamp="1599554437"&gt;42&lt;/key&gt;&lt;/foreign-keys&gt;&lt;ref-type name="Journal Article"&gt;17&lt;/ref-type&gt;&lt;contributors&gt;&lt;authors&gt;&lt;author&gt;Carmena, R&lt;/author&gt;&lt;author&gt;Roederer, G&lt;/author&gt;&lt;author&gt;Mailloux, H&lt;/author&gt;&lt;author&gt;Lussier-Cacan, S&lt;/author&gt;&lt;author&gt;Davignon, J&lt;/author&gt;&lt;/authors&gt;&lt;/contributors&gt;&lt;titles&gt;&lt;title&gt;The response to lovastatin treatment in patients with heterozygous familial hypercholesterolemia is modulated by apolipoprotein E polymorphism&lt;/title&gt;&lt;secondary-title&gt;Metabolism-Clinical and Experimental&lt;/secondary-title&gt;&lt;/titles&gt;&lt;periodical&gt;&lt;full-title&gt;Metabolism-Clinical and Experimental&lt;/full-title&gt;&lt;/periodical&gt;&lt;pages&gt;895-901&lt;/pages&gt;&lt;volume&gt;42&lt;/volume&gt;&lt;number&gt;7&lt;/number&gt;&lt;dates&gt;&lt;year&gt;1993&lt;/year&gt;&lt;/dates&gt;&lt;isbn&gt;0026-0495&lt;/isbn&gt;&lt;urls&gt;&lt;/urls&gt;&lt;/record&gt;&lt;/Cite&gt;&lt;/EndNote&gt;</w:instrText>
            </w:r>
            <w:r>
              <w:rPr>
                <w:bCs/>
                <w:color w:val="000000"/>
                <w:sz w:val="22"/>
                <w:szCs w:val="22"/>
                <w:lang w:bidi="ar"/>
              </w:rPr>
              <w:fldChar w:fldCharType="separate"/>
            </w:r>
            <w:r w:rsidR="00044275">
              <w:rPr>
                <w:bCs/>
                <w:noProof/>
                <w:color w:val="000000"/>
                <w:sz w:val="22"/>
                <w:szCs w:val="22"/>
                <w:lang w:bidi="ar"/>
              </w:rPr>
              <w:t>[36]</w:t>
            </w:r>
            <w:r>
              <w:rPr>
                <w:bCs/>
                <w:color w:val="000000"/>
                <w:sz w:val="22"/>
                <w:szCs w:val="22"/>
                <w:lang w:bidi="ar"/>
              </w:rPr>
              <w:fldChar w:fldCharType="end"/>
            </w:r>
          </w:p>
        </w:tc>
      </w:tr>
      <w:tr w:rsidR="00D71F97" w:rsidRPr="007B7D5C" w14:paraId="652726C9"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3D2A28A" w14:textId="77777777" w:rsidR="00D71F97" w:rsidRPr="00933188" w:rsidRDefault="00AB1BCE" w:rsidP="00C413DA">
            <w:pPr>
              <w:pStyle w:val="Heading2"/>
              <w:spacing w:line="240" w:lineRule="auto"/>
              <w:jc w:val="center"/>
              <w:rPr>
                <w:rFonts w:ascii="Times New Roman" w:hAnsi="Times New Roman" w:hint="default"/>
                <w:b w:val="0"/>
                <w:sz w:val="22"/>
                <w:szCs w:val="22"/>
                <w:lang w:bidi="fa-IR"/>
              </w:rPr>
            </w:pPr>
            <w:proofErr w:type="spellStart"/>
            <w:r w:rsidRPr="00933188">
              <w:rPr>
                <w:rFonts w:ascii="Times New Roman" w:hAnsi="Times New Roman" w:hint="default"/>
                <w:b w:val="0"/>
                <w:sz w:val="22"/>
                <w:szCs w:val="22"/>
              </w:rPr>
              <w:t>Trifluoperazine</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2B269EB" w14:textId="77777777" w:rsidR="00D71F97" w:rsidRPr="00933188" w:rsidRDefault="00AB1BCE" w:rsidP="00C413DA">
            <w:pPr>
              <w:pStyle w:val="NormalWeb"/>
              <w:bidi w:val="0"/>
              <w:spacing w:line="240" w:lineRule="auto"/>
              <w:jc w:val="center"/>
              <w:rPr>
                <w:bCs/>
                <w:color w:val="000000"/>
                <w:sz w:val="22"/>
                <w:szCs w:val="22"/>
              </w:rPr>
            </w:pPr>
            <w:r w:rsidRPr="00933188">
              <w:rPr>
                <w:bCs/>
                <w:sz w:val="22"/>
                <w:szCs w:val="22"/>
                <w:lang w:bidi="ar"/>
              </w:rPr>
              <w:t>Schizophrenia and Paranoia</w:t>
            </w:r>
          </w:p>
        </w:tc>
        <w:bookmarkStart w:id="347" w:name="__Fieldmark__3611_3901442041"/>
        <w:bookmarkEnd w:id="347"/>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196116C" w14:textId="2DD883BE" w:rsidR="00D71F97" w:rsidRPr="00933188" w:rsidRDefault="00217F5F" w:rsidP="00C413DA">
            <w:pPr>
              <w:pStyle w:val="NormalWeb"/>
              <w:bidi w:val="0"/>
              <w:spacing w:line="240" w:lineRule="auto"/>
              <w:jc w:val="center"/>
              <w:rPr>
                <w:bCs/>
                <w:color w:val="000000"/>
                <w:sz w:val="22"/>
                <w:szCs w:val="22"/>
              </w:rPr>
            </w:pPr>
            <w:r>
              <w:rPr>
                <w:bCs/>
                <w:color w:val="000000"/>
                <w:sz w:val="22"/>
                <w:szCs w:val="22"/>
              </w:rPr>
              <w:fldChar w:fldCharType="begin"/>
            </w:r>
            <w:r w:rsidR="00044275">
              <w:rPr>
                <w:bCs/>
                <w:color w:val="000000"/>
                <w:sz w:val="22"/>
                <w:szCs w:val="22"/>
              </w:rPr>
              <w:instrText xml:space="preserve"> ADDIN EN.CITE &lt;EndNote&gt;&lt;Cite&gt;&lt;Author&gt;Macdonald&lt;/Author&gt;&lt;Year&gt;1959&lt;/Year&gt;&lt;RecNum&gt;43&lt;/RecNum&gt;&lt;DisplayText&gt;[37]&lt;/DisplayText&gt;&lt;record&gt;&lt;rec-number&gt;43&lt;/rec-number&gt;&lt;foreign-keys&gt;&lt;key app="EN" db-id="2vxvez55hfatrmeefdoxvwdkxxdtea2095va" timestamp="1599554461"&gt;43&lt;/key&gt;&lt;/foreign-keys&gt;&lt;ref-type name="Journal Article"&gt;17&lt;/ref-type&gt;&lt;contributors&gt;&lt;authors&gt;&lt;author&gt;Macdonald, Roderick&lt;/author&gt;&lt;author&gt;Watts, TP Shields&lt;/author&gt;&lt;/authors&gt;&lt;/contributors&gt;&lt;titles&gt;&lt;title&gt;Trifluoperazine Dihydrochloride (“Stelazine”) in Paranoid Schizophrenia&lt;/title&gt;&lt;secondary-title&gt;British medical journal&lt;/secondary-title&gt;&lt;/titles&gt;&lt;periodical&gt;&lt;full-title&gt;British medical journal&lt;/full-title&gt;&lt;/periodical&gt;&lt;pages&gt;549&lt;/pages&gt;&lt;volume&gt;1&lt;/volume&gt;&lt;number&gt;5121&lt;/number&gt;&lt;dates&gt;&lt;year&gt;1959&lt;/year&gt;&lt;/dates&gt;&lt;urls&gt;&lt;/urls&gt;&lt;/record&gt;&lt;/Cite&gt;&lt;/EndNote&gt;</w:instrText>
            </w:r>
            <w:r>
              <w:rPr>
                <w:bCs/>
                <w:color w:val="000000"/>
                <w:sz w:val="22"/>
                <w:szCs w:val="22"/>
              </w:rPr>
              <w:fldChar w:fldCharType="separate"/>
            </w:r>
            <w:r w:rsidR="00044275">
              <w:rPr>
                <w:bCs/>
                <w:noProof/>
                <w:color w:val="000000"/>
                <w:sz w:val="22"/>
                <w:szCs w:val="22"/>
              </w:rPr>
              <w:t>[37]</w:t>
            </w:r>
            <w:r>
              <w:rPr>
                <w:bCs/>
                <w:color w:val="000000"/>
                <w:sz w:val="22"/>
                <w:szCs w:val="22"/>
              </w:rPr>
              <w:fldChar w:fldCharType="end"/>
            </w:r>
          </w:p>
        </w:tc>
      </w:tr>
      <w:tr w:rsidR="00D71F97" w:rsidRPr="007B7D5C" w14:paraId="47CD79EF"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2A07E2F5" w14:textId="77777777" w:rsidR="00D71F97" w:rsidRPr="00933188" w:rsidRDefault="00AB1BCE" w:rsidP="00C413DA">
            <w:pPr>
              <w:pStyle w:val="Heading2"/>
              <w:spacing w:line="240" w:lineRule="auto"/>
              <w:jc w:val="center"/>
              <w:rPr>
                <w:rFonts w:ascii="Times New Roman" w:hAnsi="Times New Roman" w:hint="default"/>
                <w:b w:val="0"/>
                <w:sz w:val="22"/>
                <w:szCs w:val="22"/>
              </w:rPr>
            </w:pPr>
            <w:proofErr w:type="spellStart"/>
            <w:r w:rsidRPr="00933188">
              <w:rPr>
                <w:rFonts w:ascii="Times New Roman" w:hAnsi="Times New Roman" w:hint="default"/>
                <w:b w:val="0"/>
                <w:sz w:val="22"/>
                <w:szCs w:val="22"/>
              </w:rPr>
              <w:t>Cefdinir</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B9AA71A" w14:textId="77777777" w:rsidR="00D71F97" w:rsidRPr="00933188" w:rsidRDefault="00AB1BCE" w:rsidP="00C413DA">
            <w:pPr>
              <w:pStyle w:val="NormalWeb"/>
              <w:bidi w:val="0"/>
              <w:spacing w:line="240" w:lineRule="auto"/>
              <w:jc w:val="center"/>
              <w:rPr>
                <w:bCs/>
                <w:color w:val="000000"/>
                <w:sz w:val="22"/>
                <w:szCs w:val="22"/>
              </w:rPr>
            </w:pPr>
            <w:r w:rsidRPr="00933188">
              <w:rPr>
                <w:bCs/>
                <w:color w:val="000000"/>
                <w:sz w:val="22"/>
                <w:szCs w:val="22"/>
              </w:rPr>
              <w:t>Skin infection</w:t>
            </w:r>
          </w:p>
        </w:tc>
        <w:bookmarkStart w:id="348" w:name="__Fieldmark__3618_3901442041"/>
        <w:bookmarkEnd w:id="348"/>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709389B" w14:textId="20CABAA0" w:rsidR="00D71F97" w:rsidRPr="00933188" w:rsidRDefault="00CF4739"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&lt;EndNote&gt;&lt;Cite&gt;&lt;Author&gt;Sader&lt;/Author&gt;&lt;Year&gt;2004&lt;/Year&gt;&lt;RecNum&gt;44&lt;/RecNum&gt;&lt;DisplayText&gt;[38]&lt;/DisplayText&gt;&lt;record&gt;&lt;rec-number&gt;44&lt;/rec-number&gt;&lt;foreign-keys&gt;&lt;key app="EN" db-id="2vxvez55hfatrmeefdoxvwdkxxdtea2095va" timestamp="1599554491"&gt;44&lt;/key&gt;&lt;/foreign-keys&gt;&lt;ref-type name="Journal Article"&gt;17&lt;/ref-type&gt;&lt;contributors&gt;&lt;authors&gt;&lt;author&gt;Sader, Helio S&lt;/author&gt;&lt;author&gt;Streit, Jennifer M&lt;/author&gt;&lt;author&gt;Fritsche, Thomas R&lt;/author&gt;&lt;author&gt;Jones, Ronald N&lt;/author&gt;&lt;/authors&gt;&lt;/contributors&gt;&lt;titles&gt;&lt;title&gt;Potency and spectrum reevaluation of cefdinir tested against pathogens causing skin and soft tissue infections: a sample of North American isolates&lt;/title&gt;&lt;secondary-title&gt;Diagnostic microbiology and infectious disease&lt;/secondary-title&gt;&lt;/titles&gt;&lt;periodical&gt;&lt;full-title&gt;Diagnostic microbiology and infectious disease&lt;/full-title&gt;&lt;/periodical&gt;&lt;pages&gt;283-287&lt;/pages&gt;&lt;volume&gt;49&lt;/volume&gt;&lt;number&gt;4&lt;/number&gt;&lt;dates&gt;&lt;year&gt;2004&lt;/year&gt;&lt;/dates&gt;&lt;isbn&gt;0732-8893&lt;/isbn&gt;&lt;urls&gt;&lt;/urls&gt;&lt;/record&gt;&lt;/Cite&gt;&lt;/EndNote&gt;</w:instrText>
            </w:r>
            <w:r>
              <w:rPr>
                <w:bCs/>
                <w:color w:val="000000"/>
                <w:sz w:val="22"/>
                <w:szCs w:val="22"/>
                <w:lang w:bidi="ar"/>
              </w:rPr>
              <w:fldChar w:fldCharType="separate"/>
            </w:r>
            <w:r w:rsidR="00044275">
              <w:rPr>
                <w:bCs/>
                <w:noProof/>
                <w:color w:val="000000"/>
                <w:sz w:val="22"/>
                <w:szCs w:val="22"/>
                <w:lang w:bidi="ar"/>
              </w:rPr>
              <w:t>[38]</w:t>
            </w:r>
            <w:r>
              <w:rPr>
                <w:bCs/>
                <w:color w:val="000000"/>
                <w:sz w:val="22"/>
                <w:szCs w:val="22"/>
                <w:lang w:bidi="ar"/>
              </w:rPr>
              <w:fldChar w:fldCharType="end"/>
            </w:r>
          </w:p>
        </w:tc>
      </w:tr>
      <w:tr w:rsidR="00D71F97" w:rsidRPr="007B7D5C" w14:paraId="50E7AF9E"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0CBA7AF" w14:textId="77777777" w:rsidR="00D71F97" w:rsidRPr="00933188" w:rsidRDefault="00AB1BCE" w:rsidP="00C413DA">
            <w:pPr>
              <w:pStyle w:val="Heading2"/>
              <w:spacing w:line="240" w:lineRule="auto"/>
              <w:jc w:val="center"/>
              <w:rPr>
                <w:rFonts w:ascii="Times New Roman" w:hAnsi="Times New Roman" w:hint="default"/>
                <w:b w:val="0"/>
                <w:sz w:val="22"/>
                <w:szCs w:val="22"/>
              </w:rPr>
            </w:pPr>
            <w:proofErr w:type="spellStart"/>
            <w:r w:rsidRPr="00933188">
              <w:rPr>
                <w:rFonts w:ascii="Times New Roman" w:hAnsi="Times New Roman" w:hint="default"/>
                <w:b w:val="0"/>
                <w:sz w:val="22"/>
                <w:szCs w:val="22"/>
              </w:rPr>
              <w:t>Nabilone</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FECA098"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Postoperative nausea and vomiting</w:t>
            </w:r>
          </w:p>
        </w:tc>
        <w:bookmarkStart w:id="349" w:name="__Fieldmark__3625_3901442041"/>
        <w:bookmarkEnd w:id="349"/>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3D9ADA8" w14:textId="67E43E1D" w:rsidR="00D71F97" w:rsidRPr="00933188" w:rsidRDefault="00CF4739"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&lt;EndNote&gt;&lt;Cite&gt;&lt;Author&gt;Levin&lt;/Author&gt;&lt;Year&gt;2017&lt;/Year&gt;&lt;RecNum&gt;45&lt;/RecNum&gt;&lt;DisplayText&gt;[39]&lt;/DisplayText&gt;&lt;record&gt;&lt;rec-number&gt;45&lt;/rec-number&gt;&lt;foreign-keys&gt;&lt;key app="EN" db-id="2vxvez55hfatrmeefdoxvwdkxxdtea2095va" timestamp="1599554596"&gt;45&lt;/key&gt;&lt;/foreign-keys&gt;&lt;ref-type name="Journal Article"&gt;17&lt;/ref-type&gt;&lt;contributors&gt;&lt;authors&gt;&lt;author&gt;Levin, David Neville&lt;/author&gt;&lt;author&gt;Dulberg, Zachary&lt;/author&gt;&lt;author&gt;Chan, An-Wen&lt;/author&gt;&lt;author&gt;Hare, Gregory MT&lt;/author&gt;&lt;author&gt;Mazer, C David&lt;/author&gt;&lt;author&gt;Hong, Aaron&lt;/author&gt;&lt;/authors&gt;&lt;/contributors&gt;&lt;titles&gt;&lt;title&gt;A randomized-controlled trial of nabilone for the prevention of acute postoperative nausea and vomiting in elective surgery&lt;/title&gt;&lt;secondary-title&gt;Canadian Journal of Anesthesia/Journal canadien d&amp;apos;anesthésie&lt;/secondary-title&gt;&lt;/titles&gt;&lt;periodical&gt;&lt;full-title&gt;Canadian Journal of Anesthesia/Journal canadien d&amp;apos;anesthésie&lt;/full-title&gt;&lt;/periodical&gt;&lt;pages&gt;385-395&lt;/pages&gt;&lt;volume&gt;64&lt;/volume&gt;&lt;number&gt;4&lt;/number&gt;&lt;dates&gt;&lt;year&gt;2017&lt;/year&gt;&lt;/dates&gt;&lt;isbn&gt;0832-610X&lt;/isbn&gt;&lt;urls&gt;&lt;/urls&gt;&lt;/record&gt;&lt;/Cite&gt;&lt;/EndNote&gt;</w:instrText>
            </w:r>
            <w:r>
              <w:rPr>
                <w:bCs/>
                <w:color w:val="000000"/>
                <w:sz w:val="22"/>
                <w:szCs w:val="22"/>
                <w:lang w:bidi="ar"/>
              </w:rPr>
              <w:fldChar w:fldCharType="separate"/>
            </w:r>
            <w:r w:rsidR="00044275">
              <w:rPr>
                <w:bCs/>
                <w:noProof/>
                <w:color w:val="000000"/>
                <w:sz w:val="22"/>
                <w:szCs w:val="22"/>
                <w:lang w:bidi="ar"/>
              </w:rPr>
              <w:t>[39]</w:t>
            </w:r>
            <w:r>
              <w:rPr>
                <w:bCs/>
                <w:color w:val="000000"/>
                <w:sz w:val="22"/>
                <w:szCs w:val="22"/>
                <w:lang w:bidi="ar"/>
              </w:rPr>
              <w:fldChar w:fldCharType="end"/>
            </w:r>
          </w:p>
        </w:tc>
      </w:tr>
      <w:tr w:rsidR="00D71F97" w:rsidRPr="007B7D5C" w14:paraId="1F770320"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634912F8"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Piperacillin</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5699461" w14:textId="77777777" w:rsidR="00D71F97" w:rsidRPr="00933188" w:rsidRDefault="00AB1BCE" w:rsidP="00C413DA">
            <w:pPr>
              <w:pStyle w:val="Heading2"/>
              <w:spacing w:line="240" w:lineRule="auto"/>
              <w:jc w:val="center"/>
              <w:rPr>
                <w:rFonts w:ascii="Times New Roman" w:hAnsi="Times New Roman" w:hint="default"/>
                <w:b w:val="0"/>
                <w:color w:val="000000"/>
                <w:sz w:val="22"/>
                <w:szCs w:val="22"/>
              </w:rPr>
            </w:pPr>
            <w:proofErr w:type="spellStart"/>
            <w:r w:rsidRPr="00933188">
              <w:rPr>
                <w:rFonts w:ascii="Times New Roman" w:hAnsi="Times New Roman" w:hint="default"/>
                <w:b w:val="0"/>
                <w:sz w:val="22"/>
                <w:szCs w:val="22"/>
              </w:rPr>
              <w:t>Klebsiella</w:t>
            </w:r>
            <w:proofErr w:type="spellEnd"/>
            <w:r w:rsidRPr="00933188">
              <w:rPr>
                <w:rFonts w:ascii="Times New Roman" w:hAnsi="Times New Roman" w:hint="default"/>
                <w:b w:val="0"/>
                <w:sz w:val="22"/>
                <w:szCs w:val="22"/>
              </w:rPr>
              <w:t xml:space="preserve"> </w:t>
            </w:r>
            <w:r w:rsidRPr="00933188">
              <w:rPr>
                <w:rFonts w:ascii="Times New Roman" w:hAnsi="Times New Roman" w:hint="default"/>
                <w:b w:val="0"/>
                <w:sz w:val="22"/>
                <w:szCs w:val="22"/>
                <w:lang w:bidi="ar"/>
              </w:rPr>
              <w:t>infection</w:t>
            </w:r>
          </w:p>
        </w:tc>
        <w:bookmarkStart w:id="350" w:name="__Fieldmark__3632_3901442041"/>
        <w:bookmarkEnd w:id="350"/>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E6E1060" w14:textId="3F137730" w:rsidR="00D71F97" w:rsidRPr="00933188" w:rsidRDefault="00646ABF"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&lt;EndNote&gt;&lt;Cite&gt;&lt;Author&gt;Pillay&lt;/Author&gt;&lt;Year&gt;1998&lt;/Year&gt;&lt;RecNum&gt;46&lt;/RecNum&gt;&lt;DisplayText&gt;[40]&lt;/DisplayText&gt;&lt;record&gt;&lt;rec-number&gt;46&lt;/rec-number&gt;&lt;foreign-keys&gt;&lt;key app="EN" db-id="2vxvez55hfatrmeefdoxvwdkxxdtea2095va" timestamp="1599554643"&gt;46&lt;/key&gt;&lt;/foreign-keys&gt;&lt;ref-type name="Journal Article"&gt;17&lt;/ref-type&gt;&lt;contributors&gt;&lt;authors&gt;&lt;author&gt;Pillay, Thillagavathie&lt;/author&gt;&lt;author&gt;Pillay, Devadas Ganesh&lt;/author&gt;&lt;author&gt;Adhikari, Miriam&lt;/author&gt;&lt;author&gt;Sturm, Adrian Willem&lt;/author&gt;&lt;/authors&gt;&lt;/contributors&gt;&lt;titles&gt;&lt;title&gt;Piperacillin/tazobactam in the treatment of Klebsiella pneumoniae infections in neonates&lt;/title&gt;&lt;secondary-title&gt;American journal of perinatology&lt;/secondary-title&gt;&lt;/titles&gt;&lt;periodical&gt;&lt;full-title&gt;American journal of perinatology&lt;/full-title&gt;&lt;/periodical&gt;&lt;pages&gt;47-51&lt;/pages&gt;&lt;volume&gt;15&lt;/volume&gt;&lt;number&gt;01&lt;/number&gt;&lt;dates&gt;&lt;year&gt;1998&lt;/year&gt;&lt;/dates&gt;&lt;isbn&gt;0735-1631&lt;/isbn&gt;&lt;urls&gt;&lt;/urls&gt;&lt;/record&gt;&lt;/Cite&gt;&lt;/EndNote&gt;</w:instrText>
            </w:r>
            <w:r>
              <w:rPr>
                <w:bCs/>
                <w:color w:val="000000"/>
                <w:sz w:val="22"/>
                <w:szCs w:val="22"/>
                <w:lang w:bidi="ar"/>
              </w:rPr>
              <w:fldChar w:fldCharType="separate"/>
            </w:r>
            <w:r w:rsidR="00044275">
              <w:rPr>
                <w:bCs/>
                <w:noProof/>
                <w:color w:val="000000"/>
                <w:sz w:val="22"/>
                <w:szCs w:val="22"/>
                <w:lang w:bidi="ar"/>
              </w:rPr>
              <w:t>[40]</w:t>
            </w:r>
            <w:r>
              <w:rPr>
                <w:bCs/>
                <w:color w:val="000000"/>
                <w:sz w:val="22"/>
                <w:szCs w:val="22"/>
                <w:lang w:bidi="ar"/>
              </w:rPr>
              <w:fldChar w:fldCharType="end"/>
            </w:r>
          </w:p>
        </w:tc>
      </w:tr>
      <w:tr w:rsidR="00D71F97" w:rsidRPr="007B7D5C" w14:paraId="0097A1DF"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3BFAAB5"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Procainamide</w:t>
            </w:r>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B04B18D"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Ventricular fibrillation</w:t>
            </w:r>
          </w:p>
        </w:tc>
        <w:bookmarkStart w:id="351" w:name="__Fieldmark__3639_3901442041"/>
        <w:bookmarkEnd w:id="351"/>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E1C5938" w14:textId="05C76AB4"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&lt;EndNote&gt;&lt;Cite&gt;&lt;Author&gt;Markel&lt;/Author&gt;&lt;Year&gt;2010&lt;/Year&gt;&lt;RecNum&gt;47&lt;/RecNum&gt;&lt;DisplayText&gt;[41]&lt;/DisplayText&gt;&lt;record&gt;&lt;rec-number&gt;47&lt;/rec-number&gt;&lt;foreign-keys&gt;&lt;key app="EN" db-id="2vxvez55hfatrmeefdoxvwdkxxdtea2095va" timestamp="1599554684"&gt;47&lt;/key&gt;&lt;/foreign-keys&gt;&lt;ref-type name="Journal Article"&gt;17&lt;/ref-type&gt;&lt;contributors&gt;&lt;authors&gt;&lt;author&gt;Markel, David T&lt;/author&gt;&lt;author&gt;Gold, Laura S&lt;/author&gt;&lt;author&gt;Allen, Judith&lt;/author&gt;&lt;author&gt;Fahrenbruch, Carol E&lt;/author&gt;&lt;author&gt;Rea, Thomas D&lt;/author&gt;&lt;author&gt;</w:instrText>
            </w:r>
            <w:r w:rsidR="00044275">
              <w:rPr>
                <w:rFonts w:hint="eastAsia"/>
                <w:bCs/>
                <w:color w:val="000000"/>
                <w:sz w:val="22"/>
                <w:szCs w:val="22"/>
                <w:lang w:bidi="ar"/>
              </w:rPr>
              <w:instrText>Eisenberg, Mickey S&lt;/author&gt;&lt;author&gt;Kudenchuk, Peter J&lt;/author&gt;&lt;/authors&gt;&lt;/contributors&gt;&lt;titles&gt;&lt;title&gt;Procainamide and Survival in Ventricular Fibrillation Out</w:instrText>
            </w:r>
            <w:r w:rsidR="00044275">
              <w:rPr>
                <w:rFonts w:hint="eastAsia"/>
                <w:bCs/>
                <w:color w:val="000000"/>
                <w:sz w:val="22"/>
                <w:szCs w:val="22"/>
                <w:lang w:bidi="ar"/>
              </w:rPr>
              <w:instrText>‐</w:instrText>
            </w:r>
            <w:r w:rsidR="00044275">
              <w:rPr>
                <w:rFonts w:hint="eastAsia"/>
                <w:bCs/>
                <w:color w:val="000000"/>
                <w:sz w:val="22"/>
                <w:szCs w:val="22"/>
                <w:lang w:bidi="ar"/>
              </w:rPr>
              <w:instrText>of</w:instrText>
            </w:r>
            <w:r w:rsidR="00044275">
              <w:rPr>
                <w:rFonts w:hint="eastAsia"/>
                <w:bCs/>
                <w:color w:val="000000"/>
                <w:sz w:val="22"/>
                <w:szCs w:val="22"/>
                <w:lang w:bidi="ar"/>
              </w:rPr>
              <w:instrText>‐</w:instrText>
            </w:r>
            <w:r w:rsidR="00044275">
              <w:rPr>
                <w:rFonts w:hint="eastAsia"/>
                <w:bCs/>
                <w:color w:val="000000"/>
                <w:sz w:val="22"/>
                <w:szCs w:val="22"/>
                <w:lang w:bidi="ar"/>
              </w:rPr>
              <w:instrText>hospital Cardiac Arrest&lt;/title&gt;&lt;secondary-title&gt;Academic emergency medicine&lt;/secondary-titl</w:instrText>
            </w:r>
            <w:r w:rsidR="00044275">
              <w:rPr>
                <w:bCs/>
                <w:color w:val="000000"/>
                <w:sz w:val="22"/>
                <w:szCs w:val="22"/>
                <w:lang w:bidi="ar"/>
              </w:rPr>
              <w:instrText>e&gt;&lt;/titles&gt;&lt;periodical&gt;&lt;full-title&gt;Academic emergency medicine&lt;/full-title&gt;&lt;/periodical&gt;&lt;pages&gt;617-623&lt;/pages&gt;&lt;volume&gt;17&lt;/volume&gt;&lt;number&gt;6&lt;/number&gt;&lt;dates&gt;&lt;year&gt;2010&lt;/year&gt;&lt;/dates&gt;&lt;isbn&gt;1069-6563&lt;/isbn&gt;&lt;urls&gt;&lt;/urls&gt;&lt;/record&gt;&lt;/Cite&gt;&lt;/EndNote&gt;</w:instrText>
            </w:r>
            <w:r>
              <w:rPr>
                <w:bCs/>
                <w:color w:val="000000"/>
                <w:sz w:val="22"/>
                <w:szCs w:val="22"/>
                <w:lang w:bidi="ar"/>
              </w:rPr>
              <w:fldChar w:fldCharType="separate"/>
            </w:r>
            <w:r w:rsidR="00044275">
              <w:rPr>
                <w:bCs/>
                <w:noProof/>
                <w:color w:val="000000"/>
                <w:sz w:val="22"/>
                <w:szCs w:val="22"/>
                <w:lang w:bidi="ar"/>
              </w:rPr>
              <w:t>[41]</w:t>
            </w:r>
            <w:r>
              <w:rPr>
                <w:bCs/>
                <w:color w:val="000000"/>
                <w:sz w:val="22"/>
                <w:szCs w:val="22"/>
                <w:lang w:bidi="ar"/>
              </w:rPr>
              <w:fldChar w:fldCharType="end"/>
            </w:r>
          </w:p>
        </w:tc>
      </w:tr>
      <w:tr w:rsidR="00D71F97" w:rsidRPr="007B7D5C" w14:paraId="1288119C" w14:textId="77777777" w:rsidTr="007B7D5C">
        <w:trPr>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429AA66" w14:textId="77777777" w:rsidR="00D71F97" w:rsidRPr="00933188" w:rsidRDefault="00AB1BCE" w:rsidP="00C413DA">
            <w:pPr>
              <w:pStyle w:val="Heading2"/>
              <w:spacing w:line="240" w:lineRule="auto"/>
              <w:jc w:val="center"/>
              <w:rPr>
                <w:rFonts w:ascii="Times New Roman" w:hAnsi="Times New Roman" w:hint="default"/>
                <w:b w:val="0"/>
                <w:sz w:val="22"/>
                <w:szCs w:val="22"/>
              </w:rPr>
            </w:pPr>
            <w:proofErr w:type="spellStart"/>
            <w:r w:rsidRPr="00933188">
              <w:rPr>
                <w:rFonts w:ascii="Times New Roman" w:hAnsi="Times New Roman" w:hint="default"/>
                <w:b w:val="0"/>
                <w:sz w:val="22"/>
                <w:szCs w:val="22"/>
              </w:rPr>
              <w:t>Flecainide</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5D7AE259" w14:textId="77777777" w:rsidR="00D71F97" w:rsidRPr="00933188" w:rsidRDefault="00AB1BCE" w:rsidP="00C413DA">
            <w:pPr>
              <w:pStyle w:val="Heading1"/>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Ventricular fibrillation</w:t>
            </w:r>
          </w:p>
        </w:tc>
        <w:bookmarkStart w:id="352" w:name="__Fieldmark__3646_3901442041"/>
        <w:bookmarkEnd w:id="352"/>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4E4A46B9" w14:textId="28DC9E40"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&lt;EndNote&gt;&lt;Cite&gt;&lt;Author&gt;Falk&lt;/Author&gt;&lt;Year&gt;1989&lt;/Year&gt;&lt;RecNum&gt;48&lt;/RecNum&gt;&lt;DisplayText&gt;[42]&lt;/DisplayText&gt;&lt;record&gt;&lt;rec-number&gt;48&lt;/rec-number&gt;&lt;foreign-keys&gt;&lt;key app="EN" db-id="2vxvez55hfatrmeefdoxvwdkxxdtea2095va" timestamp="1599554708"&gt;48&lt;/key&gt;&lt;/foreign-keys&gt;&lt;ref-type name="Journal Article"&gt;17&lt;/ref-type&gt;&lt;contributors&gt;&lt;authors&gt;&lt;author&gt;Falk, Rodney H&lt;/author&gt;&lt;/authors&gt;&lt;/contributors&gt;&lt;titles&gt;&lt;title&gt;Flecainide-induced ventricular tachycardia and fibrillation in patients treated for atrial fibrillation&lt;/title&gt;&lt;secondary-title&gt;Annals of internal medicine&lt;/secondary-title&gt;&lt;/titles&gt;&lt;periodical&gt;&lt;full-title&gt;Annals of internal medicine&lt;/full-title&gt;&lt;/periodical&gt;&lt;pages&gt;107-111&lt;/pages&gt;&lt;volume&gt;111&lt;/volume&gt;&lt;number&gt;2&lt;/number&gt;&lt;dates&gt;&lt;year&gt;1989&lt;/year&gt;&lt;/dates&gt;&lt;isbn&gt;0003-4819&lt;/isbn&gt;&lt;urls&gt;&lt;/urls&gt;&lt;/record&gt;&lt;/Cite&gt;&lt;/EndNote&gt;</w:instrText>
            </w:r>
            <w:r>
              <w:rPr>
                <w:bCs/>
                <w:color w:val="000000"/>
                <w:sz w:val="22"/>
                <w:szCs w:val="22"/>
                <w:lang w:bidi="ar"/>
              </w:rPr>
              <w:fldChar w:fldCharType="separate"/>
            </w:r>
            <w:r w:rsidR="00044275">
              <w:rPr>
                <w:bCs/>
                <w:noProof/>
                <w:color w:val="000000"/>
                <w:sz w:val="22"/>
                <w:szCs w:val="22"/>
                <w:lang w:bidi="ar"/>
              </w:rPr>
              <w:t>[42]</w:t>
            </w:r>
            <w:r>
              <w:rPr>
                <w:bCs/>
                <w:color w:val="000000"/>
                <w:sz w:val="22"/>
                <w:szCs w:val="22"/>
                <w:lang w:bidi="ar"/>
              </w:rPr>
              <w:fldChar w:fldCharType="end"/>
            </w:r>
          </w:p>
        </w:tc>
      </w:tr>
      <w:tr w:rsidR="00D71F97" w:rsidRPr="007B7D5C" w14:paraId="7A22EA0B" w14:textId="77777777" w:rsidTr="007B7D5C">
        <w:trPr>
          <w:trHeight w:val="106"/>
          <w:tblCellSpacing w:w="0" w:type="dxa"/>
          <w:jc w:val="center"/>
        </w:trPr>
        <w:tc>
          <w:tcPr>
            <w:tcW w:w="1980"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9183E74" w14:textId="77777777" w:rsidR="00D71F97" w:rsidRPr="00933188" w:rsidRDefault="00AB1BCE" w:rsidP="00C413DA">
            <w:pPr>
              <w:pStyle w:val="Heading2"/>
              <w:spacing w:line="240" w:lineRule="auto"/>
              <w:jc w:val="center"/>
              <w:rPr>
                <w:rFonts w:ascii="Times New Roman" w:hAnsi="Times New Roman" w:hint="default"/>
                <w:b w:val="0"/>
                <w:sz w:val="22"/>
                <w:szCs w:val="22"/>
              </w:rPr>
            </w:pPr>
            <w:proofErr w:type="spellStart"/>
            <w:r w:rsidRPr="00933188">
              <w:rPr>
                <w:rFonts w:ascii="Times New Roman" w:hAnsi="Times New Roman" w:hint="default"/>
                <w:b w:val="0"/>
                <w:sz w:val="22"/>
                <w:szCs w:val="22"/>
              </w:rPr>
              <w:t>Ertapenem</w:t>
            </w:r>
            <w:proofErr w:type="spellEnd"/>
          </w:p>
        </w:tc>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0220A523" w14:textId="77777777" w:rsidR="00D71F97" w:rsidRPr="00933188" w:rsidRDefault="00AB1BCE" w:rsidP="00C413DA">
            <w:pPr>
              <w:pStyle w:val="Heading2"/>
              <w:spacing w:line="240" w:lineRule="auto"/>
              <w:jc w:val="center"/>
              <w:rPr>
                <w:rFonts w:ascii="Times New Roman" w:hAnsi="Times New Roman" w:hint="default"/>
                <w:b w:val="0"/>
                <w:sz w:val="22"/>
                <w:szCs w:val="22"/>
              </w:rPr>
            </w:pPr>
            <w:r w:rsidRPr="00933188">
              <w:rPr>
                <w:rFonts w:ascii="Times New Roman" w:hAnsi="Times New Roman" w:hint="default"/>
                <w:b w:val="0"/>
                <w:sz w:val="22"/>
                <w:szCs w:val="22"/>
              </w:rPr>
              <w:t>Staphylococcus</w:t>
            </w:r>
          </w:p>
        </w:tc>
        <w:bookmarkStart w:id="353" w:name="__Fieldmark__3653_3901442041"/>
        <w:bookmarkEnd w:id="353"/>
        <w:tc>
          <w:tcPr>
            <w:tcW w:w="1359" w:type="dxa"/>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center"/>
          </w:tcPr>
          <w:p w14:paraId="396BDDA6" w14:textId="1F370997" w:rsidR="00D71F97" w:rsidRPr="00933188" w:rsidRDefault="002850D3" w:rsidP="00C413DA">
            <w:pPr>
              <w:pStyle w:val="NormalWeb"/>
              <w:bidi w:val="0"/>
              <w:spacing w:line="240" w:lineRule="auto"/>
              <w:jc w:val="center"/>
              <w:rPr>
                <w:bCs/>
                <w:color w:val="000000"/>
                <w:sz w:val="22"/>
                <w:szCs w:val="22"/>
              </w:rPr>
            </w:pPr>
            <w:r>
              <w:rPr>
                <w:bCs/>
                <w:color w:val="000000"/>
                <w:sz w:val="22"/>
                <w:szCs w:val="22"/>
                <w:lang w:bidi="ar"/>
              </w:rPr>
              <w:fldChar w:fldCharType="begin"/>
            </w:r>
            <w:r w:rsidR="00044275">
              <w:rPr>
                <w:bCs/>
                <w:color w:val="000000"/>
                <w:sz w:val="22"/>
                <w:szCs w:val="22"/>
                <w:lang w:bidi="ar"/>
              </w:rPr>
              <w:instrText xml:space="preserve"> ADDIN EN.CITE &lt;EndNote&gt;&lt;Cite&gt;&lt;Author&gt;Gesser&lt;/Author&gt;&lt;Year&gt;2004&lt;/Year&gt;&lt;RecNum&gt;49&lt;/RecNum&gt;&lt;DisplayText&gt;[43]&lt;/DisplayText&gt;&lt;record&gt;&lt;rec-number&gt;49&lt;/rec-number&gt;&lt;foreign-keys&gt;&lt;key app="EN" db-id="2vxvez55hfatrmeefdoxvwdkxxdtea2095va" timestamp="1599554759"&gt;49&lt;/key&gt;&lt;/foreign-keys&gt;&lt;ref-type name="Journal Article"&gt;17&lt;/ref-type&gt;&lt;contributors&gt;&lt;authors&gt;&lt;author&gt;Gesser, Richard M&lt;/author&gt;&lt;author&gt;McCarroll, Kathleen A&lt;/author&gt;&lt;author&gt;Woods, Gail L&lt;/author&gt;&lt;/authors&gt;&lt;/contributors&gt;&lt;titles&gt;&lt;title&gt;Efficacy of ertapenem against methicillin-susceptible Staphylococcus aureus in complicated skin/skin structure infections: results of a double-blind clinical trial versus piperacillin-tazobactam&lt;/title&gt;&lt;secondary-title&gt;International journal of antimicrobial agents&lt;/secondary-title&gt;&lt;/titles&gt;&lt;periodical&gt;&lt;full-title&gt;International journal of antimicrobial agents&lt;/full-title&gt;&lt;/periodical&gt;&lt;pages&gt;235-239&lt;/pages&gt;&lt;volume&gt;23&lt;/volume&gt;&lt;number&gt;3&lt;/number&gt;&lt;dates&gt;&lt;year&gt;2004&lt;/year&gt;&lt;/dates&gt;&lt;isbn&gt;0924-8579&lt;/isbn&gt;&lt;urls&gt;&lt;/urls&gt;&lt;/record&gt;&lt;/Cite&gt;&lt;/EndNote&gt;</w:instrText>
            </w:r>
            <w:r>
              <w:rPr>
                <w:bCs/>
                <w:color w:val="000000"/>
                <w:sz w:val="22"/>
                <w:szCs w:val="22"/>
                <w:lang w:bidi="ar"/>
              </w:rPr>
              <w:fldChar w:fldCharType="separate"/>
            </w:r>
            <w:r w:rsidR="00044275">
              <w:rPr>
                <w:bCs/>
                <w:noProof/>
                <w:color w:val="000000"/>
                <w:sz w:val="22"/>
                <w:szCs w:val="22"/>
                <w:lang w:bidi="ar"/>
              </w:rPr>
              <w:t>[43]</w:t>
            </w:r>
            <w:r>
              <w:rPr>
                <w:bCs/>
                <w:color w:val="000000"/>
                <w:sz w:val="22"/>
                <w:szCs w:val="22"/>
                <w:lang w:bidi="ar"/>
              </w:rPr>
              <w:fldChar w:fldCharType="end"/>
            </w:r>
          </w:p>
        </w:tc>
      </w:tr>
    </w:tbl>
    <w:p w14:paraId="6F884A62" w14:textId="77777777" w:rsidR="004F5BED" w:rsidRDefault="004F5BED" w:rsidP="00C413DA">
      <w:pPr>
        <w:spacing w:line="240" w:lineRule="auto"/>
        <w:jc w:val="both"/>
        <w:rPr>
          <w:rFonts w:ascii="Times New Roman" w:hAnsi="Times New Roman" w:cs="Times New Roman"/>
          <w:sz w:val="24"/>
          <w:szCs w:val="24"/>
        </w:rPr>
      </w:pPr>
    </w:p>
    <w:p w14:paraId="5ABDA49F" w14:textId="12E376A0" w:rsidR="00F85F51" w:rsidRDefault="0013246B" w:rsidP="00930473">
      <w:pPr>
        <w:spacing w:line="240" w:lineRule="auto"/>
        <w:jc w:val="both"/>
        <w:rPr>
          <w:sz w:val="40"/>
          <w:szCs w:val="40"/>
          <w:lang w:bidi="ar"/>
        </w:rPr>
      </w:pPr>
      <w:r w:rsidRPr="0013246B">
        <w:rPr>
          <w:rFonts w:ascii="Times New Roman" w:eastAsia="SimSun" w:hAnsi="Times New Roman" w:cs="Times New Roman"/>
          <w:sz w:val="24"/>
          <w:szCs w:val="24"/>
          <w:lang w:bidi="ar"/>
        </w:rPr>
        <w:t xml:space="preserve">These cases were the pairs that were zero in the original association matrix, but </w:t>
      </w:r>
      <w:r w:rsidR="00930473">
        <w:rPr>
          <w:rFonts w:ascii="Times New Roman" w:eastAsia="SimSun" w:hAnsi="Times New Roman" w:cs="Times New Roman"/>
          <w:sz w:val="24"/>
          <w:szCs w:val="24"/>
          <w:lang w:bidi="ar"/>
        </w:rPr>
        <w:t>DRSE</w:t>
      </w:r>
      <w:r w:rsidRPr="0013246B">
        <w:rPr>
          <w:rFonts w:ascii="Times New Roman" w:eastAsia="SimSun" w:hAnsi="Times New Roman" w:cs="Times New Roman"/>
          <w:sz w:val="24"/>
          <w:szCs w:val="24"/>
          <w:lang w:bidi="ar"/>
        </w:rPr>
        <w:t xml:space="preserve"> has predicted them as one. For </w:t>
      </w:r>
      <w:r w:rsidR="000C1062">
        <w:rPr>
          <w:rFonts w:ascii="Times New Roman" w:eastAsia="SimSun" w:hAnsi="Times New Roman" w:cs="Times New Roman"/>
          <w:sz w:val="24"/>
          <w:szCs w:val="24"/>
          <w:lang w:bidi="ar"/>
        </w:rPr>
        <w:t>instance</w:t>
      </w:r>
      <w:r w:rsidRPr="0013246B">
        <w:rPr>
          <w:rFonts w:ascii="Times New Roman" w:eastAsia="SimSun" w:hAnsi="Times New Roman" w:cs="Times New Roman"/>
          <w:sz w:val="24"/>
          <w:szCs w:val="24"/>
          <w:lang w:bidi="ar"/>
        </w:rPr>
        <w:t xml:space="preserve">, the association of </w:t>
      </w:r>
      <w:proofErr w:type="spellStart"/>
      <w:r w:rsidRPr="0013246B">
        <w:rPr>
          <w:rFonts w:ascii="Times New Roman" w:eastAsia="SimSun" w:hAnsi="Times New Roman" w:cs="Times New Roman"/>
          <w:sz w:val="24"/>
          <w:szCs w:val="24"/>
          <w:lang w:bidi="ar"/>
        </w:rPr>
        <w:t>Trifluoperazine</w:t>
      </w:r>
      <w:proofErr w:type="spellEnd"/>
      <w:r w:rsidRPr="0013246B">
        <w:rPr>
          <w:rFonts w:ascii="Times New Roman" w:eastAsia="SimSun" w:hAnsi="Times New Roman" w:cs="Times New Roman"/>
          <w:sz w:val="24"/>
          <w:szCs w:val="24"/>
          <w:lang w:bidi="ar"/>
        </w:rPr>
        <w:t xml:space="preserve"> drug with Schizophrenia disease has been predicted despite this link was zero in the original association matrix. </w:t>
      </w:r>
      <w:proofErr w:type="spellStart"/>
      <w:r w:rsidRPr="0013246B">
        <w:rPr>
          <w:rFonts w:ascii="Times New Roman" w:eastAsia="SimSun" w:hAnsi="Times New Roman" w:cs="Times New Roman"/>
          <w:sz w:val="24"/>
          <w:szCs w:val="24"/>
          <w:lang w:bidi="ar"/>
        </w:rPr>
        <w:t>Trifluoperazine</w:t>
      </w:r>
      <w:proofErr w:type="spellEnd"/>
      <w:r w:rsidRPr="0013246B">
        <w:rPr>
          <w:rFonts w:ascii="Times New Roman" w:eastAsia="SimSun" w:hAnsi="Times New Roman" w:cs="Times New Roman"/>
          <w:sz w:val="24"/>
          <w:szCs w:val="24"/>
          <w:lang w:bidi="ar"/>
        </w:rPr>
        <w:t xml:space="preserve"> is a member of</w:t>
      </w:r>
      <w:r w:rsidR="00705F03">
        <w:rPr>
          <w:rFonts w:ascii="Times New Roman" w:eastAsia="SimSun" w:hAnsi="Times New Roman" w:cs="Times New Roman"/>
          <w:sz w:val="24"/>
          <w:szCs w:val="24"/>
          <w:lang w:bidi="ar"/>
        </w:rPr>
        <w:t xml:space="preserve"> the</w:t>
      </w:r>
      <w:r w:rsidRPr="0013246B">
        <w:rPr>
          <w:rFonts w:ascii="Times New Roman" w:eastAsia="SimSun" w:hAnsi="Times New Roman" w:cs="Times New Roman"/>
          <w:sz w:val="24"/>
          <w:szCs w:val="24"/>
          <w:lang w:bidi="ar"/>
        </w:rPr>
        <w:t xml:space="preserve"> </w:t>
      </w:r>
      <w:proofErr w:type="spellStart"/>
      <w:r w:rsidRPr="0013246B">
        <w:rPr>
          <w:rFonts w:ascii="Times New Roman" w:eastAsia="SimSun" w:hAnsi="Times New Roman" w:cs="Times New Roman"/>
          <w:sz w:val="24"/>
          <w:szCs w:val="24"/>
          <w:lang w:bidi="ar"/>
        </w:rPr>
        <w:t>Phenothiazines</w:t>
      </w:r>
      <w:proofErr w:type="spellEnd"/>
      <w:r w:rsidRPr="0013246B">
        <w:rPr>
          <w:rFonts w:ascii="Times New Roman" w:eastAsia="SimSun" w:hAnsi="Times New Roman" w:cs="Times New Roman"/>
          <w:sz w:val="24"/>
          <w:szCs w:val="24"/>
          <w:lang w:bidi="ar"/>
        </w:rPr>
        <w:t xml:space="preserve"> group that its </w:t>
      </w:r>
      <w:r w:rsidRPr="0013246B">
        <w:rPr>
          <w:rFonts w:ascii="Times New Roman" w:eastAsia="SimSun" w:hAnsi="Times New Roman" w:cs="Times New Roman"/>
          <w:sz w:val="24"/>
          <w:szCs w:val="24"/>
          <w:lang w:bidi="ar"/>
        </w:rPr>
        <w:lastRenderedPageBreak/>
        <w:t xml:space="preserve">main function is to inhibit the dopamine receptors in brain cells. It controls the effects of dopamine stimulation by </w:t>
      </w:r>
      <w:r w:rsidR="005B177E" w:rsidRPr="005B177E">
        <w:rPr>
          <w:rFonts w:ascii="Times New Roman" w:eastAsia="SimSun" w:hAnsi="Times New Roman" w:cs="Times New Roman"/>
          <w:sz w:val="24"/>
          <w:szCs w:val="24"/>
          <w:lang w:bidi="ar"/>
        </w:rPr>
        <w:t>obstructi</w:t>
      </w:r>
      <w:r w:rsidR="005B177E">
        <w:rPr>
          <w:rFonts w:ascii="Times New Roman" w:eastAsia="SimSun" w:hAnsi="Times New Roman" w:cs="Times New Roman"/>
          <w:sz w:val="24"/>
          <w:szCs w:val="24"/>
          <w:lang w:bidi="ar"/>
        </w:rPr>
        <w:t>ng</w:t>
      </w:r>
      <w:r w:rsidR="005B177E" w:rsidRPr="005B177E">
        <w:rPr>
          <w:rFonts w:ascii="Times New Roman" w:eastAsia="SimSun" w:hAnsi="Times New Roman" w:cs="Times New Roman"/>
          <w:sz w:val="24"/>
          <w:szCs w:val="24"/>
          <w:lang w:bidi="ar"/>
        </w:rPr>
        <w:t xml:space="preserve"> </w:t>
      </w:r>
      <w:r w:rsidRPr="0013246B">
        <w:rPr>
          <w:rFonts w:ascii="Times New Roman" w:eastAsia="SimSun" w:hAnsi="Times New Roman" w:cs="Times New Roman"/>
          <w:sz w:val="24"/>
          <w:szCs w:val="24"/>
          <w:lang w:bidi="ar"/>
        </w:rPr>
        <w:t xml:space="preserve">dopamine receptors in the central nervous system. It also blocks alpha receptors and neutralizes the activity of histamine and serotonin </w:t>
      </w:r>
      <w:r w:rsidR="00C1693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&lt;EndNote&gt;&lt;Cite&gt;&lt;Author&gt;Macdonald&lt;/Author&gt;&lt;Year&gt;1959&lt;/Year&gt;&lt;RecNum&gt;43&lt;/RecNum&gt;&lt;DisplayText&gt;[37]&lt;/DisplayText&gt;&lt;record&gt;&lt;rec-number&gt;43&lt;/rec-number&gt;&lt;foreign-keys&gt;&lt;key app="EN" db-id="2vxvez55hfatrmeefdoxvwdkxxdtea2095va" timestamp="1599554461"&gt;43&lt;/key&gt;&lt;/foreign-keys&gt;&lt;ref-type name="Journal Article"&gt;17&lt;/ref-type&gt;&lt;contributors&gt;&lt;authors&gt;&lt;author&gt;Macdonald, Roderick&lt;/author&gt;&lt;author&gt;Watts, TP Shields&lt;/author&gt;&lt;/authors&gt;&lt;/contributors&gt;&lt;titles&gt;&lt;title&gt;Trifluoperazine Dihydrochloride (“Stelazine”) in Paranoid Schizophrenia&lt;/title&gt;&lt;secondary-title&gt;British medical journal&lt;/secondary-title&gt;&lt;/titles&gt;&lt;periodical&gt;&lt;full-title&gt;British medical journal&lt;/full-title&gt;&lt;/periodical&gt;&lt;pages&gt;549&lt;/pages&gt;&lt;volume&gt;1&lt;/volume&gt;&lt;number&gt;5121&lt;/number&gt;&lt;dates&gt;&lt;year&gt;1959&lt;/year&gt;&lt;/dates&gt;&lt;urls&gt;&lt;/urls&gt;&lt;/record&gt;&lt;/Cite&gt;&lt;/EndNote&gt;</w:instrText>
      </w:r>
      <w:r w:rsidR="00C1693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[37]</w:t>
      </w:r>
      <w:r w:rsidR="00C16933">
        <w:rPr>
          <w:rFonts w:ascii="Times New Roman" w:eastAsia="SimSun" w:hAnsi="Times New Roman" w:cs="Times New Roman"/>
          <w:sz w:val="24"/>
          <w:szCs w:val="24"/>
          <w:lang w:bidi="ar"/>
        </w:rPr>
        <w:fldChar w:fldCharType="end"/>
      </w:r>
      <w:r w:rsidRPr="0013246B">
        <w:rPr>
          <w:rFonts w:ascii="Times New Roman" w:eastAsia="SimSun" w:hAnsi="Times New Roman" w:cs="Times New Roman"/>
          <w:sz w:val="24"/>
          <w:szCs w:val="24"/>
          <w:lang w:bidi="ar"/>
        </w:rPr>
        <w:t xml:space="preserve">. Another case is </w:t>
      </w:r>
      <w:proofErr w:type="spellStart"/>
      <w:r w:rsidRPr="0013246B">
        <w:rPr>
          <w:rFonts w:ascii="Times New Roman" w:eastAsia="SimSun" w:hAnsi="Times New Roman" w:cs="Times New Roman"/>
          <w:sz w:val="24"/>
          <w:szCs w:val="24"/>
          <w:lang w:bidi="ar"/>
        </w:rPr>
        <w:t>Nabilone</w:t>
      </w:r>
      <w:proofErr w:type="spellEnd"/>
      <w:r w:rsidRPr="0013246B">
        <w:rPr>
          <w:rFonts w:ascii="Times New Roman" w:eastAsia="SimSun" w:hAnsi="Times New Roman" w:cs="Times New Roman"/>
          <w:sz w:val="24"/>
          <w:szCs w:val="24"/>
          <w:lang w:bidi="ar"/>
        </w:rPr>
        <w:t xml:space="preserve"> drug for the treatment of Postoperative nausea and vomiting. In recent studies, </w:t>
      </w:r>
      <w:proofErr w:type="spellStart"/>
      <w:r w:rsidRPr="0013246B">
        <w:rPr>
          <w:rFonts w:ascii="Times New Roman" w:eastAsia="SimSun" w:hAnsi="Times New Roman" w:cs="Times New Roman"/>
          <w:sz w:val="24"/>
          <w:szCs w:val="24"/>
          <w:lang w:bidi="ar"/>
        </w:rPr>
        <w:t>Nabilone</w:t>
      </w:r>
      <w:proofErr w:type="spellEnd"/>
      <w:r w:rsidRPr="0013246B">
        <w:rPr>
          <w:rFonts w:ascii="Times New Roman" w:eastAsia="SimSun" w:hAnsi="Times New Roman" w:cs="Times New Roman"/>
          <w:sz w:val="24"/>
          <w:szCs w:val="24"/>
          <w:lang w:bidi="ar"/>
        </w:rPr>
        <w:t xml:space="preserve"> has been identified as a supplement to prevent Postoperative nausea and vomiting. It has been </w:t>
      </w:r>
      <w:r w:rsidR="00757CD8">
        <w:rPr>
          <w:rFonts w:ascii="Times New Roman" w:eastAsia="SimSun" w:hAnsi="Times New Roman" w:cs="Times New Roman"/>
          <w:sz w:val="24"/>
          <w:szCs w:val="24"/>
          <w:lang w:bidi="ar"/>
        </w:rPr>
        <w:t>revealed</w:t>
      </w:r>
      <w:r w:rsidRPr="0013246B">
        <w:rPr>
          <w:rFonts w:ascii="Times New Roman" w:eastAsia="SimSun" w:hAnsi="Times New Roman" w:cs="Times New Roman"/>
          <w:sz w:val="24"/>
          <w:szCs w:val="24"/>
          <w:lang w:bidi="ar"/>
        </w:rPr>
        <w:t xml:space="preserve"> previously to be clinically effective in treating chemotherapy-related nausea and vomiting </w:t>
      </w:r>
      <w:r w:rsidR="00C16933">
        <w:rPr>
          <w:rFonts w:ascii="Times New Roman" w:eastAsia="SimSun" w:hAnsi="Times New Roman" w:cs="Times New Roman"/>
          <w:sz w:val="24"/>
          <w:szCs w:val="24"/>
          <w:lang w:bidi="ar"/>
        </w:rPr>
        <w:fldChar w:fldCharType="begin"/>
      </w:r>
      <w:r w:rsidR="00044275">
        <w:rPr>
          <w:rFonts w:ascii="Times New Roman" w:eastAsia="SimSun" w:hAnsi="Times New Roman" w:cs="Times New Roman"/>
          <w:sz w:val="24"/>
          <w:szCs w:val="24"/>
          <w:lang w:bidi="ar"/>
        </w:rPr>
        <w:instrText xml:space="preserve"> ADDIN EN.CITE &lt;EndNote&gt;&lt;Cite&gt;&lt;Author&gt;Levin&lt;/Author&gt;&lt;Year&gt;2017&lt;/Year&gt;&lt;RecNum&gt;45&lt;/RecNum&gt;&lt;DisplayText&gt;[39]&lt;/DisplayText&gt;&lt;record&gt;&lt;rec-number&gt;45&lt;/rec-number&gt;&lt;foreign-keys&gt;&lt;key app="EN" db-id="2vxvez55hfatrmeefdoxvwdkxxdtea2095va" timestamp="1599554596"&gt;45&lt;/key&gt;&lt;/foreign-keys&gt;&lt;ref-type name="Journal Article"&gt;17&lt;/ref-type&gt;&lt;contributors&gt;&lt;authors&gt;&lt;author&gt;Levin, David Neville&lt;/author&gt;&lt;author&gt;Dulberg, Zachary&lt;/author&gt;&lt;author&gt;Chan, An-Wen&lt;/author&gt;&lt;author&gt;Hare, Gregory MT&lt;/author&gt;&lt;author&gt;Mazer, C David&lt;/author&gt;&lt;author&gt;Hong, Aaron&lt;/author&gt;&lt;/authors&gt;&lt;/contributors&gt;&lt;titles&gt;&lt;title&gt;A randomized-controlled trial of nabilone for the prevention of acute postoperative nausea and vomiting in elective surgery&lt;/title&gt;&lt;secondary-title&gt;Canadian Journal of Anesthesia/Journal canadien d&amp;apos;anesthésie&lt;/secondary-title&gt;&lt;/titles&gt;&lt;periodical&gt;&lt;full-title&gt;Canadian Journal of Anesthesia/Journal canadien d&amp;apos;anesthésie&lt;/full-title&gt;&lt;/periodical&gt;&lt;pages&gt;385-395&lt;/pages&gt;&lt;volume&gt;64&lt;/volume&gt;&lt;number&gt;4&lt;/number&gt;&lt;dates&gt;&lt;year&gt;2017&lt;/year&gt;&lt;/dates&gt;&lt;isbn&gt;0832-610X&lt;/isbn&gt;&lt;urls&gt;&lt;/urls&gt;&lt;/record&gt;&lt;/Cite&gt;&lt;/EndNote&gt;</w:instrText>
      </w:r>
      <w:r w:rsidR="00C16933">
        <w:rPr>
          <w:rFonts w:ascii="Times New Roman" w:eastAsia="SimSun" w:hAnsi="Times New Roman" w:cs="Times New Roman"/>
          <w:sz w:val="24"/>
          <w:szCs w:val="24"/>
          <w:lang w:bidi="ar"/>
        </w:rPr>
        <w:fldChar w:fldCharType="separate"/>
      </w:r>
      <w:r w:rsidR="00044275">
        <w:rPr>
          <w:rFonts w:ascii="Times New Roman" w:eastAsia="SimSun" w:hAnsi="Times New Roman" w:cs="Times New Roman"/>
          <w:noProof/>
          <w:sz w:val="24"/>
          <w:szCs w:val="24"/>
          <w:lang w:bidi="ar"/>
        </w:rPr>
        <w:t>[39]</w:t>
      </w:r>
      <w:r w:rsidR="00C16933">
        <w:rPr>
          <w:rFonts w:ascii="Times New Roman" w:eastAsia="SimSun" w:hAnsi="Times New Roman" w:cs="Times New Roman"/>
          <w:sz w:val="24"/>
          <w:szCs w:val="24"/>
          <w:lang w:bidi="ar"/>
        </w:rPr>
        <w:fldChar w:fldCharType="end"/>
      </w:r>
      <w:r w:rsidRPr="0013246B">
        <w:rPr>
          <w:rFonts w:ascii="Times New Roman" w:eastAsia="SimSun" w:hAnsi="Times New Roman" w:cs="Times New Roman"/>
          <w:sz w:val="24"/>
          <w:szCs w:val="24"/>
          <w:lang w:bidi="ar"/>
        </w:rPr>
        <w:t>.</w:t>
      </w:r>
      <w:ins w:id="354" w:author="Elnaz" w:date="2020-11-15T17:16:00Z">
        <w:r w:rsidR="00643B5C">
          <w:rPr>
            <w:rFonts w:ascii="Times New Roman" w:eastAsia="SimSun" w:hAnsi="Times New Roman" w:cs="Times New Roman"/>
            <w:sz w:val="24"/>
            <w:szCs w:val="24"/>
            <w:lang w:bidi="ar"/>
          </w:rPr>
          <w:t xml:space="preserve"> </w:t>
        </w:r>
      </w:ins>
      <w:ins w:id="355" w:author="Elnaz" w:date="2020-11-15T17:17:00Z">
        <w:r w:rsidR="00643B5C">
          <w:rPr>
            <w:rFonts w:ascii="Times New Roman" w:eastAsia="SimSun" w:hAnsi="Times New Roman" w:cs="Times New Roman"/>
            <w:sz w:val="24"/>
            <w:szCs w:val="24"/>
            <w:lang w:bidi="ar"/>
          </w:rPr>
          <w:t xml:space="preserve">Therefore, these examples showed how the proposed method can accurately predict </w:t>
        </w:r>
      </w:ins>
      <w:ins w:id="356" w:author="Elnaz" w:date="2020-11-15T17:20:00Z">
        <w:r w:rsidR="00643B5C">
          <w:rPr>
            <w:rFonts w:ascii="Times New Roman" w:eastAsia="SimSun" w:hAnsi="Times New Roman" w:cs="Times New Roman"/>
            <w:sz w:val="24"/>
            <w:szCs w:val="24"/>
            <w:lang w:bidi="ar"/>
          </w:rPr>
          <w:t xml:space="preserve">the usage of a </w:t>
        </w:r>
      </w:ins>
      <w:ins w:id="357" w:author="Elnaz" w:date="2020-11-15T17:17:00Z">
        <w:r w:rsidR="00643B5C">
          <w:rPr>
            <w:rFonts w:ascii="Times New Roman" w:eastAsia="SimSun" w:hAnsi="Times New Roman" w:cs="Times New Roman"/>
            <w:sz w:val="24"/>
            <w:szCs w:val="24"/>
            <w:lang w:bidi="ar"/>
          </w:rPr>
          <w:t>drug</w:t>
        </w:r>
      </w:ins>
      <w:ins w:id="358" w:author="Elnaz" w:date="2020-11-15T17:18:00Z">
        <w:r w:rsidR="00643B5C">
          <w:rPr>
            <w:rFonts w:ascii="Times New Roman" w:eastAsia="SimSun" w:hAnsi="Times New Roman" w:cs="Times New Roman"/>
            <w:sz w:val="24"/>
            <w:szCs w:val="24"/>
            <w:lang w:bidi="ar"/>
          </w:rPr>
          <w:t xml:space="preserve"> with an unknown target </w:t>
        </w:r>
      </w:ins>
      <w:ins w:id="359" w:author="Elnaz" w:date="2020-11-15T17:19:00Z">
        <w:r w:rsidR="00643B5C">
          <w:rPr>
            <w:rFonts w:ascii="Times New Roman" w:eastAsia="SimSun" w:hAnsi="Times New Roman" w:cs="Times New Roman"/>
            <w:sz w:val="24"/>
            <w:szCs w:val="24"/>
            <w:lang w:bidi="ar"/>
          </w:rPr>
          <w:t>in another disease</w:t>
        </w:r>
      </w:ins>
      <w:ins w:id="360" w:author="Elnaz" w:date="2020-11-15T17:20:00Z">
        <w:r w:rsidR="00643B5C">
          <w:rPr>
            <w:rFonts w:ascii="Times New Roman" w:eastAsia="SimSun" w:hAnsi="Times New Roman" w:cs="Times New Roman"/>
            <w:sz w:val="24"/>
            <w:szCs w:val="24"/>
            <w:lang w:bidi="ar"/>
          </w:rPr>
          <w:t>.</w:t>
        </w:r>
      </w:ins>
    </w:p>
    <w:p w14:paraId="4D15A4BE" w14:textId="411275DB" w:rsidR="00DE6732" w:rsidRPr="00F85F51" w:rsidRDefault="00C62357" w:rsidP="00DE6732">
      <w:pPr>
        <w:spacing w:line="240" w:lineRule="auto"/>
        <w:jc w:val="both"/>
        <w:rPr>
          <w:rFonts w:ascii="Times New Roman" w:eastAsia="SimSun" w:hAnsi="Times New Roman" w:cs="Times New Roman"/>
          <w:sz w:val="24"/>
          <w:szCs w:val="24"/>
          <w:lang w:bidi="ar"/>
        </w:rPr>
      </w:pPr>
      <w:r w:rsidRPr="005F1603">
        <w:rPr>
          <w:rFonts w:asciiTheme="majorBidi" w:hAnsiTheme="majorBidi" w:cstheme="majorBidi"/>
          <w:b/>
          <w:bCs/>
          <w:sz w:val="28"/>
          <w:szCs w:val="28"/>
          <w:lang w:bidi="ar"/>
        </w:rPr>
        <w:t>4</w:t>
      </w:r>
      <w:r w:rsidR="00AB1BCE" w:rsidRPr="005F1603">
        <w:rPr>
          <w:rFonts w:asciiTheme="majorBidi" w:hAnsiTheme="majorBidi" w:cstheme="majorBidi"/>
          <w:b/>
          <w:bCs/>
          <w:sz w:val="28"/>
          <w:szCs w:val="28"/>
          <w:lang w:bidi="ar"/>
        </w:rPr>
        <w:t xml:space="preserve"> </w:t>
      </w:r>
      <w:r w:rsidR="005F1603" w:rsidRPr="005F1603">
        <w:rPr>
          <w:rFonts w:asciiTheme="majorBidi" w:hAnsiTheme="majorBidi" w:cstheme="majorBidi"/>
          <w:b/>
          <w:bCs/>
          <w:sz w:val="28"/>
          <w:szCs w:val="28"/>
          <w:lang w:bidi="ar"/>
        </w:rPr>
        <w:t>summary</w:t>
      </w:r>
    </w:p>
    <w:p w14:paraId="00E4F053" w14:textId="1EEF34EF" w:rsidR="0013246B" w:rsidRPr="0013246B" w:rsidRDefault="0013246B" w:rsidP="008E44DE">
      <w:pPr>
        <w:spacing w:line="240" w:lineRule="auto"/>
        <w:jc w:val="both"/>
        <w:rPr>
          <w:rFonts w:ascii="Times New Roman" w:eastAsia="Times New Roman" w:hAnsi="Times New Roman" w:cs="Times New Roman"/>
          <w:color w:val="0E101A"/>
          <w:sz w:val="24"/>
          <w:szCs w:val="24"/>
          <w:lang w:eastAsia="en-US"/>
        </w:rPr>
      </w:pPr>
      <w:r w:rsidRPr="005F1603">
        <w:rPr>
          <w:rFonts w:asciiTheme="majorBidi" w:eastAsia="Times New Roman" w:hAnsiTheme="majorBidi" w:cstheme="majorBidi"/>
          <w:color w:val="0E101A"/>
          <w:sz w:val="24"/>
          <w:szCs w:val="24"/>
          <w:lang w:eastAsia="en-US"/>
        </w:rPr>
        <w:t xml:space="preserve">Predicting </w:t>
      </w:r>
      <w:r w:rsidR="00B61771">
        <w:rPr>
          <w:rFonts w:asciiTheme="majorBidi" w:eastAsia="Times New Roman" w:hAnsiTheme="majorBidi" w:cstheme="majorBidi"/>
          <w:color w:val="0E101A"/>
          <w:sz w:val="24"/>
          <w:szCs w:val="24"/>
          <w:lang w:eastAsia="en-US"/>
        </w:rPr>
        <w:t xml:space="preserve">the </w:t>
      </w:r>
      <w:r w:rsidRPr="005F1603">
        <w:rPr>
          <w:rFonts w:asciiTheme="majorBidi" w:eastAsia="Times New Roman" w:hAnsiTheme="majorBidi" w:cstheme="majorBidi"/>
          <w:color w:val="0E101A"/>
          <w:sz w:val="24"/>
          <w:szCs w:val="24"/>
          <w:lang w:eastAsia="en-US"/>
        </w:rPr>
        <w:t xml:space="preserve">drug-disease associations </w:t>
      </w:r>
      <w:r w:rsidR="00B9744A">
        <w:rPr>
          <w:rFonts w:asciiTheme="majorBidi" w:eastAsia="Times New Roman" w:hAnsiTheme="majorBidi" w:cstheme="majorBidi"/>
          <w:color w:val="0E101A"/>
          <w:sz w:val="24"/>
          <w:szCs w:val="24"/>
          <w:lang w:eastAsia="en-US"/>
        </w:rPr>
        <w:t>is considered as an integral</w:t>
      </w:r>
      <w:r w:rsidR="00B61771">
        <w:rPr>
          <w:rFonts w:asciiTheme="majorBidi" w:eastAsia="Times New Roman" w:hAnsiTheme="majorBidi" w:cstheme="majorBidi"/>
          <w:color w:val="0E101A"/>
          <w:sz w:val="24"/>
          <w:szCs w:val="24"/>
          <w:lang w:eastAsia="en-US"/>
        </w:rPr>
        <w:t xml:space="preserve"> part of </w:t>
      </w:r>
      <w:r w:rsidR="00B61771" w:rsidRPr="00B61771">
        <w:rPr>
          <w:rFonts w:asciiTheme="majorBidi" w:eastAsia="Times New Roman" w:hAnsiTheme="majorBidi" w:cstheme="majorBidi"/>
          <w:color w:val="0E101A"/>
          <w:sz w:val="24"/>
          <w:szCs w:val="24"/>
          <w:lang w:eastAsia="en-US"/>
        </w:rPr>
        <w:t>medical science</w:t>
      </w:r>
      <w:r w:rsidRPr="005F1603">
        <w:rPr>
          <w:rFonts w:asciiTheme="majorBidi" w:eastAsia="Times New Roman" w:hAnsiTheme="majorBidi" w:cstheme="majorBidi"/>
          <w:color w:val="0E101A"/>
          <w:sz w:val="24"/>
          <w:szCs w:val="24"/>
          <w:lang w:eastAsia="en-US"/>
        </w:rPr>
        <w:t xml:space="preserve"> because the drugs </w:t>
      </w:r>
      <w:r w:rsidR="00B61771">
        <w:rPr>
          <w:rFonts w:asciiTheme="majorBidi" w:eastAsia="Times New Roman" w:hAnsiTheme="majorBidi" w:cstheme="majorBidi"/>
          <w:color w:val="0E101A"/>
          <w:sz w:val="24"/>
          <w:szCs w:val="24"/>
          <w:lang w:eastAsia="en-US"/>
        </w:rPr>
        <w:t>are playing a prominent role</w:t>
      </w:r>
      <w:r w:rsidRPr="005F1603">
        <w:rPr>
          <w:rFonts w:asciiTheme="majorBidi" w:eastAsia="Times New Roman" w:hAnsiTheme="majorBidi" w:cstheme="majorBidi"/>
          <w:color w:val="0E101A"/>
          <w:sz w:val="24"/>
          <w:szCs w:val="24"/>
          <w:lang w:eastAsia="en-US"/>
        </w:rPr>
        <w:t xml:space="preserve"> in the treatment of other diseases and their original indications. Drug </w:t>
      </w:r>
      <w:r w:rsidR="003B5F8B" w:rsidRPr="005F1603">
        <w:rPr>
          <w:rFonts w:asciiTheme="majorBidi" w:eastAsia="Times New Roman" w:hAnsiTheme="majorBidi" w:cstheme="majorBidi"/>
          <w:color w:val="0E101A"/>
          <w:sz w:val="24"/>
          <w:szCs w:val="24"/>
          <w:lang w:eastAsia="en-US"/>
        </w:rPr>
        <w:t>repurposing</w:t>
      </w:r>
      <w:r w:rsidRPr="005F1603">
        <w:rPr>
          <w:rFonts w:asciiTheme="majorBidi" w:eastAsia="Times New Roman" w:hAnsiTheme="majorBidi" w:cstheme="majorBidi"/>
          <w:color w:val="0E101A"/>
          <w:sz w:val="24"/>
          <w:szCs w:val="24"/>
          <w:lang w:eastAsia="en-US"/>
        </w:rPr>
        <w:t xml:space="preserve"> </w:t>
      </w:r>
      <w:r w:rsidR="00B61771">
        <w:rPr>
          <w:rFonts w:asciiTheme="majorBidi" w:eastAsia="Times New Roman" w:hAnsiTheme="majorBidi" w:cstheme="majorBidi"/>
          <w:color w:val="0E101A"/>
          <w:sz w:val="24"/>
          <w:szCs w:val="24"/>
          <w:lang w:eastAsia="en-US"/>
        </w:rPr>
        <w:t>has this ability to</w:t>
      </w:r>
      <w:r w:rsidRPr="005F1603">
        <w:rPr>
          <w:rFonts w:asciiTheme="majorBidi" w:eastAsia="Times New Roman" w:hAnsiTheme="majorBidi" w:cstheme="majorBidi"/>
          <w:color w:val="0E101A"/>
          <w:sz w:val="24"/>
          <w:szCs w:val="24"/>
          <w:lang w:eastAsia="en-US"/>
        </w:rPr>
        <w:t xml:space="preserve"> reduce the time and cost of drug discovery and development phases. Due to the importance of these problems, many studies have used bioinformatics and computational biology to predict drug-disease associations by analyzing various types of data</w:t>
      </w:r>
      <w:r w:rsidR="00B61771">
        <w:rPr>
          <w:rFonts w:asciiTheme="majorBidi" w:eastAsia="Times New Roman" w:hAnsiTheme="majorBidi" w:cstheme="majorBidi"/>
          <w:color w:val="0E101A"/>
          <w:sz w:val="24"/>
          <w:szCs w:val="24"/>
          <w:lang w:eastAsia="en-US"/>
        </w:rPr>
        <w:t>, indeed</w:t>
      </w:r>
      <w:r w:rsidR="00E944F2">
        <w:rPr>
          <w:rFonts w:asciiTheme="majorBidi" w:eastAsia="Times New Roman" w:hAnsiTheme="majorBidi" w:cstheme="majorBidi"/>
          <w:color w:val="0E101A"/>
          <w:sz w:val="24"/>
          <w:szCs w:val="24"/>
          <w:lang w:eastAsia="en-US"/>
        </w:rPr>
        <w:t xml:space="preserve"> </w:t>
      </w:r>
      <w:r w:rsidR="00B61771">
        <w:rPr>
          <w:rFonts w:asciiTheme="majorBidi" w:eastAsia="Times New Roman" w:hAnsiTheme="majorBidi" w:cstheme="majorBidi"/>
          <w:color w:val="0E101A"/>
          <w:sz w:val="24"/>
          <w:szCs w:val="24"/>
          <w:lang w:eastAsia="en-US"/>
        </w:rPr>
        <w:t>t</w:t>
      </w:r>
      <w:r w:rsidR="00E944F2" w:rsidRPr="00E944F2">
        <w:rPr>
          <w:rFonts w:asciiTheme="majorBidi" w:eastAsia="Times New Roman" w:hAnsiTheme="majorBidi" w:cstheme="majorBidi"/>
          <w:color w:val="0E101A"/>
          <w:sz w:val="24"/>
          <w:szCs w:val="24"/>
          <w:lang w:eastAsia="en-US"/>
        </w:rPr>
        <w:t>he aim</w:t>
      </w:r>
      <w:r w:rsidR="00B61771">
        <w:rPr>
          <w:rFonts w:asciiTheme="majorBidi" w:eastAsia="Times New Roman" w:hAnsiTheme="majorBidi" w:cstheme="majorBidi"/>
          <w:color w:val="0E101A"/>
          <w:sz w:val="24"/>
          <w:szCs w:val="24"/>
          <w:lang w:eastAsia="en-US"/>
        </w:rPr>
        <w:t xml:space="preserve"> in this research</w:t>
      </w:r>
      <w:r w:rsidR="00E944F2" w:rsidRPr="00E944F2">
        <w:rPr>
          <w:rFonts w:asciiTheme="majorBidi" w:eastAsia="Times New Roman" w:hAnsiTheme="majorBidi" w:cstheme="majorBidi"/>
          <w:color w:val="0E101A"/>
          <w:sz w:val="24"/>
          <w:szCs w:val="24"/>
          <w:lang w:eastAsia="en-US"/>
        </w:rPr>
        <w:t xml:space="preserve"> is to </w:t>
      </w:r>
      <w:r w:rsidR="00E944F2">
        <w:rPr>
          <w:rFonts w:asciiTheme="majorBidi" w:eastAsia="Times New Roman" w:hAnsiTheme="majorBidi" w:cstheme="majorBidi"/>
          <w:color w:val="0E101A"/>
          <w:sz w:val="24"/>
          <w:szCs w:val="24"/>
          <w:lang w:eastAsia="en-US"/>
        </w:rPr>
        <w:t>present</w:t>
      </w:r>
      <w:r w:rsidR="00E944F2" w:rsidRPr="00E944F2">
        <w:rPr>
          <w:rFonts w:asciiTheme="majorBidi" w:eastAsia="Times New Roman" w:hAnsiTheme="majorBidi" w:cstheme="majorBidi"/>
          <w:color w:val="0E101A"/>
          <w:sz w:val="24"/>
          <w:szCs w:val="24"/>
          <w:lang w:eastAsia="en-US"/>
        </w:rPr>
        <w:t xml:space="preserve"> more sophisticated methods </w:t>
      </w:r>
      <w:r w:rsidR="00E944F2">
        <w:rPr>
          <w:rFonts w:asciiTheme="majorBidi" w:eastAsia="Times New Roman" w:hAnsiTheme="majorBidi" w:cstheme="majorBidi"/>
          <w:color w:val="0E101A"/>
          <w:sz w:val="24"/>
          <w:szCs w:val="24"/>
          <w:lang w:eastAsia="en-US"/>
        </w:rPr>
        <w:t>to overcome these problems.</w:t>
      </w:r>
      <w:r w:rsidRPr="005F1603">
        <w:rPr>
          <w:rFonts w:asciiTheme="majorBidi" w:eastAsia="Times New Roman" w:hAnsiTheme="majorBidi" w:cstheme="majorBidi"/>
          <w:color w:val="0E101A"/>
          <w:sz w:val="24"/>
          <w:szCs w:val="24"/>
          <w:lang w:eastAsia="en-US"/>
        </w:rPr>
        <w:t xml:space="preserve"> Based on the hypothesis that states similar drugs </w:t>
      </w:r>
      <w:r w:rsidR="00A830D4">
        <w:rPr>
          <w:rFonts w:asciiTheme="majorBidi" w:eastAsia="Times New Roman" w:hAnsiTheme="majorBidi" w:cstheme="majorBidi"/>
          <w:color w:val="0E101A"/>
          <w:sz w:val="24"/>
          <w:szCs w:val="24"/>
          <w:lang w:eastAsia="en-US"/>
        </w:rPr>
        <w:t>are able to</w:t>
      </w:r>
      <w:r w:rsidR="00A830D4" w:rsidRPr="005F1603">
        <w:rPr>
          <w:rFonts w:asciiTheme="majorBidi" w:eastAsia="Times New Roman" w:hAnsiTheme="majorBidi" w:cstheme="majorBidi"/>
          <w:color w:val="0E101A"/>
          <w:sz w:val="24"/>
          <w:szCs w:val="24"/>
          <w:lang w:eastAsia="en-US"/>
        </w:rPr>
        <w:t xml:space="preserve"> </w:t>
      </w:r>
      <w:r w:rsidRPr="005F1603">
        <w:rPr>
          <w:rFonts w:asciiTheme="majorBidi" w:eastAsia="Times New Roman" w:hAnsiTheme="majorBidi" w:cstheme="majorBidi"/>
          <w:color w:val="0E101A"/>
          <w:sz w:val="24"/>
          <w:szCs w:val="24"/>
          <w:lang w:eastAsia="en-US"/>
        </w:rPr>
        <w:t xml:space="preserve">have similar functions, and also similar diseases </w:t>
      </w:r>
      <w:r w:rsidR="00A830D4">
        <w:rPr>
          <w:rFonts w:asciiTheme="majorBidi" w:eastAsia="Times New Roman" w:hAnsiTheme="majorBidi" w:cstheme="majorBidi"/>
          <w:color w:val="0E101A"/>
          <w:sz w:val="24"/>
          <w:szCs w:val="24"/>
          <w:lang w:eastAsia="en-US"/>
        </w:rPr>
        <w:t>are able to have</w:t>
      </w:r>
      <w:r w:rsidRPr="005F1603">
        <w:rPr>
          <w:rFonts w:asciiTheme="majorBidi" w:eastAsia="Times New Roman" w:hAnsiTheme="majorBidi" w:cstheme="majorBidi"/>
          <w:color w:val="0E101A"/>
          <w:sz w:val="24"/>
          <w:szCs w:val="24"/>
          <w:lang w:eastAsia="en-US"/>
        </w:rPr>
        <w:t xml:space="preserve"> similar treatments, the similarity of drugs and diseases </w:t>
      </w:r>
      <w:r w:rsidR="00A830D4">
        <w:rPr>
          <w:rFonts w:asciiTheme="majorBidi" w:eastAsia="Times New Roman" w:hAnsiTheme="majorBidi" w:cstheme="majorBidi"/>
          <w:color w:val="0E101A"/>
          <w:sz w:val="24"/>
          <w:szCs w:val="24"/>
          <w:lang w:eastAsia="en-US"/>
        </w:rPr>
        <w:t>could be</w:t>
      </w:r>
      <w:r w:rsidRPr="005F1603">
        <w:rPr>
          <w:rFonts w:asciiTheme="majorBidi" w:eastAsia="Times New Roman" w:hAnsiTheme="majorBidi" w:cstheme="majorBidi"/>
          <w:color w:val="0E101A"/>
          <w:sz w:val="24"/>
          <w:szCs w:val="24"/>
          <w:lang w:eastAsia="en-US"/>
        </w:rPr>
        <w:t xml:space="preserve"> used for drug </w:t>
      </w:r>
      <w:r w:rsidR="003B5F8B" w:rsidRPr="005F1603">
        <w:rPr>
          <w:rFonts w:asciiTheme="majorBidi" w:eastAsia="Times New Roman" w:hAnsiTheme="majorBidi" w:cstheme="majorBidi"/>
          <w:color w:val="0E101A"/>
          <w:sz w:val="24"/>
          <w:szCs w:val="24"/>
          <w:lang w:eastAsia="en-US"/>
        </w:rPr>
        <w:t>repurposing</w:t>
      </w:r>
      <w:r w:rsidRPr="005F1603">
        <w:rPr>
          <w:rFonts w:asciiTheme="majorBidi" w:eastAsia="Times New Roman" w:hAnsiTheme="majorBidi" w:cstheme="majorBidi"/>
          <w:color w:val="0E101A"/>
          <w:sz w:val="24"/>
          <w:szCs w:val="24"/>
          <w:lang w:eastAsia="en-US"/>
        </w:rPr>
        <w:t xml:space="preserve">. In this study, </w:t>
      </w:r>
      <w:r w:rsidR="00ED7F5D">
        <w:rPr>
          <w:rFonts w:asciiTheme="majorBidi" w:eastAsia="Times New Roman" w:hAnsiTheme="majorBidi" w:cstheme="majorBidi"/>
          <w:color w:val="0E101A"/>
          <w:sz w:val="24"/>
          <w:szCs w:val="24"/>
          <w:lang w:eastAsia="en-US"/>
        </w:rPr>
        <w:t xml:space="preserve">DRSE, </w:t>
      </w:r>
      <w:r w:rsidRPr="005F1603">
        <w:rPr>
          <w:rFonts w:asciiTheme="majorBidi" w:eastAsia="Times New Roman" w:hAnsiTheme="majorBidi" w:cstheme="majorBidi"/>
          <w:color w:val="0E101A"/>
          <w:sz w:val="24"/>
          <w:szCs w:val="24"/>
          <w:lang w:eastAsia="en-US"/>
        </w:rPr>
        <w:t xml:space="preserve">a method </w:t>
      </w:r>
      <w:r w:rsidR="00ED7F5D">
        <w:rPr>
          <w:rFonts w:asciiTheme="majorBidi" w:eastAsia="Times New Roman" w:hAnsiTheme="majorBidi" w:cstheme="majorBidi"/>
          <w:color w:val="0E101A"/>
          <w:sz w:val="24"/>
          <w:szCs w:val="24"/>
          <w:lang w:eastAsia="en-US"/>
        </w:rPr>
        <w:t>for</w:t>
      </w:r>
      <w:r w:rsidRPr="005F1603">
        <w:rPr>
          <w:rFonts w:asciiTheme="majorBidi" w:eastAsia="Times New Roman" w:hAnsiTheme="majorBidi" w:cstheme="majorBidi"/>
          <w:color w:val="0E101A"/>
          <w:sz w:val="24"/>
          <w:szCs w:val="24"/>
          <w:lang w:eastAsia="en-US"/>
        </w:rPr>
        <w:t xml:space="preserve"> drug-disease </w:t>
      </w:r>
      <w:proofErr w:type="gramStart"/>
      <w:r w:rsidRPr="005F1603">
        <w:rPr>
          <w:rFonts w:asciiTheme="majorBidi" w:eastAsia="Times New Roman" w:hAnsiTheme="majorBidi" w:cstheme="majorBidi"/>
          <w:color w:val="0E101A"/>
          <w:sz w:val="24"/>
          <w:szCs w:val="24"/>
          <w:lang w:eastAsia="en-US"/>
        </w:rPr>
        <w:t>associations</w:t>
      </w:r>
      <w:proofErr w:type="gramEnd"/>
      <w:r w:rsidR="00ED7F5D">
        <w:rPr>
          <w:rFonts w:asciiTheme="majorBidi" w:eastAsia="Times New Roman" w:hAnsiTheme="majorBidi" w:cstheme="majorBidi"/>
          <w:color w:val="0E101A"/>
          <w:sz w:val="24"/>
          <w:szCs w:val="24"/>
          <w:lang w:eastAsia="en-US"/>
        </w:rPr>
        <w:t xml:space="preserve"> prediction</w:t>
      </w:r>
      <w:r w:rsidRPr="005F1603">
        <w:rPr>
          <w:rFonts w:asciiTheme="majorBidi" w:eastAsia="Times New Roman" w:hAnsiTheme="majorBidi" w:cstheme="majorBidi"/>
          <w:color w:val="0E101A"/>
          <w:sz w:val="24"/>
          <w:szCs w:val="24"/>
          <w:lang w:eastAsia="en-US"/>
        </w:rPr>
        <w:t xml:space="preserve"> using various drug features such as chemical structure, side-effects, target protein, and an integrated disease similarity matrix has been proposed.</w:t>
      </w:r>
      <w:r w:rsidR="00A830D4">
        <w:rPr>
          <w:rFonts w:ascii="Times New Roman" w:eastAsia="SimSun" w:hAnsi="Times New Roman" w:cs="Times New Roman"/>
          <w:sz w:val="24"/>
          <w:szCs w:val="24"/>
          <w:lang w:bidi="ar"/>
        </w:rPr>
        <w:t xml:space="preserve"> </w:t>
      </w:r>
      <w:r w:rsidRPr="0013246B">
        <w:rPr>
          <w:rFonts w:ascii="Times New Roman" w:eastAsia="Times New Roman" w:hAnsi="Times New Roman" w:cs="Times New Roman"/>
          <w:color w:val="0E101A"/>
          <w:sz w:val="24"/>
          <w:szCs w:val="24"/>
          <w:lang w:eastAsia="en-US"/>
        </w:rPr>
        <w:t xml:space="preserve">The proposed method in this research uses a random walk with restart and feature compacting technique along with matrix factorization for </w:t>
      </w:r>
      <w:r w:rsidR="008E44DE">
        <w:rPr>
          <w:rFonts w:ascii="Times New Roman" w:eastAsia="Times New Roman" w:hAnsi="Times New Roman" w:cs="Times New Roman"/>
          <w:color w:val="0E101A"/>
          <w:sz w:val="24"/>
          <w:szCs w:val="24"/>
          <w:lang w:eastAsia="en-US"/>
        </w:rPr>
        <w:t>drug-disease association prediction</w:t>
      </w:r>
      <w:r w:rsidRPr="0013246B">
        <w:rPr>
          <w:rFonts w:ascii="Times New Roman" w:eastAsia="Times New Roman" w:hAnsi="Times New Roman" w:cs="Times New Roman"/>
          <w:color w:val="0E101A"/>
          <w:sz w:val="24"/>
          <w:szCs w:val="24"/>
          <w:lang w:eastAsia="en-US"/>
        </w:rPr>
        <w:t>.</w:t>
      </w:r>
    </w:p>
    <w:p w14:paraId="69E46349" w14:textId="050ABA15" w:rsidR="0013246B" w:rsidRPr="0013246B" w:rsidRDefault="0013246B" w:rsidP="00C413DA">
      <w:p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The method performance was evaluated by stratified five</w:t>
      </w:r>
      <w:r w:rsidR="006E59FE">
        <w:rPr>
          <w:rFonts w:ascii="Times New Roman" w:eastAsia="Times New Roman" w:hAnsi="Times New Roman" w:cs="Times New Roman"/>
          <w:color w:val="0E101A"/>
          <w:sz w:val="24"/>
          <w:szCs w:val="24"/>
          <w:lang w:eastAsia="en-US"/>
        </w:rPr>
        <w:t>-</w:t>
      </w:r>
      <w:r w:rsidRPr="0013246B">
        <w:rPr>
          <w:rFonts w:ascii="Times New Roman" w:eastAsia="Times New Roman" w:hAnsi="Times New Roman" w:cs="Times New Roman"/>
          <w:color w:val="0E101A"/>
          <w:sz w:val="24"/>
          <w:szCs w:val="24"/>
          <w:lang w:eastAsia="en-US"/>
        </w:rPr>
        <w:t xml:space="preserve">fold cross-validation with AUC and AUPR criteria. The method obtained AUC and AUPR of 93.23% and 94.83%, respectively. The efficiency of each similarity matrix in the improvement of model performance was also </w:t>
      </w:r>
      <w:r w:rsidR="00196020">
        <w:rPr>
          <w:rFonts w:ascii="Times New Roman" w:eastAsia="Times New Roman" w:hAnsi="Times New Roman" w:cs="Times New Roman"/>
          <w:color w:val="0E101A"/>
          <w:sz w:val="24"/>
          <w:szCs w:val="24"/>
          <w:lang w:eastAsia="en-US"/>
        </w:rPr>
        <w:t>examined</w:t>
      </w:r>
      <w:r w:rsidRPr="0013246B">
        <w:rPr>
          <w:rFonts w:ascii="Times New Roman" w:eastAsia="Times New Roman" w:hAnsi="Times New Roman" w:cs="Times New Roman"/>
          <w:color w:val="0E101A"/>
          <w:sz w:val="24"/>
          <w:szCs w:val="24"/>
          <w:lang w:eastAsia="en-US"/>
        </w:rPr>
        <w:t>. Among the similarities, structural similarity and ontological similarity obtained better results than other features.</w:t>
      </w:r>
      <w:r w:rsidR="00196020">
        <w:rPr>
          <w:rFonts w:ascii="Times New Roman" w:eastAsia="Times New Roman" w:hAnsi="Times New Roman" w:cs="Times New Roman"/>
          <w:color w:val="0E101A"/>
          <w:sz w:val="24"/>
          <w:szCs w:val="24"/>
          <w:lang w:eastAsia="en-US"/>
        </w:rPr>
        <w:t xml:space="preserve"> </w:t>
      </w:r>
      <w:r w:rsidR="00196020" w:rsidRPr="00196020">
        <w:rPr>
          <w:rFonts w:ascii="Times New Roman" w:eastAsia="Times New Roman" w:hAnsi="Times New Roman" w:cs="Times New Roman"/>
          <w:color w:val="0E101A"/>
          <w:sz w:val="24"/>
          <w:szCs w:val="24"/>
          <w:lang w:eastAsia="en-US"/>
        </w:rPr>
        <w:t>In summary, this paper argued that</w:t>
      </w:r>
      <w:r w:rsidR="00196020">
        <w:rPr>
          <w:rFonts w:ascii="Times New Roman" w:eastAsia="Times New Roman" w:hAnsi="Times New Roman" w:cs="Times New Roman"/>
          <w:color w:val="0E101A"/>
          <w:sz w:val="24"/>
          <w:szCs w:val="24"/>
          <w:lang w:eastAsia="en-US"/>
        </w:rPr>
        <w:t xml:space="preserve"> the proposed method ha</w:t>
      </w:r>
      <w:r w:rsidR="00971EAA">
        <w:rPr>
          <w:rFonts w:ascii="Times New Roman" w:eastAsia="Times New Roman" w:hAnsi="Times New Roman" w:cs="Times New Roman"/>
          <w:color w:val="0E101A"/>
          <w:sz w:val="24"/>
          <w:szCs w:val="24"/>
          <w:lang w:eastAsia="en-US"/>
        </w:rPr>
        <w:t>s</w:t>
      </w:r>
      <w:r w:rsidR="00196020">
        <w:rPr>
          <w:rFonts w:ascii="Times New Roman" w:eastAsia="Times New Roman" w:hAnsi="Times New Roman" w:cs="Times New Roman"/>
          <w:color w:val="0E101A"/>
          <w:sz w:val="24"/>
          <w:szCs w:val="24"/>
          <w:lang w:eastAsia="en-US"/>
        </w:rPr>
        <w:t xml:space="preserve"> a number of advantages over the previous ones. </w:t>
      </w:r>
      <w:r w:rsidRPr="0013246B">
        <w:rPr>
          <w:rFonts w:ascii="Times New Roman" w:eastAsia="Times New Roman" w:hAnsi="Times New Roman" w:cs="Times New Roman"/>
          <w:color w:val="0E101A"/>
          <w:sz w:val="24"/>
          <w:szCs w:val="24"/>
          <w:lang w:eastAsia="en-US"/>
        </w:rPr>
        <w:t xml:space="preserve">Studies have </w:t>
      </w:r>
      <w:r w:rsidR="00196020">
        <w:rPr>
          <w:rFonts w:ascii="Times New Roman" w:eastAsia="Times New Roman" w:hAnsi="Times New Roman" w:cs="Times New Roman"/>
          <w:color w:val="0E101A"/>
          <w:sz w:val="24"/>
          <w:szCs w:val="24"/>
          <w:lang w:eastAsia="en-US"/>
        </w:rPr>
        <w:t>also revealed</w:t>
      </w:r>
      <w:r w:rsidR="00196020" w:rsidRPr="0013246B">
        <w:rPr>
          <w:rFonts w:ascii="Times New Roman" w:eastAsia="Times New Roman" w:hAnsi="Times New Roman" w:cs="Times New Roman"/>
          <w:color w:val="0E101A"/>
          <w:sz w:val="24"/>
          <w:szCs w:val="24"/>
          <w:lang w:eastAsia="en-US"/>
        </w:rPr>
        <w:t xml:space="preserve"> </w:t>
      </w:r>
      <w:r w:rsidRPr="0013246B">
        <w:rPr>
          <w:rFonts w:ascii="Times New Roman" w:eastAsia="Times New Roman" w:hAnsi="Times New Roman" w:cs="Times New Roman"/>
          <w:color w:val="0E101A"/>
          <w:sz w:val="24"/>
          <w:szCs w:val="24"/>
          <w:lang w:eastAsia="en-US"/>
        </w:rPr>
        <w:t>that using a combination of different features can boost</w:t>
      </w:r>
      <w:r w:rsidR="00196020">
        <w:rPr>
          <w:rFonts w:ascii="Times New Roman" w:eastAsia="Times New Roman" w:hAnsi="Times New Roman" w:cs="Times New Roman"/>
          <w:color w:val="0E101A"/>
          <w:sz w:val="24"/>
          <w:szCs w:val="24"/>
          <w:lang w:eastAsia="en-US"/>
        </w:rPr>
        <w:t xml:space="preserve"> the</w:t>
      </w:r>
      <w:r w:rsidRPr="0013246B">
        <w:rPr>
          <w:rFonts w:ascii="Times New Roman" w:eastAsia="Times New Roman" w:hAnsi="Times New Roman" w:cs="Times New Roman"/>
          <w:color w:val="0E101A"/>
          <w:sz w:val="24"/>
          <w:szCs w:val="24"/>
          <w:lang w:eastAsia="en-US"/>
        </w:rPr>
        <w:t xml:space="preserve"> accuracy and prove the efficiency of the method in data compacting and integrating.</w:t>
      </w:r>
    </w:p>
    <w:p w14:paraId="79C1DE21" w14:textId="42D4D5B4" w:rsidR="0013246B" w:rsidRPr="0013246B" w:rsidRDefault="0013246B" w:rsidP="00C413DA">
      <w:p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For further analysis, case studies have</w:t>
      </w:r>
      <w:r w:rsidR="00971EAA">
        <w:rPr>
          <w:rFonts w:ascii="Times New Roman" w:eastAsia="Times New Roman" w:hAnsi="Times New Roman" w:cs="Times New Roman"/>
          <w:color w:val="0E101A"/>
          <w:sz w:val="24"/>
          <w:szCs w:val="24"/>
          <w:lang w:eastAsia="en-US"/>
        </w:rPr>
        <w:t xml:space="preserve"> been </w:t>
      </w:r>
      <w:r w:rsidRPr="0013246B">
        <w:rPr>
          <w:rFonts w:ascii="Times New Roman" w:eastAsia="Times New Roman" w:hAnsi="Times New Roman" w:cs="Times New Roman"/>
          <w:color w:val="0E101A"/>
          <w:sz w:val="24"/>
          <w:szCs w:val="24"/>
          <w:lang w:eastAsia="en-US"/>
        </w:rPr>
        <w:t xml:space="preserve">performed on false-positive predictions. Evaluations </w:t>
      </w:r>
      <w:r w:rsidR="00196020">
        <w:rPr>
          <w:rFonts w:ascii="Times New Roman" w:eastAsia="Times New Roman" w:hAnsi="Times New Roman" w:cs="Times New Roman"/>
          <w:color w:val="0E101A"/>
          <w:sz w:val="24"/>
          <w:szCs w:val="24"/>
          <w:lang w:eastAsia="en-US"/>
        </w:rPr>
        <w:t>demonstrated</w:t>
      </w:r>
      <w:r w:rsidR="00196020" w:rsidRPr="0013246B">
        <w:rPr>
          <w:rFonts w:ascii="Times New Roman" w:eastAsia="Times New Roman" w:hAnsi="Times New Roman" w:cs="Times New Roman"/>
          <w:color w:val="0E101A"/>
          <w:sz w:val="24"/>
          <w:szCs w:val="24"/>
          <w:lang w:eastAsia="en-US"/>
        </w:rPr>
        <w:t xml:space="preserve"> </w:t>
      </w:r>
      <w:r w:rsidRPr="0013246B">
        <w:rPr>
          <w:rFonts w:ascii="Times New Roman" w:eastAsia="Times New Roman" w:hAnsi="Times New Roman" w:cs="Times New Roman"/>
          <w:color w:val="0E101A"/>
          <w:sz w:val="24"/>
          <w:szCs w:val="24"/>
          <w:lang w:eastAsia="en-US"/>
        </w:rPr>
        <w:t xml:space="preserve">that the proposed method </w:t>
      </w:r>
      <w:r w:rsidR="00196020">
        <w:rPr>
          <w:rFonts w:ascii="Times New Roman" w:eastAsia="Times New Roman" w:hAnsi="Times New Roman" w:cs="Times New Roman"/>
          <w:color w:val="0E101A"/>
          <w:sz w:val="24"/>
          <w:szCs w:val="24"/>
          <w:lang w:eastAsia="en-US"/>
        </w:rPr>
        <w:t>is able to</w:t>
      </w:r>
      <w:r w:rsidRPr="0013246B">
        <w:rPr>
          <w:rFonts w:ascii="Times New Roman" w:eastAsia="Times New Roman" w:hAnsi="Times New Roman" w:cs="Times New Roman"/>
          <w:color w:val="0E101A"/>
          <w:sz w:val="24"/>
          <w:szCs w:val="24"/>
          <w:lang w:eastAsia="en-US"/>
        </w:rPr>
        <w:t xml:space="preserve"> predict unknown interactions by considering side effects and other features.</w:t>
      </w:r>
    </w:p>
    <w:p w14:paraId="1D7391E6" w14:textId="72DECB5C" w:rsidR="0013246B" w:rsidRDefault="00D060A4" w:rsidP="00C413DA">
      <w:pPr>
        <w:spacing w:after="0" w:line="240" w:lineRule="auto"/>
        <w:jc w:val="both"/>
        <w:rPr>
          <w:rFonts w:ascii="Times New Roman" w:eastAsia="Times New Roman" w:hAnsi="Times New Roman" w:cs="Times New Roman"/>
          <w:color w:val="0E101A"/>
          <w:sz w:val="24"/>
          <w:szCs w:val="24"/>
          <w:lang w:eastAsia="en-US"/>
        </w:rPr>
      </w:pPr>
      <w:r>
        <w:rPr>
          <w:rFonts w:ascii="Times New Roman" w:eastAsia="Times New Roman" w:hAnsi="Times New Roman" w:cs="Times New Roman"/>
          <w:color w:val="0E101A"/>
          <w:sz w:val="24"/>
          <w:szCs w:val="24"/>
          <w:lang w:eastAsia="en-US"/>
        </w:rPr>
        <w:t>In the end, a</w:t>
      </w:r>
      <w:r w:rsidRPr="00D060A4">
        <w:rPr>
          <w:rFonts w:ascii="Times New Roman" w:eastAsia="Times New Roman" w:hAnsi="Times New Roman" w:cs="Times New Roman"/>
          <w:color w:val="0E101A"/>
          <w:sz w:val="24"/>
          <w:szCs w:val="24"/>
          <w:lang w:eastAsia="en-US"/>
        </w:rPr>
        <w:t xml:space="preserve"> number of recommendations for future research are given</w:t>
      </w:r>
      <w:r>
        <w:rPr>
          <w:rFonts w:ascii="Times New Roman" w:eastAsia="Times New Roman" w:hAnsi="Times New Roman" w:cs="Times New Roman"/>
          <w:color w:val="0E101A"/>
          <w:sz w:val="24"/>
          <w:szCs w:val="24"/>
          <w:lang w:eastAsia="en-US"/>
        </w:rPr>
        <w:t xml:space="preserve"> below</w:t>
      </w:r>
      <w:r w:rsidR="0013246B" w:rsidRPr="0013246B">
        <w:rPr>
          <w:rFonts w:ascii="Times New Roman" w:eastAsia="Times New Roman" w:hAnsi="Times New Roman" w:cs="Times New Roman"/>
          <w:color w:val="0E101A"/>
          <w:sz w:val="24"/>
          <w:szCs w:val="24"/>
          <w:lang w:eastAsia="en-US"/>
        </w:rPr>
        <w:t>:</w:t>
      </w:r>
    </w:p>
    <w:p w14:paraId="7DCBBE04" w14:textId="77777777" w:rsidR="00B40197" w:rsidRPr="0013246B" w:rsidRDefault="00B40197" w:rsidP="00C413DA">
      <w:pPr>
        <w:spacing w:after="0" w:line="240" w:lineRule="auto"/>
        <w:jc w:val="both"/>
        <w:rPr>
          <w:rFonts w:ascii="Times New Roman" w:eastAsia="Times New Roman" w:hAnsi="Times New Roman" w:cs="Times New Roman"/>
          <w:color w:val="0E101A"/>
          <w:sz w:val="24"/>
          <w:szCs w:val="24"/>
          <w:lang w:eastAsia="en-US"/>
        </w:rPr>
      </w:pPr>
    </w:p>
    <w:p w14:paraId="75B0EC68"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Using other types of features</w:t>
      </w:r>
    </w:p>
    <w:p w14:paraId="1F6A5967"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Combining drug features by other integration methods</w:t>
      </w:r>
    </w:p>
    <w:p w14:paraId="4DF49591" w14:textId="77777777" w:rsidR="0013246B" w:rsidRPr="0013246B"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Checking the entropy of similarity matrices before considering them and then excluding matrices that may have less information</w:t>
      </w:r>
    </w:p>
    <w:p w14:paraId="62487719" w14:textId="0EDEA0BD" w:rsidR="00103C30" w:rsidRDefault="0013246B" w:rsidP="00C413DA">
      <w:pPr>
        <w:numPr>
          <w:ilvl w:val="0"/>
          <w:numId w:val="10"/>
        </w:numPr>
        <w:spacing w:after="0" w:line="240" w:lineRule="auto"/>
        <w:jc w:val="both"/>
        <w:rPr>
          <w:rFonts w:ascii="Times New Roman" w:eastAsia="Times New Roman" w:hAnsi="Times New Roman" w:cs="Times New Roman"/>
          <w:color w:val="0E101A"/>
          <w:sz w:val="24"/>
          <w:szCs w:val="24"/>
          <w:lang w:eastAsia="en-US"/>
        </w:rPr>
      </w:pPr>
      <w:r w:rsidRPr="0013246B">
        <w:rPr>
          <w:rFonts w:ascii="Times New Roman" w:eastAsia="Times New Roman" w:hAnsi="Times New Roman" w:cs="Times New Roman"/>
          <w:color w:val="0E101A"/>
          <w:sz w:val="24"/>
          <w:szCs w:val="24"/>
          <w:lang w:eastAsia="en-US"/>
        </w:rPr>
        <w:t xml:space="preserve">The severity of the side-effects of drugs has not been recorded anywhere yet. If this data is available, it can be considered as a factor to reduce the risk of drug </w:t>
      </w:r>
      <w:r w:rsidR="003B5F8B">
        <w:rPr>
          <w:rFonts w:ascii="Times New Roman" w:eastAsia="Times New Roman" w:hAnsi="Times New Roman" w:cs="Times New Roman"/>
          <w:color w:val="0E101A"/>
          <w:sz w:val="24"/>
          <w:szCs w:val="24"/>
          <w:lang w:eastAsia="en-US"/>
        </w:rPr>
        <w:t>repurposing</w:t>
      </w:r>
    </w:p>
    <w:p w14:paraId="0DC938DF" w14:textId="77777777" w:rsidR="00B40197" w:rsidRPr="00103C30" w:rsidRDefault="00B40197" w:rsidP="00C413DA">
      <w:pPr>
        <w:spacing w:after="0" w:line="240" w:lineRule="auto"/>
        <w:ind w:left="720"/>
        <w:jc w:val="both"/>
        <w:rPr>
          <w:rFonts w:ascii="Times New Roman" w:eastAsia="Times New Roman" w:hAnsi="Times New Roman" w:cs="Times New Roman"/>
          <w:color w:val="0E101A"/>
          <w:sz w:val="24"/>
          <w:szCs w:val="24"/>
          <w:lang w:eastAsia="en-US"/>
        </w:rPr>
      </w:pPr>
    </w:p>
    <w:p w14:paraId="1F415E90" w14:textId="6103F4E7" w:rsidR="006B0593" w:rsidRDefault="00AB1BCE" w:rsidP="00C413DA">
      <w:pPr>
        <w:spacing w:line="240" w:lineRule="auto"/>
        <w:jc w:val="both"/>
        <w:rPr>
          <w:rFonts w:ascii="Times New Roman" w:hAnsi="Times New Roman" w:cs="Times New Roman"/>
          <w:sz w:val="24"/>
          <w:szCs w:val="24"/>
        </w:rPr>
      </w:pPr>
      <w:r w:rsidRPr="005F7485">
        <w:rPr>
          <w:rFonts w:ascii="Times New Roman" w:eastAsia="SimSun" w:hAnsi="Times New Roman" w:cs="Times New Roman"/>
          <w:b/>
          <w:bCs/>
          <w:sz w:val="28"/>
          <w:szCs w:val="28"/>
          <w:lang w:bidi="ar"/>
        </w:rPr>
        <w:t>References</w:t>
      </w:r>
    </w:p>
    <w:p w14:paraId="6B41BAAE" w14:textId="77777777" w:rsidR="00044275" w:rsidRPr="00044275" w:rsidRDefault="006B0593" w:rsidP="00C413DA">
      <w:pPr>
        <w:pStyle w:val="EndNoteBibliography"/>
        <w:spacing w:after="0"/>
        <w:rPr>
          <w:rFonts w:asciiTheme="majorBidi" w:hAnsiTheme="majorBidi" w:cstheme="majorBidi"/>
        </w:rPr>
      </w:pPr>
      <w:r w:rsidRPr="00044275">
        <w:rPr>
          <w:rFonts w:asciiTheme="majorBidi" w:hAnsiTheme="majorBidi" w:cstheme="majorBidi"/>
          <w:sz w:val="24"/>
          <w:szCs w:val="24"/>
        </w:rPr>
        <w:lastRenderedPageBreak/>
        <w:fldChar w:fldCharType="begin"/>
      </w:r>
      <w:r w:rsidRPr="00044275">
        <w:rPr>
          <w:rFonts w:asciiTheme="majorBidi" w:hAnsiTheme="majorBidi" w:cstheme="majorBidi"/>
          <w:sz w:val="24"/>
          <w:szCs w:val="24"/>
        </w:rPr>
        <w:instrText xml:space="preserve"> ADDIN EN.REFLIST </w:instrText>
      </w:r>
      <w:r w:rsidRPr="00044275">
        <w:rPr>
          <w:rFonts w:asciiTheme="majorBidi" w:hAnsiTheme="majorBidi" w:cstheme="majorBidi"/>
          <w:sz w:val="24"/>
          <w:szCs w:val="24"/>
        </w:rPr>
        <w:fldChar w:fldCharType="separate"/>
      </w:r>
      <w:r w:rsidR="00044275" w:rsidRPr="00044275">
        <w:rPr>
          <w:rFonts w:asciiTheme="majorBidi" w:hAnsiTheme="majorBidi" w:cstheme="majorBidi"/>
        </w:rPr>
        <w:t>[1] H. Xue, J. Li, H. Xie, Y. Wang, Review of drug repositioning approaches and resources, International journal of biological sciences, 14 (2018) 1232.</w:t>
      </w:r>
    </w:p>
    <w:p w14:paraId="2DD9F27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 M.H. Aghdam, M. Analoui, P. Kabiri, A novel non-negative matrix factorization method for recommender systems, Applied Mathematics &amp; Information Sciences, 9 (2015) 2721.</w:t>
      </w:r>
    </w:p>
    <w:p w14:paraId="4D55CFC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 G. Jin, S.T. Wong, Toward better drug repositioning: prioritizing and integrating existing methods into efficient pipelines, Drug discovery today, 19 (2014) 637-644.</w:t>
      </w:r>
    </w:p>
    <w:p w14:paraId="170948A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 H. Arrouchi, W. Lakhlili, A. Ibrahimi, Re-positioning of known drugs for Pim-1 kinase target using molecular docking analysis, Bioinformation, 15 (2019) 116.</w:t>
      </w:r>
    </w:p>
    <w:p w14:paraId="7161FF1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[5] L. Peng, W. Zhu, B. Liao, Y. Duan, M. Chen, Y. Chen, J. Yang, Screening drug-target interactions with positive-unlabeled learning, Scientific reports, 7 (2017) 1-17.</w:t>
      </w:r>
    </w:p>
    <w:p w14:paraId="16BF68E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[6] G. Ceddia, P. Pinoli, S. Ceri, M. Masseroli, Matrix Factorization-based Technique for Drug Repurposing Predictions, IEEE Journal of Biomedical and Health Informatics, (2020).</w:t>
      </w:r>
    </w:p>
    <w:p w14:paraId="384EA8A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[7] X. Yue, Z. Wang, J. Huang, S. Parthasarathy, S. Moosavinasab, Y. Huang, S.M. Lin, W. Zhang, P. Zhang, H. Sun, Graph embedding on biomedical networks: methods, applications and evaluations, Bioinformatics, 36 (2020) 1241-1251.</w:t>
      </w:r>
    </w:p>
    <w:p w14:paraId="3D540BF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[8] X. Zeng, S. Zhu, X. Liu, Y. Zhou, R. Nussinov, F. Cheng, deepDR: a network-based deep learning approach to in silico drug repositioning, Bioinformatics, 35 (2019) 5191-5198.</w:t>
      </w:r>
    </w:p>
    <w:p w14:paraId="3058D3BC"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[9] X. Liang, P. Zhang, L. Yan, Y. Fu, F. Peng, L. Qu, M. Shao, Y. Chen, Z. Chen, LRSSL: predict and interpret drug–disease associations based on data integration using sparse subspace learning, Bioinformatics, 33 (2017) 1187-1196.</w:t>
      </w:r>
    </w:p>
    <w:p w14:paraId="30FE8EA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[10] Y. Wang, J. Xiao, T.O. Suzek, J. Zhang, J. Wang, S.H. Bryant, PubChem: a public information system for analyzing bioactivities of small molecules, Nucleic acids research, 37 (2009) W623-W633.</w:t>
      </w:r>
    </w:p>
    <w:p w14:paraId="3C61F173"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[11] A. Mitchell, H.-Y. Chang, L. Daugherty, M. Fraser, S. Hunter, R. Lopez, C. McAnulla, C. McMenamin, G. Nuka, S. Pesseat, The InterPro protein families database: the classification resource after 15 years, Nucleic acids research, 43 (2015) D213-D221.</w:t>
      </w:r>
    </w:p>
    <w:p w14:paraId="73ACF17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[12] U. Consortium, The universal protein resource (UniProt) in 2010, Nucleic acids research, 38 (2010) D142-D148.</w:t>
      </w:r>
    </w:p>
    <w:p w14:paraId="5A104676"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[13] L. Cheng, Y. Hu, J. Sun, M. Zhou, Q. Jiang, DincRNA: a comprehensive web-based bioinformatics toolkit for exploring disease associations and ncRNA function, Bioinformatics, 34 (2018) 1953-1956.</w:t>
      </w:r>
    </w:p>
    <w:p w14:paraId="2BA120D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[14] M. Kuhn, I. Letunic, L.J. Jensen, P. Bork, The SIDER database of drugs and side effects, Nucleic acids research, 44 (2016) D1075-D1079.</w:t>
      </w:r>
    </w:p>
    <w:p w14:paraId="32888BBF"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[15] H. Cho, B. Berger, J. Peng, Diffusion component analysis: unraveling functional topology in biological networks,  International Conference on Research in Computational Molecular Biology, Springer, 2015, pp. 62-64.</w:t>
      </w:r>
    </w:p>
    <w:p w14:paraId="73768C9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[16] H. Cho, B. Berger, J. Peng, Compact integration of multi-network topology for functional analysis of genes, Cell systems, 3 (2016) 540-548. e545.</w:t>
      </w:r>
    </w:p>
    <w:p w14:paraId="376FAC9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[17] M. Cao, C.M. Pietras, X. Feng, K.J. Doroschak, T. Schaffner, J. Park, H. Zhang, L.J. Cowen, B.J. Hescott, New directions for diffusion-based network prediction of protein function: incorporating pathways with confidence, Bioinformatics, 30 (2014) i219-i227.</w:t>
      </w:r>
    </w:p>
    <w:p w14:paraId="2468E7C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[18] S. Köhler, S. Bauer, D. Horn, P.N. Robinson, Walking the interactome for prioritization of candidate disease genes, The American Journal of Human Genetics, 82 (2008) 949-958.</w:t>
      </w:r>
    </w:p>
    <w:p w14:paraId="50F1D53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[19] S. Navlakha, C. Kingsford, The power of protein interaction networks for associating genes with diseases, Bioinformatics, 26 (2010) 1057-1063.</w:t>
      </w:r>
    </w:p>
    <w:p w14:paraId="2246FCE2"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[20] C.-S. Liao, K. Lu, M. Baym, R. Singh, B. Berger, IsoRankN: spectral methods for global alignment of multiple protein networks, Bioinformatics, 25 (2009) i253-i258.</w:t>
      </w:r>
    </w:p>
    <w:p w14:paraId="5C95228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[21] X. Chen, M.-X. Liu, G.-Y. Yan, Drug–target interaction prediction by random walk on the heterogeneous network, Molecular BioSystems, 8 (2012) 1970-1978.</w:t>
      </w:r>
    </w:p>
    <w:p w14:paraId="613DE85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[22] M. Kim, J. Leskovec, The network completion problem: Inferring missing nodes and edges in networks,  Proceedings of the 2011 SIAM International Conference on Data Mining, SIAM, 2011, pp. 47-58.</w:t>
      </w:r>
    </w:p>
    <w:p w14:paraId="7512B99F"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[23] C. Zhu, R.H. Byrd, P. Lu, J. Nocedal, Algorithm 778: L-BFGS-B: Fortran subroutines for large-scale bound-constrained optimization, ACM Transactions on Mathematical Software (TOMS), 23 (1997) 550-560.</w:t>
      </w:r>
    </w:p>
    <w:p w14:paraId="3186ED9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[24] Y. Luo, X. Zhao, J. Zhou, J. Yang, Y. Zhang, W. Kuang, J. Peng, L. Chen, J. Zeng, A network integration approach for drug-target interaction prediction and computational drug repositioning from heterogeneous information, Nature communications, 8 (2017) 1-13.</w:t>
      </w:r>
    </w:p>
    <w:p w14:paraId="6D63146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[25] H.-F. Yu, P. Jain, P. Kar, I. Dhillon, Large-scale multi-label learning with missing labels,  International conference on machine learning, 2014, pp. 593-601.</w:t>
      </w:r>
    </w:p>
    <w:p w14:paraId="269D91B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[26] N. Natarajan, I.S. Dhillon, Inductive matrix completion for predicting gene–disease associations, Bioinformatics, 30 (2014) i60-i68.</w:t>
      </w:r>
    </w:p>
    <w:p w14:paraId="4CB555CE"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lastRenderedPageBreak/>
        <w:t>[27] W. Wang, S. Yang, X. Zhang, J. Li, Drug repositioning by integrating target information through a heterogeneous network model, Bioinformatics, 30 (2014) 2923-2930.</w:t>
      </w:r>
    </w:p>
    <w:p w14:paraId="576CD2C5"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[28] H. Luo, J. Wang, M. Li, J. Luo, X. Peng, F.-X. Wu, Y. Pan, Drug repositioning based on comprehensive similarity measures and bi-random walk algorithm, Bioinformatics, 32 (2016) 2664-2671.</w:t>
      </w:r>
    </w:p>
    <w:p w14:paraId="2B7818B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[29] W. Zhang, X. Yue, W. Lin, W. Wu, R. Liu, F. Huang, F. Liu, Predicting drug-disease associations by using similarity constrained matrix factorization, BMC bioinformatics, 19 (2018) 1-12.</w:t>
      </w:r>
    </w:p>
    <w:p w14:paraId="7D9E341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[30] P. Xuan, Y. Cao, T. Zhang, X. Wang, S. Pan, T. Shen, Drug repositioning through integration of prior knowledge and projections of drugs and diseases, Bioinformatics, 35 (2019) 4108-4119.</w:t>
      </w:r>
    </w:p>
    <w:p w14:paraId="78B6722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[31] K. Bleakley, Y. Yamanishi, Supervised prediction of drug–target interactions using bipartite local models, Bioinformatics, 25 (2009) 2397-2403.</w:t>
      </w:r>
    </w:p>
    <w:p w14:paraId="716EECD0"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[32] S. Cao, W. Lu, Q. Xu, Grarep: Learning graph representations with global structural information,  Proceedings of the 24th ACM international on conference on information and knowledge management, 2015, pp. 891-900.</w:t>
      </w:r>
    </w:p>
    <w:p w14:paraId="5040667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[33] L.F. Ribeiro, P.H. Saverese, D.R. Figueiredo, struc2vec: Learning node representations from structural identity,  Proceedings of the 23rd ACM SIGKDD international conference on knowledge discovery and data mining, 2017, pp. 385-394.</w:t>
      </w:r>
    </w:p>
    <w:p w14:paraId="370B2317"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[34] D. Wang, P. Cui, W. Zhu, Structural deep network embedding,  Proceedings of the 22nd ACM SIGKDD international conference on Knowledge discovery and data mining, 2016, pp. 1225-1234.</w:t>
      </w:r>
    </w:p>
    <w:p w14:paraId="499A667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[35] Y.-C. Liu, W.-K. Huang, D.-L. Cheng, Antibacterial Activity of Cef podoxime in vitro, Chemotherapy, 43 (1997) 21-26.</w:t>
      </w:r>
    </w:p>
    <w:p w14:paraId="6070A7C1"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[36] R. Carmena, G. Roederer, H. Mailloux, S. Lussier-Cacan, J. Davignon, The response to lovastatin treatment in patients with heterozygous familial hypercholesterolemia is modulated by apolipoprotein E polymorphism, Metabolism-Clinical and Experimental, 42 (1993) 895-901.</w:t>
      </w:r>
    </w:p>
    <w:p w14:paraId="3DCF3FC7"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[37] R. Macdonald, T.S. Watts, Trifluoperazine Dihydrochloride (“Stelazine”) in Paranoid Schizophrenia, British medical journal, 1 (1959) 549.</w:t>
      </w:r>
    </w:p>
    <w:p w14:paraId="1A88F01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[38] H.S. Sader, J.M. Streit, T.R. Fritsche, R.N. Jones, Potency and spectrum reevaluation of cefdinir tested against pathogens causing skin and soft tissue infections: a sample of North American isolates, Diagnostic microbiology and infectious disease, 49 (2004) 283-287.</w:t>
      </w:r>
    </w:p>
    <w:p w14:paraId="6E519AAB"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[39] D.N. Levin, Z. Dulberg, A.-W. Chan, G.M. Hare, C.D. Mazer, A. Hong, A randomized-controlled trial of nabilone for the prevention of acute postoperative nausea and vomiting in elective surgery, Canadian Journal of Anesthesia/Journal canadien d'anesthésie, 64 (2017) 385-395.</w:t>
      </w:r>
    </w:p>
    <w:p w14:paraId="73669159"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[40] T. Pillay, D.G. Pillay, M. Adhikari, A.W. Sturm, Piperacillin/tazobactam in the treatment of Klebsiella pneumoniae infections in neonates, American journal of perinatology, 15 (1998) 47-51.</w:t>
      </w:r>
    </w:p>
    <w:p w14:paraId="16ED67F8"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[41] D.T. Markel, L.S. Gold, J. Allen, C.E. Fahrenbruch, T.D. Rea, M.S. Eisenberg, P.J. Kudenchuk, Procainamide and Survival in Ventricular Fibrillation Out‐of‐hospital Cardiac Arrest, Academic emergency medicine, 17 (2010) 617-623.</w:t>
      </w:r>
    </w:p>
    <w:p w14:paraId="000FC37D" w14:textId="77777777" w:rsidR="00044275" w:rsidRPr="00044275" w:rsidRDefault="00044275" w:rsidP="00C413DA">
      <w:pPr>
        <w:pStyle w:val="EndNoteBibliography"/>
        <w:spacing w:after="0"/>
        <w:rPr>
          <w:rFonts w:asciiTheme="majorBidi" w:hAnsiTheme="majorBidi" w:cstheme="majorBidi"/>
        </w:rPr>
      </w:pPr>
      <w:r w:rsidRPr="00044275">
        <w:rPr>
          <w:rFonts w:asciiTheme="majorBidi" w:hAnsiTheme="majorBidi" w:cstheme="majorBidi"/>
        </w:rPr>
        <w:t>[42] R.H. Falk, Flecainide-induced ventricular tachycardia and fibrillation in patients treated for atrial fibrillation, Annals of internal medicine, 111 (1989) 107-111.</w:t>
      </w:r>
    </w:p>
    <w:p w14:paraId="476A9D9D" w14:textId="77777777" w:rsidR="00044275" w:rsidRPr="00044275" w:rsidRDefault="00044275" w:rsidP="00C413DA">
      <w:pPr>
        <w:pStyle w:val="EndNoteBibliography"/>
        <w:rPr>
          <w:rFonts w:asciiTheme="majorBidi" w:hAnsiTheme="majorBidi" w:cstheme="majorBidi"/>
        </w:rPr>
      </w:pPr>
      <w:r w:rsidRPr="00044275">
        <w:rPr>
          <w:rFonts w:asciiTheme="majorBidi" w:hAnsiTheme="majorBidi" w:cstheme="majorBidi"/>
        </w:rPr>
        <w:t>[43] R.M. Gesser, K.A. McCarroll, G.L. Woods, Efficacy of ertapenem against methicillin-susceptible Staphylococcus aureus in complicated skin/skin structure infections: results of a double-blind clinical trial versus piperacillin-tazobactam, International journal of antimicrobial agents, 23 (2004) 235-239.</w:t>
      </w:r>
    </w:p>
    <w:p w14:paraId="292C8C83" w14:textId="3623DECD" w:rsidR="00D71F97" w:rsidRDefault="006B0593" w:rsidP="00C413DA">
      <w:pPr>
        <w:spacing w:line="240" w:lineRule="auto"/>
        <w:jc w:val="both"/>
        <w:rPr>
          <w:rFonts w:ascii="Times New Roman" w:hAnsi="Times New Roman" w:cs="Times New Roman"/>
          <w:sz w:val="24"/>
          <w:szCs w:val="24"/>
          <w:lang w:bidi="fa-IR"/>
        </w:rPr>
      </w:pPr>
      <w:r w:rsidRPr="00044275">
        <w:rPr>
          <w:rFonts w:asciiTheme="majorBidi" w:hAnsiTheme="majorBidi" w:cstheme="majorBidi"/>
          <w:sz w:val="24"/>
          <w:szCs w:val="24"/>
        </w:rPr>
        <w:fldChar w:fldCharType="end"/>
      </w:r>
    </w:p>
    <w:sectPr w:rsidR="00D71F9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Nazanin">
    <w:altName w:val="Courier New"/>
    <w:panose1 w:val="00000000000000000000"/>
    <w:charset w:val="00"/>
    <w:family w:val="roman"/>
    <w:notTrueType/>
    <w:pitch w:val="default"/>
  </w:font>
  <w:font w:name="Adobe Ming Std L">
    <w:altName w:val="Malgun Gothic Semilight"/>
    <w:panose1 w:val="00000000000000000000"/>
    <w:charset w:val="80"/>
    <w:family w:val="roman"/>
    <w:notTrueType/>
    <w:pitch w:val="variable"/>
    <w:sig w:usb0="00000000" w:usb1="1A0F1900" w:usb2="00000016" w:usb3="00000000" w:csb0="00120005"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ans-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FFDF6B"/>
    <w:multiLevelType w:val="singleLevel"/>
    <w:tmpl w:val="2660BB20"/>
    <w:lvl w:ilvl="0">
      <w:start w:val="1"/>
      <w:numFmt w:val="decimal"/>
      <w:suff w:val="space"/>
      <w:lvlText w:val="%1."/>
      <w:lvlJc w:val="left"/>
      <w:rPr>
        <w:b/>
        <w:bCs/>
        <w:sz w:val="40"/>
        <w:szCs w:val="40"/>
      </w:rPr>
    </w:lvl>
  </w:abstractNum>
  <w:abstractNum w:abstractNumId="1" w15:restartNumberingAfterBreak="0">
    <w:nsid w:val="FF5B158B"/>
    <w:multiLevelType w:val="singleLevel"/>
    <w:tmpl w:val="4A82D13A"/>
    <w:lvl w:ilvl="0">
      <w:start w:val="4"/>
      <w:numFmt w:val="decimal"/>
      <w:suff w:val="space"/>
      <w:lvlText w:val="%1-"/>
      <w:lvlJc w:val="left"/>
      <w:rPr>
        <w:b/>
        <w:bCs/>
        <w:sz w:val="40"/>
        <w:szCs w:val="40"/>
      </w:rPr>
    </w:lvl>
  </w:abstractNum>
  <w:abstractNum w:abstractNumId="2" w15:restartNumberingAfterBreak="0">
    <w:nsid w:val="04270329"/>
    <w:multiLevelType w:val="hybridMultilevel"/>
    <w:tmpl w:val="ECE2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519DE"/>
    <w:multiLevelType w:val="multilevel"/>
    <w:tmpl w:val="297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3DB3"/>
    <w:multiLevelType w:val="multilevel"/>
    <w:tmpl w:val="788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31BC"/>
    <w:multiLevelType w:val="hybridMultilevel"/>
    <w:tmpl w:val="4D04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922E9"/>
    <w:multiLevelType w:val="hybridMultilevel"/>
    <w:tmpl w:val="389C000C"/>
    <w:lvl w:ilvl="0" w:tplc="04090001">
      <w:start w:val="1"/>
      <w:numFmt w:val="bullet"/>
      <w:lvlText w:val=""/>
      <w:lvlJc w:val="left"/>
      <w:pPr>
        <w:ind w:left="720" w:hanging="360"/>
      </w:pPr>
      <w:rPr>
        <w:rFonts w:ascii="Symbol" w:hAnsi="Symbol" w:hint="default"/>
      </w:rPr>
    </w:lvl>
    <w:lvl w:ilvl="1" w:tplc="101EABBC">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20221"/>
    <w:multiLevelType w:val="multilevel"/>
    <w:tmpl w:val="C244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14B54"/>
    <w:multiLevelType w:val="hybridMultilevel"/>
    <w:tmpl w:val="1D8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AA6EA"/>
    <w:multiLevelType w:val="singleLevel"/>
    <w:tmpl w:val="3FDC520A"/>
    <w:lvl w:ilvl="0">
      <w:start w:val="2"/>
      <w:numFmt w:val="decimal"/>
      <w:suff w:val="space"/>
      <w:lvlText w:val="%1-"/>
      <w:lvlJc w:val="left"/>
      <w:rPr>
        <w:b/>
        <w:bCs/>
        <w:sz w:val="40"/>
        <w:szCs w:val="40"/>
      </w:rPr>
    </w:lvl>
  </w:abstractNum>
  <w:num w:numId="1">
    <w:abstractNumId w:val="0"/>
  </w:num>
  <w:num w:numId="2">
    <w:abstractNumId w:val="9"/>
  </w:num>
  <w:num w:numId="3">
    <w:abstractNumId w:val="1"/>
  </w:num>
  <w:num w:numId="4">
    <w:abstractNumId w:val="5"/>
  </w:num>
  <w:num w:numId="5">
    <w:abstractNumId w:val="2"/>
  </w:num>
  <w:num w:numId="6">
    <w:abstractNumId w:val="8"/>
  </w:num>
  <w:num w:numId="7">
    <w:abstractNumId w:val="6"/>
  </w:num>
  <w:num w:numId="8">
    <w:abstractNumId w:val="3"/>
  </w:num>
  <w:num w:numId="9">
    <w:abstractNumId w:val="7"/>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naz">
    <w15:presenceInfo w15:providerId="None" w15:userId="Eln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Biology Medicin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xvez55hfatrmeefdoxvwdkxxdtea2095va&quot;&gt;A novel method&lt;record-ids&gt;&lt;item&gt;1&lt;/item&gt;&lt;item&gt;4&lt;/item&gt;&lt;item&gt;5&lt;/item&gt;&lt;item&gt;8&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3&lt;/item&gt;&lt;/record-ids&gt;&lt;/item&gt;&lt;/Libraries&gt;"/>
  </w:docVars>
  <w:rsids>
    <w:rsidRoot w:val="F4F1FD12"/>
    <w:rsid w:val="8FC6BAED"/>
    <w:rsid w:val="95B93A31"/>
    <w:rsid w:val="997206E0"/>
    <w:rsid w:val="9BBF31F9"/>
    <w:rsid w:val="9BCB9E59"/>
    <w:rsid w:val="9BF5D0EE"/>
    <w:rsid w:val="9DDDC763"/>
    <w:rsid w:val="9EBE8BEA"/>
    <w:rsid w:val="9F37D956"/>
    <w:rsid w:val="A53D926D"/>
    <w:rsid w:val="A6D76D17"/>
    <w:rsid w:val="A79D4DAA"/>
    <w:rsid w:val="A7B65B44"/>
    <w:rsid w:val="A95BA71D"/>
    <w:rsid w:val="AB67F0A1"/>
    <w:rsid w:val="ABED51FD"/>
    <w:rsid w:val="ABFD8B8C"/>
    <w:rsid w:val="ADFF20C2"/>
    <w:rsid w:val="AE87C86C"/>
    <w:rsid w:val="AFAC0B13"/>
    <w:rsid w:val="AFFE66F0"/>
    <w:rsid w:val="AFFF6DC4"/>
    <w:rsid w:val="B0FB7696"/>
    <w:rsid w:val="B1F7AB2A"/>
    <w:rsid w:val="B31B5386"/>
    <w:rsid w:val="B3BEBA54"/>
    <w:rsid w:val="B57FBE3F"/>
    <w:rsid w:val="B5EC7343"/>
    <w:rsid w:val="B79D3285"/>
    <w:rsid w:val="B7DF9D3A"/>
    <w:rsid w:val="B97FE3CF"/>
    <w:rsid w:val="B9AEA265"/>
    <w:rsid w:val="B9B77945"/>
    <w:rsid w:val="BAEB6B1E"/>
    <w:rsid w:val="BBD50E6B"/>
    <w:rsid w:val="BBF7988B"/>
    <w:rsid w:val="BBFB2BA7"/>
    <w:rsid w:val="BD87FAD7"/>
    <w:rsid w:val="BDCB85B1"/>
    <w:rsid w:val="BDCDF8F6"/>
    <w:rsid w:val="BDDBE7E3"/>
    <w:rsid w:val="BDEE295E"/>
    <w:rsid w:val="BE38BD59"/>
    <w:rsid w:val="BEBE2CD2"/>
    <w:rsid w:val="BEBFDD4A"/>
    <w:rsid w:val="BECF2AA0"/>
    <w:rsid w:val="BEF39EEC"/>
    <w:rsid w:val="BEFB966F"/>
    <w:rsid w:val="BEFBD4A2"/>
    <w:rsid w:val="BEFE7B8D"/>
    <w:rsid w:val="BF1F9B27"/>
    <w:rsid w:val="BFE4E8E2"/>
    <w:rsid w:val="BFF7EDC7"/>
    <w:rsid w:val="BFFF305C"/>
    <w:rsid w:val="BFFFC1DE"/>
    <w:rsid w:val="C6A627C6"/>
    <w:rsid w:val="C7EF334F"/>
    <w:rsid w:val="CBFFE088"/>
    <w:rsid w:val="CDA5A5D7"/>
    <w:rsid w:val="CEFBB84D"/>
    <w:rsid w:val="CF3E624A"/>
    <w:rsid w:val="CF79FB03"/>
    <w:rsid w:val="CFDBAE61"/>
    <w:rsid w:val="D4FFF52C"/>
    <w:rsid w:val="D5BF7E4F"/>
    <w:rsid w:val="D6765A03"/>
    <w:rsid w:val="D7DB4270"/>
    <w:rsid w:val="D7E662C3"/>
    <w:rsid w:val="D7EF5C2A"/>
    <w:rsid w:val="D7FCE74E"/>
    <w:rsid w:val="DA8E5841"/>
    <w:rsid w:val="DA9F6D3F"/>
    <w:rsid w:val="DAF55784"/>
    <w:rsid w:val="DB7FE19B"/>
    <w:rsid w:val="DB9F721C"/>
    <w:rsid w:val="DCD28314"/>
    <w:rsid w:val="DCE71330"/>
    <w:rsid w:val="DCF54A05"/>
    <w:rsid w:val="DD7324A2"/>
    <w:rsid w:val="DDABC070"/>
    <w:rsid w:val="DDB74CAC"/>
    <w:rsid w:val="DDBF6E68"/>
    <w:rsid w:val="DEB6173E"/>
    <w:rsid w:val="DEBF2E81"/>
    <w:rsid w:val="DED6C2FC"/>
    <w:rsid w:val="DED760EF"/>
    <w:rsid w:val="DF5E245F"/>
    <w:rsid w:val="DF6F8F27"/>
    <w:rsid w:val="DF7D68A7"/>
    <w:rsid w:val="DFBB2670"/>
    <w:rsid w:val="DFBDAEF8"/>
    <w:rsid w:val="DFBE2407"/>
    <w:rsid w:val="DFDEFB54"/>
    <w:rsid w:val="DFF3EE5E"/>
    <w:rsid w:val="DFFA5B50"/>
    <w:rsid w:val="DFFF9974"/>
    <w:rsid w:val="E2FF97F0"/>
    <w:rsid w:val="E5E49C85"/>
    <w:rsid w:val="E6ED7E02"/>
    <w:rsid w:val="E77FBDA7"/>
    <w:rsid w:val="E7FB07D5"/>
    <w:rsid w:val="E8BD3A53"/>
    <w:rsid w:val="E9F664D4"/>
    <w:rsid w:val="EAD37D12"/>
    <w:rsid w:val="EAE71E1E"/>
    <w:rsid w:val="EAF7820B"/>
    <w:rsid w:val="EB3F073E"/>
    <w:rsid w:val="EBF6373C"/>
    <w:rsid w:val="EBFED625"/>
    <w:rsid w:val="ECCF34DD"/>
    <w:rsid w:val="ED2F2702"/>
    <w:rsid w:val="EDF6459B"/>
    <w:rsid w:val="EEC3F77A"/>
    <w:rsid w:val="EEEF02A1"/>
    <w:rsid w:val="EF22CA93"/>
    <w:rsid w:val="EF2E13F9"/>
    <w:rsid w:val="EF56172E"/>
    <w:rsid w:val="EF57791B"/>
    <w:rsid w:val="F1EF705F"/>
    <w:rsid w:val="F27F1E55"/>
    <w:rsid w:val="F37FDDE6"/>
    <w:rsid w:val="F38FF446"/>
    <w:rsid w:val="F4F1FD12"/>
    <w:rsid w:val="F57A8B03"/>
    <w:rsid w:val="F57FA687"/>
    <w:rsid w:val="F58F1A57"/>
    <w:rsid w:val="F5FB42C9"/>
    <w:rsid w:val="F5FD63F7"/>
    <w:rsid w:val="F65F00EB"/>
    <w:rsid w:val="F67B486C"/>
    <w:rsid w:val="F696FB30"/>
    <w:rsid w:val="F6FFC062"/>
    <w:rsid w:val="F73A3988"/>
    <w:rsid w:val="F75F0E00"/>
    <w:rsid w:val="F75F23FE"/>
    <w:rsid w:val="F76FE4EE"/>
    <w:rsid w:val="F77754F4"/>
    <w:rsid w:val="F77F3BCC"/>
    <w:rsid w:val="F795F5A5"/>
    <w:rsid w:val="F7F684F1"/>
    <w:rsid w:val="F7F746D7"/>
    <w:rsid w:val="F7FA3447"/>
    <w:rsid w:val="F7FFF027"/>
    <w:rsid w:val="F977673C"/>
    <w:rsid w:val="F977851B"/>
    <w:rsid w:val="F9BF21D1"/>
    <w:rsid w:val="F9D7464D"/>
    <w:rsid w:val="F9DCDA10"/>
    <w:rsid w:val="F9DF3D04"/>
    <w:rsid w:val="FA7FC0A6"/>
    <w:rsid w:val="FABF950E"/>
    <w:rsid w:val="FABFBD73"/>
    <w:rsid w:val="FB745B35"/>
    <w:rsid w:val="FBAE6788"/>
    <w:rsid w:val="FBBF662C"/>
    <w:rsid w:val="FBCDBBC3"/>
    <w:rsid w:val="FBE4D096"/>
    <w:rsid w:val="FBE74928"/>
    <w:rsid w:val="FBFEBE1C"/>
    <w:rsid w:val="FBFFB714"/>
    <w:rsid w:val="FCF7DA45"/>
    <w:rsid w:val="FD4FC1EA"/>
    <w:rsid w:val="FD7DA732"/>
    <w:rsid w:val="FD7F1177"/>
    <w:rsid w:val="FD7F8479"/>
    <w:rsid w:val="FDEDAC30"/>
    <w:rsid w:val="FDEEBC0A"/>
    <w:rsid w:val="FDEF927D"/>
    <w:rsid w:val="FDF7D648"/>
    <w:rsid w:val="FDFFA2BD"/>
    <w:rsid w:val="FDFFBB6A"/>
    <w:rsid w:val="FE2F1B2B"/>
    <w:rsid w:val="FE5F7AD5"/>
    <w:rsid w:val="FE761043"/>
    <w:rsid w:val="FE7F9173"/>
    <w:rsid w:val="FEB56526"/>
    <w:rsid w:val="FEB7E157"/>
    <w:rsid w:val="FEF7D808"/>
    <w:rsid w:val="FEFB8516"/>
    <w:rsid w:val="FEFCB187"/>
    <w:rsid w:val="FEFD531D"/>
    <w:rsid w:val="FEFDD813"/>
    <w:rsid w:val="FEFF08C4"/>
    <w:rsid w:val="FEFF8D65"/>
    <w:rsid w:val="FEFF93E7"/>
    <w:rsid w:val="FEFFD619"/>
    <w:rsid w:val="FF17D7E4"/>
    <w:rsid w:val="FF2D6E64"/>
    <w:rsid w:val="FF3D4BBB"/>
    <w:rsid w:val="FF4F8605"/>
    <w:rsid w:val="FF4FDA8C"/>
    <w:rsid w:val="FF5FC060"/>
    <w:rsid w:val="FF79CF49"/>
    <w:rsid w:val="FF7BD2AE"/>
    <w:rsid w:val="FF7D5C4D"/>
    <w:rsid w:val="FF7F833C"/>
    <w:rsid w:val="FF7F8470"/>
    <w:rsid w:val="FF9DCEB5"/>
    <w:rsid w:val="FFAF7E3E"/>
    <w:rsid w:val="FFB796CD"/>
    <w:rsid w:val="FFCB2021"/>
    <w:rsid w:val="FFCBE418"/>
    <w:rsid w:val="FFCF6F69"/>
    <w:rsid w:val="FFD46C99"/>
    <w:rsid w:val="FFD83F3F"/>
    <w:rsid w:val="FFDB89F6"/>
    <w:rsid w:val="FFDF51E1"/>
    <w:rsid w:val="FFE3054E"/>
    <w:rsid w:val="FFEC1C6A"/>
    <w:rsid w:val="FFF2C8FF"/>
    <w:rsid w:val="FFF9C812"/>
    <w:rsid w:val="FFFC1C3A"/>
    <w:rsid w:val="FFFDB204"/>
    <w:rsid w:val="FFFDB5B8"/>
    <w:rsid w:val="FFFE687F"/>
    <w:rsid w:val="FFFE8206"/>
    <w:rsid w:val="FFFF4236"/>
    <w:rsid w:val="FFFF6CA9"/>
    <w:rsid w:val="FFFFB97C"/>
    <w:rsid w:val="00006C5C"/>
    <w:rsid w:val="0000712D"/>
    <w:rsid w:val="00011C4C"/>
    <w:rsid w:val="0001408F"/>
    <w:rsid w:val="00016877"/>
    <w:rsid w:val="00021F0B"/>
    <w:rsid w:val="00022D65"/>
    <w:rsid w:val="00026439"/>
    <w:rsid w:val="000274CF"/>
    <w:rsid w:val="00030D57"/>
    <w:rsid w:val="00031298"/>
    <w:rsid w:val="000333E4"/>
    <w:rsid w:val="00040ACD"/>
    <w:rsid w:val="00043A73"/>
    <w:rsid w:val="00044275"/>
    <w:rsid w:val="000456F4"/>
    <w:rsid w:val="00052215"/>
    <w:rsid w:val="0005703C"/>
    <w:rsid w:val="000611E3"/>
    <w:rsid w:val="00063F04"/>
    <w:rsid w:val="0007020C"/>
    <w:rsid w:val="00073AE3"/>
    <w:rsid w:val="0007712D"/>
    <w:rsid w:val="00086FF1"/>
    <w:rsid w:val="00087BA7"/>
    <w:rsid w:val="000905C0"/>
    <w:rsid w:val="00092A3D"/>
    <w:rsid w:val="00096E4D"/>
    <w:rsid w:val="000A0E0A"/>
    <w:rsid w:val="000A1FCD"/>
    <w:rsid w:val="000A3AF9"/>
    <w:rsid w:val="000A5833"/>
    <w:rsid w:val="000B35FC"/>
    <w:rsid w:val="000B674E"/>
    <w:rsid w:val="000B7242"/>
    <w:rsid w:val="000C1062"/>
    <w:rsid w:val="000C3100"/>
    <w:rsid w:val="000C7466"/>
    <w:rsid w:val="000D1019"/>
    <w:rsid w:val="000D49E2"/>
    <w:rsid w:val="000D5346"/>
    <w:rsid w:val="000D70DA"/>
    <w:rsid w:val="000E04E4"/>
    <w:rsid w:val="000E3CE5"/>
    <w:rsid w:val="000F08D9"/>
    <w:rsid w:val="000F5079"/>
    <w:rsid w:val="00103C30"/>
    <w:rsid w:val="00107C25"/>
    <w:rsid w:val="001154B7"/>
    <w:rsid w:val="0012473F"/>
    <w:rsid w:val="0013091D"/>
    <w:rsid w:val="0013246B"/>
    <w:rsid w:val="001325C9"/>
    <w:rsid w:val="00133FB0"/>
    <w:rsid w:val="00137EF3"/>
    <w:rsid w:val="00140752"/>
    <w:rsid w:val="00141283"/>
    <w:rsid w:val="001415B4"/>
    <w:rsid w:val="0014179A"/>
    <w:rsid w:val="001437A3"/>
    <w:rsid w:val="00145646"/>
    <w:rsid w:val="00146C46"/>
    <w:rsid w:val="0014782B"/>
    <w:rsid w:val="0015008E"/>
    <w:rsid w:val="00150871"/>
    <w:rsid w:val="00151DC8"/>
    <w:rsid w:val="0015284D"/>
    <w:rsid w:val="00157C3C"/>
    <w:rsid w:val="001604C9"/>
    <w:rsid w:val="001625A5"/>
    <w:rsid w:val="00163175"/>
    <w:rsid w:val="00163540"/>
    <w:rsid w:val="001742E7"/>
    <w:rsid w:val="001756A3"/>
    <w:rsid w:val="001912E1"/>
    <w:rsid w:val="00193F57"/>
    <w:rsid w:val="001946F6"/>
    <w:rsid w:val="00196020"/>
    <w:rsid w:val="001A17A6"/>
    <w:rsid w:val="001A22F9"/>
    <w:rsid w:val="001A3296"/>
    <w:rsid w:val="001B3B9B"/>
    <w:rsid w:val="001B571F"/>
    <w:rsid w:val="001C36A1"/>
    <w:rsid w:val="001C39FE"/>
    <w:rsid w:val="001C4A0F"/>
    <w:rsid w:val="001D3C45"/>
    <w:rsid w:val="001D5753"/>
    <w:rsid w:val="001D7A0C"/>
    <w:rsid w:val="001E1343"/>
    <w:rsid w:val="001F5B36"/>
    <w:rsid w:val="001F5D3F"/>
    <w:rsid w:val="00205417"/>
    <w:rsid w:val="002103FD"/>
    <w:rsid w:val="002137FB"/>
    <w:rsid w:val="00215519"/>
    <w:rsid w:val="00217F5F"/>
    <w:rsid w:val="00220030"/>
    <w:rsid w:val="00221B15"/>
    <w:rsid w:val="00224710"/>
    <w:rsid w:val="00225A63"/>
    <w:rsid w:val="00233B18"/>
    <w:rsid w:val="002379E5"/>
    <w:rsid w:val="00253AC6"/>
    <w:rsid w:val="00255A8F"/>
    <w:rsid w:val="00257967"/>
    <w:rsid w:val="00257E9A"/>
    <w:rsid w:val="00260ED3"/>
    <w:rsid w:val="002618C8"/>
    <w:rsid w:val="00266658"/>
    <w:rsid w:val="00266A87"/>
    <w:rsid w:val="00267633"/>
    <w:rsid w:val="00270682"/>
    <w:rsid w:val="00270EF2"/>
    <w:rsid w:val="002713F9"/>
    <w:rsid w:val="00272357"/>
    <w:rsid w:val="00274FF7"/>
    <w:rsid w:val="002802C5"/>
    <w:rsid w:val="00280C11"/>
    <w:rsid w:val="002850D3"/>
    <w:rsid w:val="00287AE5"/>
    <w:rsid w:val="0029415D"/>
    <w:rsid w:val="002A2148"/>
    <w:rsid w:val="002A3302"/>
    <w:rsid w:val="002A63C1"/>
    <w:rsid w:val="002B32B7"/>
    <w:rsid w:val="002C48D4"/>
    <w:rsid w:val="002C5905"/>
    <w:rsid w:val="002D01A7"/>
    <w:rsid w:val="002D5255"/>
    <w:rsid w:val="002D5B24"/>
    <w:rsid w:val="002D6A7B"/>
    <w:rsid w:val="002E0369"/>
    <w:rsid w:val="002E6CCC"/>
    <w:rsid w:val="002E7514"/>
    <w:rsid w:val="002F39F9"/>
    <w:rsid w:val="002F5DEA"/>
    <w:rsid w:val="002F783B"/>
    <w:rsid w:val="002F7DA9"/>
    <w:rsid w:val="00303C13"/>
    <w:rsid w:val="0030455B"/>
    <w:rsid w:val="00315D12"/>
    <w:rsid w:val="003234FF"/>
    <w:rsid w:val="0032596D"/>
    <w:rsid w:val="0033377C"/>
    <w:rsid w:val="00334E1C"/>
    <w:rsid w:val="00337AAB"/>
    <w:rsid w:val="00337AB2"/>
    <w:rsid w:val="003400CD"/>
    <w:rsid w:val="00344C19"/>
    <w:rsid w:val="003453E3"/>
    <w:rsid w:val="00354D56"/>
    <w:rsid w:val="003612DA"/>
    <w:rsid w:val="0036202A"/>
    <w:rsid w:val="0036494D"/>
    <w:rsid w:val="00373B32"/>
    <w:rsid w:val="00374CDF"/>
    <w:rsid w:val="0037546D"/>
    <w:rsid w:val="00383E4C"/>
    <w:rsid w:val="00387424"/>
    <w:rsid w:val="003910DF"/>
    <w:rsid w:val="003A0A94"/>
    <w:rsid w:val="003A2559"/>
    <w:rsid w:val="003A72EA"/>
    <w:rsid w:val="003B5F8B"/>
    <w:rsid w:val="003C048E"/>
    <w:rsid w:val="003C0C1E"/>
    <w:rsid w:val="003D7C0D"/>
    <w:rsid w:val="003F02E3"/>
    <w:rsid w:val="003F10FD"/>
    <w:rsid w:val="004001CA"/>
    <w:rsid w:val="00402C98"/>
    <w:rsid w:val="00412F3F"/>
    <w:rsid w:val="00417036"/>
    <w:rsid w:val="00427A60"/>
    <w:rsid w:val="0043293E"/>
    <w:rsid w:val="0043294E"/>
    <w:rsid w:val="004342B5"/>
    <w:rsid w:val="004375F7"/>
    <w:rsid w:val="00440FA1"/>
    <w:rsid w:val="0044472C"/>
    <w:rsid w:val="004456F4"/>
    <w:rsid w:val="004469F7"/>
    <w:rsid w:val="00451D4B"/>
    <w:rsid w:val="0045484C"/>
    <w:rsid w:val="00455378"/>
    <w:rsid w:val="00456167"/>
    <w:rsid w:val="00465696"/>
    <w:rsid w:val="00467F87"/>
    <w:rsid w:val="00470EEF"/>
    <w:rsid w:val="00483D68"/>
    <w:rsid w:val="00486245"/>
    <w:rsid w:val="004942DD"/>
    <w:rsid w:val="00496272"/>
    <w:rsid w:val="004A11F0"/>
    <w:rsid w:val="004A54B8"/>
    <w:rsid w:val="004B2225"/>
    <w:rsid w:val="004B2C41"/>
    <w:rsid w:val="004B53A0"/>
    <w:rsid w:val="004B54A5"/>
    <w:rsid w:val="004C476D"/>
    <w:rsid w:val="004D08CB"/>
    <w:rsid w:val="004D1818"/>
    <w:rsid w:val="004D3B7B"/>
    <w:rsid w:val="004D3E5D"/>
    <w:rsid w:val="004D4A83"/>
    <w:rsid w:val="004D5599"/>
    <w:rsid w:val="004E4263"/>
    <w:rsid w:val="004F0431"/>
    <w:rsid w:val="004F5648"/>
    <w:rsid w:val="004F5BED"/>
    <w:rsid w:val="00501FC3"/>
    <w:rsid w:val="0050296F"/>
    <w:rsid w:val="00511241"/>
    <w:rsid w:val="00530005"/>
    <w:rsid w:val="00540D01"/>
    <w:rsid w:val="005441E4"/>
    <w:rsid w:val="005467AC"/>
    <w:rsid w:val="005515E4"/>
    <w:rsid w:val="00553BB1"/>
    <w:rsid w:val="0056212A"/>
    <w:rsid w:val="00562656"/>
    <w:rsid w:val="00562AAA"/>
    <w:rsid w:val="00563B3C"/>
    <w:rsid w:val="0056756C"/>
    <w:rsid w:val="005702AA"/>
    <w:rsid w:val="00572286"/>
    <w:rsid w:val="005722D6"/>
    <w:rsid w:val="0057410F"/>
    <w:rsid w:val="00580089"/>
    <w:rsid w:val="0058130A"/>
    <w:rsid w:val="00584D23"/>
    <w:rsid w:val="0058569B"/>
    <w:rsid w:val="00587A0D"/>
    <w:rsid w:val="00591055"/>
    <w:rsid w:val="00592FC5"/>
    <w:rsid w:val="00593817"/>
    <w:rsid w:val="00596D59"/>
    <w:rsid w:val="00597B9C"/>
    <w:rsid w:val="005A72A9"/>
    <w:rsid w:val="005B0216"/>
    <w:rsid w:val="005B177E"/>
    <w:rsid w:val="005B2366"/>
    <w:rsid w:val="005C4F0C"/>
    <w:rsid w:val="005C5291"/>
    <w:rsid w:val="005C607F"/>
    <w:rsid w:val="005C6F03"/>
    <w:rsid w:val="005C7A56"/>
    <w:rsid w:val="005D42A8"/>
    <w:rsid w:val="005D5930"/>
    <w:rsid w:val="005E0457"/>
    <w:rsid w:val="005E3F11"/>
    <w:rsid w:val="005F0BE2"/>
    <w:rsid w:val="005F1603"/>
    <w:rsid w:val="005F3AEF"/>
    <w:rsid w:val="005F7485"/>
    <w:rsid w:val="00600AED"/>
    <w:rsid w:val="006051BF"/>
    <w:rsid w:val="00605398"/>
    <w:rsid w:val="00606E25"/>
    <w:rsid w:val="00610188"/>
    <w:rsid w:val="00611FB8"/>
    <w:rsid w:val="00624C11"/>
    <w:rsid w:val="00625681"/>
    <w:rsid w:val="00627BDA"/>
    <w:rsid w:val="006333A3"/>
    <w:rsid w:val="00633D5C"/>
    <w:rsid w:val="00636793"/>
    <w:rsid w:val="00643AFE"/>
    <w:rsid w:val="00643B5C"/>
    <w:rsid w:val="00643E44"/>
    <w:rsid w:val="00644FE9"/>
    <w:rsid w:val="00646774"/>
    <w:rsid w:val="00646ABF"/>
    <w:rsid w:val="0065280A"/>
    <w:rsid w:val="006533C5"/>
    <w:rsid w:val="006549D2"/>
    <w:rsid w:val="00654E50"/>
    <w:rsid w:val="00656265"/>
    <w:rsid w:val="006603EF"/>
    <w:rsid w:val="006716B2"/>
    <w:rsid w:val="00672DB4"/>
    <w:rsid w:val="006809A9"/>
    <w:rsid w:val="00682B04"/>
    <w:rsid w:val="006832EC"/>
    <w:rsid w:val="0068449C"/>
    <w:rsid w:val="0068542C"/>
    <w:rsid w:val="00686E02"/>
    <w:rsid w:val="00695B0A"/>
    <w:rsid w:val="006B0593"/>
    <w:rsid w:val="006B1ADA"/>
    <w:rsid w:val="006C328B"/>
    <w:rsid w:val="006C7A92"/>
    <w:rsid w:val="006D4451"/>
    <w:rsid w:val="006D6A20"/>
    <w:rsid w:val="006E028B"/>
    <w:rsid w:val="006E354F"/>
    <w:rsid w:val="006E59FE"/>
    <w:rsid w:val="006E5DC8"/>
    <w:rsid w:val="006F0928"/>
    <w:rsid w:val="006F684D"/>
    <w:rsid w:val="006F75B2"/>
    <w:rsid w:val="00703F32"/>
    <w:rsid w:val="00703FCD"/>
    <w:rsid w:val="00705F03"/>
    <w:rsid w:val="00706A32"/>
    <w:rsid w:val="00713F74"/>
    <w:rsid w:val="00715F70"/>
    <w:rsid w:val="00716397"/>
    <w:rsid w:val="00717D9C"/>
    <w:rsid w:val="00720D61"/>
    <w:rsid w:val="00724E9D"/>
    <w:rsid w:val="00727BA7"/>
    <w:rsid w:val="007359A8"/>
    <w:rsid w:val="007361AC"/>
    <w:rsid w:val="007464AD"/>
    <w:rsid w:val="00751623"/>
    <w:rsid w:val="00757CD8"/>
    <w:rsid w:val="00762482"/>
    <w:rsid w:val="00765792"/>
    <w:rsid w:val="0077549C"/>
    <w:rsid w:val="00782CAF"/>
    <w:rsid w:val="007832F4"/>
    <w:rsid w:val="007838D7"/>
    <w:rsid w:val="00783CDC"/>
    <w:rsid w:val="00791054"/>
    <w:rsid w:val="00792012"/>
    <w:rsid w:val="00793238"/>
    <w:rsid w:val="00793729"/>
    <w:rsid w:val="007972D3"/>
    <w:rsid w:val="007B7D5C"/>
    <w:rsid w:val="007C1833"/>
    <w:rsid w:val="007C3E31"/>
    <w:rsid w:val="007C51BE"/>
    <w:rsid w:val="007C7A64"/>
    <w:rsid w:val="007D0FC1"/>
    <w:rsid w:val="007D2758"/>
    <w:rsid w:val="007E584C"/>
    <w:rsid w:val="007E6842"/>
    <w:rsid w:val="007E7BA0"/>
    <w:rsid w:val="007F3856"/>
    <w:rsid w:val="007F432F"/>
    <w:rsid w:val="007F774A"/>
    <w:rsid w:val="008021FF"/>
    <w:rsid w:val="008074F4"/>
    <w:rsid w:val="00820748"/>
    <w:rsid w:val="00821394"/>
    <w:rsid w:val="00826A34"/>
    <w:rsid w:val="008340F2"/>
    <w:rsid w:val="00834B28"/>
    <w:rsid w:val="00834FE5"/>
    <w:rsid w:val="00836BD9"/>
    <w:rsid w:val="00836E10"/>
    <w:rsid w:val="0084131B"/>
    <w:rsid w:val="008438E2"/>
    <w:rsid w:val="00845490"/>
    <w:rsid w:val="0085142A"/>
    <w:rsid w:val="008536A8"/>
    <w:rsid w:val="00856F50"/>
    <w:rsid w:val="008576FB"/>
    <w:rsid w:val="00864B78"/>
    <w:rsid w:val="008709BB"/>
    <w:rsid w:val="008722AB"/>
    <w:rsid w:val="0087367C"/>
    <w:rsid w:val="00873715"/>
    <w:rsid w:val="00883F68"/>
    <w:rsid w:val="00885266"/>
    <w:rsid w:val="00885BB1"/>
    <w:rsid w:val="00885F92"/>
    <w:rsid w:val="00890F40"/>
    <w:rsid w:val="00893A20"/>
    <w:rsid w:val="00893A3F"/>
    <w:rsid w:val="008A19FD"/>
    <w:rsid w:val="008A52F4"/>
    <w:rsid w:val="008A6529"/>
    <w:rsid w:val="008A6AE8"/>
    <w:rsid w:val="008B2BC4"/>
    <w:rsid w:val="008B406B"/>
    <w:rsid w:val="008C6321"/>
    <w:rsid w:val="008C6A3D"/>
    <w:rsid w:val="008C7BCF"/>
    <w:rsid w:val="008D11AF"/>
    <w:rsid w:val="008D47FA"/>
    <w:rsid w:val="008D5D1B"/>
    <w:rsid w:val="008E44DE"/>
    <w:rsid w:val="008E61AD"/>
    <w:rsid w:val="008E66E4"/>
    <w:rsid w:val="008E6816"/>
    <w:rsid w:val="008F4588"/>
    <w:rsid w:val="008F4A06"/>
    <w:rsid w:val="009034E0"/>
    <w:rsid w:val="00903D2F"/>
    <w:rsid w:val="00904BB9"/>
    <w:rsid w:val="0091057C"/>
    <w:rsid w:val="00910CE9"/>
    <w:rsid w:val="009155A6"/>
    <w:rsid w:val="009175ED"/>
    <w:rsid w:val="009217D1"/>
    <w:rsid w:val="00922D70"/>
    <w:rsid w:val="00925EF7"/>
    <w:rsid w:val="00930311"/>
    <w:rsid w:val="00930473"/>
    <w:rsid w:val="00933188"/>
    <w:rsid w:val="00933930"/>
    <w:rsid w:val="00943A50"/>
    <w:rsid w:val="00947867"/>
    <w:rsid w:val="00956F5C"/>
    <w:rsid w:val="009600C4"/>
    <w:rsid w:val="009613CF"/>
    <w:rsid w:val="00966C78"/>
    <w:rsid w:val="009715D2"/>
    <w:rsid w:val="00971EAA"/>
    <w:rsid w:val="009759C7"/>
    <w:rsid w:val="0097676E"/>
    <w:rsid w:val="00981DEA"/>
    <w:rsid w:val="00986D3D"/>
    <w:rsid w:val="00986D8F"/>
    <w:rsid w:val="009908AB"/>
    <w:rsid w:val="00991FB0"/>
    <w:rsid w:val="009923D7"/>
    <w:rsid w:val="009A54B0"/>
    <w:rsid w:val="009B3059"/>
    <w:rsid w:val="009B3F67"/>
    <w:rsid w:val="009B4CE6"/>
    <w:rsid w:val="009C02D0"/>
    <w:rsid w:val="009D015D"/>
    <w:rsid w:val="009D1078"/>
    <w:rsid w:val="009D23C3"/>
    <w:rsid w:val="009D3A3C"/>
    <w:rsid w:val="009D3DD0"/>
    <w:rsid w:val="009E0E83"/>
    <w:rsid w:val="009F224C"/>
    <w:rsid w:val="009F2D10"/>
    <w:rsid w:val="009F3AE3"/>
    <w:rsid w:val="009F517D"/>
    <w:rsid w:val="009F535B"/>
    <w:rsid w:val="009F6182"/>
    <w:rsid w:val="009F6411"/>
    <w:rsid w:val="00A10E05"/>
    <w:rsid w:val="00A11F07"/>
    <w:rsid w:val="00A130A8"/>
    <w:rsid w:val="00A20B42"/>
    <w:rsid w:val="00A23223"/>
    <w:rsid w:val="00A23ACE"/>
    <w:rsid w:val="00A26E62"/>
    <w:rsid w:val="00A306A8"/>
    <w:rsid w:val="00A330D0"/>
    <w:rsid w:val="00A340A1"/>
    <w:rsid w:val="00A342C7"/>
    <w:rsid w:val="00A3599B"/>
    <w:rsid w:val="00A40AA5"/>
    <w:rsid w:val="00A44D76"/>
    <w:rsid w:val="00A45A11"/>
    <w:rsid w:val="00A46482"/>
    <w:rsid w:val="00A54FD5"/>
    <w:rsid w:val="00A60725"/>
    <w:rsid w:val="00A62E82"/>
    <w:rsid w:val="00A75D13"/>
    <w:rsid w:val="00A76727"/>
    <w:rsid w:val="00A80132"/>
    <w:rsid w:val="00A82CAB"/>
    <w:rsid w:val="00A830D4"/>
    <w:rsid w:val="00A91197"/>
    <w:rsid w:val="00A924EF"/>
    <w:rsid w:val="00A96678"/>
    <w:rsid w:val="00A97D7A"/>
    <w:rsid w:val="00AA2A6B"/>
    <w:rsid w:val="00AA48CF"/>
    <w:rsid w:val="00AA51FF"/>
    <w:rsid w:val="00AB1BCE"/>
    <w:rsid w:val="00AB5D59"/>
    <w:rsid w:val="00AC2B82"/>
    <w:rsid w:val="00AC441E"/>
    <w:rsid w:val="00AE29A4"/>
    <w:rsid w:val="00AE6391"/>
    <w:rsid w:val="00AF3377"/>
    <w:rsid w:val="00AF52FE"/>
    <w:rsid w:val="00AF5354"/>
    <w:rsid w:val="00AF608D"/>
    <w:rsid w:val="00B030D9"/>
    <w:rsid w:val="00B03FCE"/>
    <w:rsid w:val="00B146A3"/>
    <w:rsid w:val="00B15B9D"/>
    <w:rsid w:val="00B217F7"/>
    <w:rsid w:val="00B23CA1"/>
    <w:rsid w:val="00B25B32"/>
    <w:rsid w:val="00B337C6"/>
    <w:rsid w:val="00B40197"/>
    <w:rsid w:val="00B4687B"/>
    <w:rsid w:val="00B5562A"/>
    <w:rsid w:val="00B6095F"/>
    <w:rsid w:val="00B61771"/>
    <w:rsid w:val="00B7341D"/>
    <w:rsid w:val="00B8052D"/>
    <w:rsid w:val="00B82325"/>
    <w:rsid w:val="00B82F2E"/>
    <w:rsid w:val="00B87DA2"/>
    <w:rsid w:val="00B90514"/>
    <w:rsid w:val="00B918EE"/>
    <w:rsid w:val="00B93EF8"/>
    <w:rsid w:val="00B96C9F"/>
    <w:rsid w:val="00B9744A"/>
    <w:rsid w:val="00BA3DE3"/>
    <w:rsid w:val="00BA4C8A"/>
    <w:rsid w:val="00BB1F5A"/>
    <w:rsid w:val="00BB2225"/>
    <w:rsid w:val="00BC10E7"/>
    <w:rsid w:val="00BC4E76"/>
    <w:rsid w:val="00BC5FE1"/>
    <w:rsid w:val="00BD288F"/>
    <w:rsid w:val="00BD3CE7"/>
    <w:rsid w:val="00BE3AA4"/>
    <w:rsid w:val="00BE72BF"/>
    <w:rsid w:val="00BF0AA8"/>
    <w:rsid w:val="00BF71D6"/>
    <w:rsid w:val="00C05313"/>
    <w:rsid w:val="00C06C25"/>
    <w:rsid w:val="00C0712E"/>
    <w:rsid w:val="00C07B4C"/>
    <w:rsid w:val="00C1146B"/>
    <w:rsid w:val="00C12809"/>
    <w:rsid w:val="00C138A8"/>
    <w:rsid w:val="00C16933"/>
    <w:rsid w:val="00C220B7"/>
    <w:rsid w:val="00C22A67"/>
    <w:rsid w:val="00C25973"/>
    <w:rsid w:val="00C26B9D"/>
    <w:rsid w:val="00C3032D"/>
    <w:rsid w:val="00C3189F"/>
    <w:rsid w:val="00C413DA"/>
    <w:rsid w:val="00C4191C"/>
    <w:rsid w:val="00C43CED"/>
    <w:rsid w:val="00C47153"/>
    <w:rsid w:val="00C52340"/>
    <w:rsid w:val="00C52BEE"/>
    <w:rsid w:val="00C62357"/>
    <w:rsid w:val="00C630C7"/>
    <w:rsid w:val="00C67824"/>
    <w:rsid w:val="00C705C4"/>
    <w:rsid w:val="00C75CB4"/>
    <w:rsid w:val="00C826F6"/>
    <w:rsid w:val="00C87754"/>
    <w:rsid w:val="00CA284E"/>
    <w:rsid w:val="00CA6EAF"/>
    <w:rsid w:val="00CB164D"/>
    <w:rsid w:val="00CB1E2A"/>
    <w:rsid w:val="00CB5134"/>
    <w:rsid w:val="00CB5C59"/>
    <w:rsid w:val="00CC543D"/>
    <w:rsid w:val="00CC5889"/>
    <w:rsid w:val="00CC640D"/>
    <w:rsid w:val="00CD288A"/>
    <w:rsid w:val="00CD6E5B"/>
    <w:rsid w:val="00CE05B4"/>
    <w:rsid w:val="00CE7F99"/>
    <w:rsid w:val="00CF2658"/>
    <w:rsid w:val="00CF4739"/>
    <w:rsid w:val="00D03BC8"/>
    <w:rsid w:val="00D050B4"/>
    <w:rsid w:val="00D060A4"/>
    <w:rsid w:val="00D06253"/>
    <w:rsid w:val="00D0647C"/>
    <w:rsid w:val="00D1058B"/>
    <w:rsid w:val="00D10748"/>
    <w:rsid w:val="00D13BFD"/>
    <w:rsid w:val="00D13C4C"/>
    <w:rsid w:val="00D20680"/>
    <w:rsid w:val="00D20E97"/>
    <w:rsid w:val="00D230A2"/>
    <w:rsid w:val="00D255E1"/>
    <w:rsid w:val="00D30C9C"/>
    <w:rsid w:val="00D32C43"/>
    <w:rsid w:val="00D3445C"/>
    <w:rsid w:val="00D352A7"/>
    <w:rsid w:val="00D37909"/>
    <w:rsid w:val="00D40EF8"/>
    <w:rsid w:val="00D42CD7"/>
    <w:rsid w:val="00D45602"/>
    <w:rsid w:val="00D45D72"/>
    <w:rsid w:val="00D4695C"/>
    <w:rsid w:val="00D47D68"/>
    <w:rsid w:val="00D51F5E"/>
    <w:rsid w:val="00D561E7"/>
    <w:rsid w:val="00D57089"/>
    <w:rsid w:val="00D67161"/>
    <w:rsid w:val="00D71F97"/>
    <w:rsid w:val="00D81C92"/>
    <w:rsid w:val="00D8577A"/>
    <w:rsid w:val="00D85BA4"/>
    <w:rsid w:val="00D85C19"/>
    <w:rsid w:val="00D8689F"/>
    <w:rsid w:val="00D9661D"/>
    <w:rsid w:val="00DA0F6C"/>
    <w:rsid w:val="00DA3040"/>
    <w:rsid w:val="00DA34E9"/>
    <w:rsid w:val="00DA41C8"/>
    <w:rsid w:val="00DA566D"/>
    <w:rsid w:val="00DB2B11"/>
    <w:rsid w:val="00DB357C"/>
    <w:rsid w:val="00DC0EC2"/>
    <w:rsid w:val="00DC1D0B"/>
    <w:rsid w:val="00DC4DC2"/>
    <w:rsid w:val="00DC60EB"/>
    <w:rsid w:val="00DC771F"/>
    <w:rsid w:val="00DC7D12"/>
    <w:rsid w:val="00DD0037"/>
    <w:rsid w:val="00DD162C"/>
    <w:rsid w:val="00DD1DF2"/>
    <w:rsid w:val="00DD24B4"/>
    <w:rsid w:val="00DE1D32"/>
    <w:rsid w:val="00DE40D1"/>
    <w:rsid w:val="00DE6732"/>
    <w:rsid w:val="00DE6D34"/>
    <w:rsid w:val="00DF242A"/>
    <w:rsid w:val="00DF61CE"/>
    <w:rsid w:val="00E037AA"/>
    <w:rsid w:val="00E05A6F"/>
    <w:rsid w:val="00E1095D"/>
    <w:rsid w:val="00E12868"/>
    <w:rsid w:val="00E1431B"/>
    <w:rsid w:val="00E148E3"/>
    <w:rsid w:val="00E159D0"/>
    <w:rsid w:val="00E166C9"/>
    <w:rsid w:val="00E16DC3"/>
    <w:rsid w:val="00E16E90"/>
    <w:rsid w:val="00E20CB2"/>
    <w:rsid w:val="00E22945"/>
    <w:rsid w:val="00E23107"/>
    <w:rsid w:val="00E24245"/>
    <w:rsid w:val="00E25E86"/>
    <w:rsid w:val="00E3234E"/>
    <w:rsid w:val="00E323CF"/>
    <w:rsid w:val="00E406EC"/>
    <w:rsid w:val="00E51CBE"/>
    <w:rsid w:val="00E56351"/>
    <w:rsid w:val="00E56975"/>
    <w:rsid w:val="00E70083"/>
    <w:rsid w:val="00E81BF2"/>
    <w:rsid w:val="00E84B34"/>
    <w:rsid w:val="00E859DE"/>
    <w:rsid w:val="00E90C5D"/>
    <w:rsid w:val="00E937E6"/>
    <w:rsid w:val="00E944F2"/>
    <w:rsid w:val="00E960BE"/>
    <w:rsid w:val="00E97C09"/>
    <w:rsid w:val="00EA11FD"/>
    <w:rsid w:val="00EA3D8A"/>
    <w:rsid w:val="00EA555F"/>
    <w:rsid w:val="00EA66A6"/>
    <w:rsid w:val="00EB38B6"/>
    <w:rsid w:val="00EB3A75"/>
    <w:rsid w:val="00EB5F53"/>
    <w:rsid w:val="00EB6441"/>
    <w:rsid w:val="00EB654E"/>
    <w:rsid w:val="00EB7507"/>
    <w:rsid w:val="00EC0BF8"/>
    <w:rsid w:val="00EC6585"/>
    <w:rsid w:val="00EC722C"/>
    <w:rsid w:val="00EC7674"/>
    <w:rsid w:val="00ED6685"/>
    <w:rsid w:val="00ED7F5D"/>
    <w:rsid w:val="00EE09FF"/>
    <w:rsid w:val="00EE6337"/>
    <w:rsid w:val="00EE7370"/>
    <w:rsid w:val="00EF3A8A"/>
    <w:rsid w:val="00EF4347"/>
    <w:rsid w:val="00EF69AF"/>
    <w:rsid w:val="00F01043"/>
    <w:rsid w:val="00F01FA6"/>
    <w:rsid w:val="00F01FD4"/>
    <w:rsid w:val="00F16788"/>
    <w:rsid w:val="00F175C2"/>
    <w:rsid w:val="00F44B2E"/>
    <w:rsid w:val="00F458FD"/>
    <w:rsid w:val="00F4675F"/>
    <w:rsid w:val="00F46909"/>
    <w:rsid w:val="00F46F9F"/>
    <w:rsid w:val="00F5309A"/>
    <w:rsid w:val="00F53E95"/>
    <w:rsid w:val="00F56864"/>
    <w:rsid w:val="00F62495"/>
    <w:rsid w:val="00F65C9A"/>
    <w:rsid w:val="00F71493"/>
    <w:rsid w:val="00F7380D"/>
    <w:rsid w:val="00F73F6F"/>
    <w:rsid w:val="00F800B7"/>
    <w:rsid w:val="00F8068C"/>
    <w:rsid w:val="00F80E3D"/>
    <w:rsid w:val="00F843FA"/>
    <w:rsid w:val="00F85C2C"/>
    <w:rsid w:val="00F85F51"/>
    <w:rsid w:val="00F86633"/>
    <w:rsid w:val="00F9068F"/>
    <w:rsid w:val="00F90BCD"/>
    <w:rsid w:val="00F9224E"/>
    <w:rsid w:val="00F94115"/>
    <w:rsid w:val="00F97872"/>
    <w:rsid w:val="00FA069C"/>
    <w:rsid w:val="00FA1035"/>
    <w:rsid w:val="00FA104F"/>
    <w:rsid w:val="00FA18E9"/>
    <w:rsid w:val="00FA3806"/>
    <w:rsid w:val="00FB4BD3"/>
    <w:rsid w:val="00FC1434"/>
    <w:rsid w:val="00FC3187"/>
    <w:rsid w:val="00FC3318"/>
    <w:rsid w:val="00FD182A"/>
    <w:rsid w:val="00FD3027"/>
    <w:rsid w:val="00FD35F7"/>
    <w:rsid w:val="00FD5330"/>
    <w:rsid w:val="00FE0DAA"/>
    <w:rsid w:val="00FE1E27"/>
    <w:rsid w:val="00FE2C1D"/>
    <w:rsid w:val="00FF201E"/>
    <w:rsid w:val="00FF29C8"/>
    <w:rsid w:val="03FFF115"/>
    <w:rsid w:val="04B71BEE"/>
    <w:rsid w:val="09BED0F5"/>
    <w:rsid w:val="0DCD0C51"/>
    <w:rsid w:val="0FBF7697"/>
    <w:rsid w:val="144FC4C3"/>
    <w:rsid w:val="17CD8931"/>
    <w:rsid w:val="18D6034B"/>
    <w:rsid w:val="1BDFB2F5"/>
    <w:rsid w:val="1D7F081D"/>
    <w:rsid w:val="1D7FD8FF"/>
    <w:rsid w:val="1DD9C4B5"/>
    <w:rsid w:val="1DF91494"/>
    <w:rsid w:val="1F5D8745"/>
    <w:rsid w:val="1FBFECCD"/>
    <w:rsid w:val="1FCF5A2F"/>
    <w:rsid w:val="1FF8BD58"/>
    <w:rsid w:val="26CE9A25"/>
    <w:rsid w:val="27BF50B5"/>
    <w:rsid w:val="2A7F69DA"/>
    <w:rsid w:val="2B2FF7C7"/>
    <w:rsid w:val="2CBB4167"/>
    <w:rsid w:val="2DB92B3A"/>
    <w:rsid w:val="2DFB0330"/>
    <w:rsid w:val="2EDE8438"/>
    <w:rsid w:val="2EF9647E"/>
    <w:rsid w:val="2F5FA0D7"/>
    <w:rsid w:val="2F85AFC4"/>
    <w:rsid w:val="2FE7C6FA"/>
    <w:rsid w:val="323B137C"/>
    <w:rsid w:val="33668A61"/>
    <w:rsid w:val="33BDE3EE"/>
    <w:rsid w:val="33DD461D"/>
    <w:rsid w:val="33F3AAB6"/>
    <w:rsid w:val="35DE2A1B"/>
    <w:rsid w:val="3696115D"/>
    <w:rsid w:val="36FF43EB"/>
    <w:rsid w:val="376F45B2"/>
    <w:rsid w:val="377FC500"/>
    <w:rsid w:val="37FB8110"/>
    <w:rsid w:val="39DE917B"/>
    <w:rsid w:val="39DEBAD0"/>
    <w:rsid w:val="3A3DB7A7"/>
    <w:rsid w:val="3A75A538"/>
    <w:rsid w:val="3B5D3588"/>
    <w:rsid w:val="3B673359"/>
    <w:rsid w:val="3B6EF327"/>
    <w:rsid w:val="3B772D71"/>
    <w:rsid w:val="3BD33465"/>
    <w:rsid w:val="3BDF00A2"/>
    <w:rsid w:val="3BF7A409"/>
    <w:rsid w:val="3BF9AE6C"/>
    <w:rsid w:val="3BFC6CEF"/>
    <w:rsid w:val="3CD14B47"/>
    <w:rsid w:val="3CEF9DB7"/>
    <w:rsid w:val="3EA7824C"/>
    <w:rsid w:val="3EC76227"/>
    <w:rsid w:val="3EEB284E"/>
    <w:rsid w:val="3EEB6500"/>
    <w:rsid w:val="3EFA4C82"/>
    <w:rsid w:val="3F555385"/>
    <w:rsid w:val="3F56526A"/>
    <w:rsid w:val="3F571C1E"/>
    <w:rsid w:val="3F962BE3"/>
    <w:rsid w:val="3FBDF351"/>
    <w:rsid w:val="3FDD667E"/>
    <w:rsid w:val="3FDF1166"/>
    <w:rsid w:val="3FEA67F2"/>
    <w:rsid w:val="3FF04B86"/>
    <w:rsid w:val="3FF46E14"/>
    <w:rsid w:val="3FFC2FF4"/>
    <w:rsid w:val="3FFC8FEE"/>
    <w:rsid w:val="3FFD3947"/>
    <w:rsid w:val="3FFF9D92"/>
    <w:rsid w:val="3FFFAA49"/>
    <w:rsid w:val="47CC9678"/>
    <w:rsid w:val="4DFD310A"/>
    <w:rsid w:val="4DFE2175"/>
    <w:rsid w:val="4EEBF055"/>
    <w:rsid w:val="4FD34A93"/>
    <w:rsid w:val="4FDF2EFE"/>
    <w:rsid w:val="4FF338E6"/>
    <w:rsid w:val="55AFF220"/>
    <w:rsid w:val="564D6A9E"/>
    <w:rsid w:val="57DEB143"/>
    <w:rsid w:val="57DF9FA6"/>
    <w:rsid w:val="57EAC1F2"/>
    <w:rsid w:val="57EFDE64"/>
    <w:rsid w:val="57FF1551"/>
    <w:rsid w:val="59DBDD0D"/>
    <w:rsid w:val="5AFF2FAE"/>
    <w:rsid w:val="5B3A14CF"/>
    <w:rsid w:val="5BFA84F0"/>
    <w:rsid w:val="5C5F9F9D"/>
    <w:rsid w:val="5D9D0EA2"/>
    <w:rsid w:val="5DBDF7ED"/>
    <w:rsid w:val="5DF799F4"/>
    <w:rsid w:val="5DFB12DE"/>
    <w:rsid w:val="5DFBCA21"/>
    <w:rsid w:val="5E3BA911"/>
    <w:rsid w:val="5E7F042C"/>
    <w:rsid w:val="5EDB36DE"/>
    <w:rsid w:val="5EDB4DD7"/>
    <w:rsid w:val="5EFE624E"/>
    <w:rsid w:val="5F1B89CB"/>
    <w:rsid w:val="5F6F6DB1"/>
    <w:rsid w:val="5F797ABE"/>
    <w:rsid w:val="5FDB2390"/>
    <w:rsid w:val="5FF9370B"/>
    <w:rsid w:val="5FFC1783"/>
    <w:rsid w:val="5FFE7F02"/>
    <w:rsid w:val="633BA356"/>
    <w:rsid w:val="63F7585B"/>
    <w:rsid w:val="6435E98E"/>
    <w:rsid w:val="643BBDAC"/>
    <w:rsid w:val="647C0123"/>
    <w:rsid w:val="67E599E8"/>
    <w:rsid w:val="67ECEBEB"/>
    <w:rsid w:val="696FBBD9"/>
    <w:rsid w:val="697FCE1D"/>
    <w:rsid w:val="699BB642"/>
    <w:rsid w:val="6A99F0E1"/>
    <w:rsid w:val="6ADF9BBE"/>
    <w:rsid w:val="6AFAAAA3"/>
    <w:rsid w:val="6BCF7197"/>
    <w:rsid w:val="6BEA197C"/>
    <w:rsid w:val="6BF5D414"/>
    <w:rsid w:val="6BFF6081"/>
    <w:rsid w:val="6BFFC2DD"/>
    <w:rsid w:val="6D64320D"/>
    <w:rsid w:val="6DB710F3"/>
    <w:rsid w:val="6DEE5A74"/>
    <w:rsid w:val="6E6EB46D"/>
    <w:rsid w:val="6E7F588A"/>
    <w:rsid w:val="6EE79019"/>
    <w:rsid w:val="6F3F1F95"/>
    <w:rsid w:val="6F7F9132"/>
    <w:rsid w:val="6FA95AAB"/>
    <w:rsid w:val="6FAF7760"/>
    <w:rsid w:val="6FD7FF12"/>
    <w:rsid w:val="6FDD482A"/>
    <w:rsid w:val="6FDDECD9"/>
    <w:rsid w:val="6FFBAF77"/>
    <w:rsid w:val="6FFE8AF6"/>
    <w:rsid w:val="6FFF524D"/>
    <w:rsid w:val="71EAE6E1"/>
    <w:rsid w:val="73A0517C"/>
    <w:rsid w:val="73AF6D82"/>
    <w:rsid w:val="73BFAC6C"/>
    <w:rsid w:val="73F15777"/>
    <w:rsid w:val="73FF1179"/>
    <w:rsid w:val="747F9CBA"/>
    <w:rsid w:val="74EB2ECD"/>
    <w:rsid w:val="75BB22A2"/>
    <w:rsid w:val="75BC99DE"/>
    <w:rsid w:val="75FBC308"/>
    <w:rsid w:val="7657B943"/>
    <w:rsid w:val="767CA686"/>
    <w:rsid w:val="76A27F3B"/>
    <w:rsid w:val="7737FBA2"/>
    <w:rsid w:val="77559B9D"/>
    <w:rsid w:val="777F9634"/>
    <w:rsid w:val="779F8765"/>
    <w:rsid w:val="77D9547E"/>
    <w:rsid w:val="77F764F6"/>
    <w:rsid w:val="77F7912F"/>
    <w:rsid w:val="77FBEC51"/>
    <w:rsid w:val="77FF7C07"/>
    <w:rsid w:val="78BF4AEA"/>
    <w:rsid w:val="78FB36A4"/>
    <w:rsid w:val="79586728"/>
    <w:rsid w:val="7A75C698"/>
    <w:rsid w:val="7A7BF495"/>
    <w:rsid w:val="7A7F2202"/>
    <w:rsid w:val="7AD5C185"/>
    <w:rsid w:val="7AE1B6E7"/>
    <w:rsid w:val="7AFE28E8"/>
    <w:rsid w:val="7B3FCE99"/>
    <w:rsid w:val="7B7C3EC3"/>
    <w:rsid w:val="7B87A51D"/>
    <w:rsid w:val="7B9E0BE1"/>
    <w:rsid w:val="7BBD7F0D"/>
    <w:rsid w:val="7BBE29BE"/>
    <w:rsid w:val="7BDC97B7"/>
    <w:rsid w:val="7BE8237C"/>
    <w:rsid w:val="7BEFA129"/>
    <w:rsid w:val="7BFFBCBF"/>
    <w:rsid w:val="7C7F86D3"/>
    <w:rsid w:val="7CD6186A"/>
    <w:rsid w:val="7CE7454B"/>
    <w:rsid w:val="7CEF77D5"/>
    <w:rsid w:val="7CEFF9F9"/>
    <w:rsid w:val="7CFFC17D"/>
    <w:rsid w:val="7D792D5C"/>
    <w:rsid w:val="7DEBCE75"/>
    <w:rsid w:val="7DEFC222"/>
    <w:rsid w:val="7DF73561"/>
    <w:rsid w:val="7DF967D3"/>
    <w:rsid w:val="7DFF1E3B"/>
    <w:rsid w:val="7DFF84F2"/>
    <w:rsid w:val="7E3B7CD3"/>
    <w:rsid w:val="7E3FBDEE"/>
    <w:rsid w:val="7E77C49B"/>
    <w:rsid w:val="7E7F732C"/>
    <w:rsid w:val="7EA3C632"/>
    <w:rsid w:val="7EB73A57"/>
    <w:rsid w:val="7ED51655"/>
    <w:rsid w:val="7EDD88CD"/>
    <w:rsid w:val="7EEBAC0F"/>
    <w:rsid w:val="7EEC30E7"/>
    <w:rsid w:val="7EEE45CC"/>
    <w:rsid w:val="7EFEC633"/>
    <w:rsid w:val="7EFFD81C"/>
    <w:rsid w:val="7F07ECB2"/>
    <w:rsid w:val="7F1DAB63"/>
    <w:rsid w:val="7F3F3945"/>
    <w:rsid w:val="7F578B1A"/>
    <w:rsid w:val="7F758771"/>
    <w:rsid w:val="7F763BFE"/>
    <w:rsid w:val="7F79EEDD"/>
    <w:rsid w:val="7F7E38F2"/>
    <w:rsid w:val="7F7F44E0"/>
    <w:rsid w:val="7F7FD250"/>
    <w:rsid w:val="7F8FFAF4"/>
    <w:rsid w:val="7F9CDAB6"/>
    <w:rsid w:val="7FAE92BA"/>
    <w:rsid w:val="7FBB38B2"/>
    <w:rsid w:val="7FBDE444"/>
    <w:rsid w:val="7FD381D3"/>
    <w:rsid w:val="7FDDE980"/>
    <w:rsid w:val="7FDEEE36"/>
    <w:rsid w:val="7FE6A7E0"/>
    <w:rsid w:val="7FEA1CE8"/>
    <w:rsid w:val="7FEFBF43"/>
    <w:rsid w:val="7FEFC87D"/>
    <w:rsid w:val="7FEFC9F6"/>
    <w:rsid w:val="7FEFF56F"/>
    <w:rsid w:val="7FF18177"/>
    <w:rsid w:val="7FF65F4F"/>
    <w:rsid w:val="7FF77A67"/>
    <w:rsid w:val="7FF7BD0C"/>
    <w:rsid w:val="7FFBB4C7"/>
    <w:rsid w:val="7FFEFC48"/>
    <w:rsid w:val="7FFF01E9"/>
    <w:rsid w:val="7FFF1022"/>
    <w:rsid w:val="7FFF367F"/>
    <w:rsid w:val="7FFFAA85"/>
    <w:rsid w:val="7FFFAA9B"/>
    <w:rsid w:val="7FFFC086"/>
    <w:rsid w:val="7FFFC581"/>
    <w:rsid w:val="7FFFE8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E1727"/>
  <w15:docId w15:val="{00461F97-500D-4FEB-AF05-550DF7C5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cs="Arial"/>
    </w:rPr>
  </w:style>
  <w:style w:type="paragraph" w:styleId="NormalWeb">
    <w:name w:val="Normal (Web)"/>
    <w:link w:val="NormalWebChar"/>
    <w:uiPriority w:val="99"/>
    <w:pPr>
      <w:bidi/>
      <w:spacing w:beforeAutospacing="1" w:after="144" w:line="276" w:lineRule="auto"/>
    </w:pPr>
    <w:rPr>
      <w:sz w:val="24"/>
      <w:szCs w:val="24"/>
      <w:lang w:eastAsia="zh-CN"/>
    </w:rPr>
  </w:style>
  <w:style w:type="character" w:styleId="Hyperlink">
    <w:name w:val="Hyperlink"/>
    <w:basedOn w:val="DefaultParagraphFont"/>
    <w:rPr>
      <w:color w:val="0000FF"/>
      <w:u w:val="single"/>
    </w:rPr>
  </w:style>
  <w:style w:type="paragraph" w:customStyle="1" w:styleId="western">
    <w:name w:val="western"/>
    <w:rPr>
      <w:sz w:val="24"/>
      <w:szCs w:val="24"/>
      <w:lang w:eastAsia="zh-CN"/>
    </w:rPr>
  </w:style>
  <w:style w:type="character" w:styleId="PlaceholderText">
    <w:name w:val="Placeholder Text"/>
    <w:basedOn w:val="DefaultParagraphFont"/>
    <w:uiPriority w:val="99"/>
    <w:semiHidden/>
    <w:rsid w:val="00C220B7"/>
    <w:rPr>
      <w:color w:val="808080"/>
    </w:rPr>
  </w:style>
  <w:style w:type="paragraph" w:styleId="BalloonText">
    <w:name w:val="Balloon Text"/>
    <w:basedOn w:val="Normal"/>
    <w:link w:val="BalloonTextChar"/>
    <w:rsid w:val="000E3C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E3CE5"/>
    <w:rPr>
      <w:rFonts w:ascii="Segoe UI" w:eastAsiaTheme="minorEastAsia" w:hAnsi="Segoe UI" w:cs="Segoe UI"/>
      <w:sz w:val="18"/>
      <w:szCs w:val="18"/>
      <w:lang w:eastAsia="zh-CN"/>
    </w:rPr>
  </w:style>
  <w:style w:type="paragraph" w:styleId="ListParagraph">
    <w:name w:val="List Paragraph"/>
    <w:basedOn w:val="Normal"/>
    <w:uiPriority w:val="99"/>
    <w:rsid w:val="00E166C9"/>
    <w:pPr>
      <w:ind w:left="720"/>
      <w:contextualSpacing/>
    </w:pPr>
  </w:style>
  <w:style w:type="paragraph" w:customStyle="1" w:styleId="Text1">
    <w:name w:val="Text1"/>
    <w:basedOn w:val="Normal"/>
    <w:qFormat/>
    <w:rsid w:val="00E166C9"/>
    <w:pPr>
      <w:bidi/>
      <w:spacing w:after="0" w:line="240" w:lineRule="auto"/>
    </w:pPr>
    <w:rPr>
      <w:rFonts w:ascii="Times New Roman" w:eastAsia="MS Mincho" w:hAnsi="Times New Roman" w:cs="Nazanin"/>
      <w:szCs w:val="22"/>
      <w:lang w:eastAsia="en-US" w:bidi="fa-IR"/>
    </w:rPr>
  </w:style>
  <w:style w:type="table" w:styleId="TableGrid">
    <w:name w:val="Table Grid"/>
    <w:basedOn w:val="TableNormal"/>
    <w:uiPriority w:val="39"/>
    <w:rsid w:val="00E166C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qFormat/>
    <w:rsid w:val="002379E5"/>
    <w:rPr>
      <w:rFonts w:cs="Nazanin"/>
      <w:szCs w:val="22"/>
      <w:lang w:bidi="fa-IR"/>
    </w:rPr>
  </w:style>
  <w:style w:type="paragraph" w:customStyle="1" w:styleId="Text">
    <w:name w:val="Text"/>
    <w:basedOn w:val="Normal"/>
    <w:link w:val="TextChar"/>
    <w:qFormat/>
    <w:rsid w:val="002379E5"/>
    <w:pPr>
      <w:bidi/>
      <w:spacing w:after="0" w:line="240" w:lineRule="auto"/>
      <w:ind w:firstLine="340"/>
    </w:pPr>
    <w:rPr>
      <w:rFonts w:ascii="Times New Roman" w:eastAsia="SimSun" w:hAnsi="Times New Roman" w:cs="Nazanin"/>
      <w:szCs w:val="22"/>
      <w:lang w:eastAsia="en-US" w:bidi="fa-IR"/>
    </w:rPr>
  </w:style>
  <w:style w:type="character" w:styleId="Strong">
    <w:name w:val="Strong"/>
    <w:basedOn w:val="DefaultParagraphFont"/>
    <w:uiPriority w:val="22"/>
    <w:qFormat/>
    <w:rsid w:val="00EF4347"/>
    <w:rPr>
      <w:b/>
      <w:bCs/>
    </w:rPr>
  </w:style>
  <w:style w:type="paragraph" w:customStyle="1" w:styleId="EndNoteBibliographyTitle">
    <w:name w:val="EndNote Bibliography Title"/>
    <w:basedOn w:val="Normal"/>
    <w:link w:val="EndNoteBibliographyTitleChar"/>
    <w:rsid w:val="006B0593"/>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6B0593"/>
    <w:rPr>
      <w:sz w:val="24"/>
      <w:szCs w:val="24"/>
      <w:lang w:eastAsia="zh-CN"/>
    </w:rPr>
  </w:style>
  <w:style w:type="character" w:customStyle="1" w:styleId="EndNoteBibliographyTitleChar">
    <w:name w:val="EndNote Bibliography Title Char"/>
    <w:basedOn w:val="NormalWebChar"/>
    <w:link w:val="EndNoteBibliographyTitle"/>
    <w:rsid w:val="006B0593"/>
    <w:rPr>
      <w:rFonts w:ascii="Calibri" w:eastAsiaTheme="minorEastAsia" w:hAnsi="Calibri" w:cs="Calibri"/>
      <w:noProof/>
      <w:sz w:val="24"/>
      <w:szCs w:val="24"/>
      <w:lang w:eastAsia="zh-CN"/>
    </w:rPr>
  </w:style>
  <w:style w:type="paragraph" w:customStyle="1" w:styleId="EndNoteBibliography">
    <w:name w:val="EndNote Bibliography"/>
    <w:basedOn w:val="Normal"/>
    <w:link w:val="EndNoteBibliographyChar"/>
    <w:rsid w:val="006B0593"/>
    <w:pPr>
      <w:spacing w:line="240" w:lineRule="auto"/>
      <w:jc w:val="both"/>
    </w:pPr>
    <w:rPr>
      <w:rFonts w:ascii="Calibri" w:hAnsi="Calibri" w:cs="Calibri"/>
      <w:noProof/>
    </w:rPr>
  </w:style>
  <w:style w:type="character" w:customStyle="1" w:styleId="EndNoteBibliographyChar">
    <w:name w:val="EndNote Bibliography Char"/>
    <w:basedOn w:val="NormalWebChar"/>
    <w:link w:val="EndNoteBibliography"/>
    <w:rsid w:val="006B0593"/>
    <w:rPr>
      <w:rFonts w:ascii="Calibri" w:eastAsiaTheme="minorEastAsia" w:hAnsi="Calibri" w:cs="Calibri"/>
      <w:noProof/>
      <w:sz w:val="24"/>
      <w:szCs w:val="24"/>
      <w:lang w:eastAsia="zh-CN"/>
    </w:rPr>
  </w:style>
  <w:style w:type="character" w:customStyle="1" w:styleId="UnresolvedMention1">
    <w:name w:val="Unresolved Mention1"/>
    <w:basedOn w:val="DefaultParagraphFont"/>
    <w:uiPriority w:val="99"/>
    <w:semiHidden/>
    <w:unhideWhenUsed/>
    <w:rsid w:val="00D0647C"/>
    <w:rPr>
      <w:color w:val="605E5C"/>
      <w:shd w:val="clear" w:color="auto" w:fill="E1DFDD"/>
    </w:rPr>
  </w:style>
  <w:style w:type="character" w:styleId="CommentReference">
    <w:name w:val="annotation reference"/>
    <w:basedOn w:val="DefaultParagraphFont"/>
    <w:rsid w:val="003910DF"/>
    <w:rPr>
      <w:sz w:val="16"/>
      <w:szCs w:val="16"/>
    </w:rPr>
  </w:style>
  <w:style w:type="paragraph" w:styleId="CommentText">
    <w:name w:val="annotation text"/>
    <w:basedOn w:val="Normal"/>
    <w:link w:val="CommentTextChar"/>
    <w:rsid w:val="003910DF"/>
    <w:pPr>
      <w:spacing w:line="240" w:lineRule="auto"/>
    </w:pPr>
  </w:style>
  <w:style w:type="character" w:customStyle="1" w:styleId="CommentTextChar">
    <w:name w:val="Comment Text Char"/>
    <w:basedOn w:val="DefaultParagraphFont"/>
    <w:link w:val="CommentText"/>
    <w:rsid w:val="003910DF"/>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semiHidden/>
    <w:unhideWhenUsed/>
    <w:rsid w:val="003910DF"/>
    <w:rPr>
      <w:b/>
      <w:bCs/>
    </w:rPr>
  </w:style>
  <w:style w:type="character" w:customStyle="1" w:styleId="CommentSubjectChar">
    <w:name w:val="Comment Subject Char"/>
    <w:basedOn w:val="CommentTextChar"/>
    <w:link w:val="CommentSubject"/>
    <w:semiHidden/>
    <w:rsid w:val="003910DF"/>
    <w:rPr>
      <w:rFonts w:asciiTheme="minorHAnsi" w:eastAsiaTheme="minorEastAsia" w:hAnsiTheme="minorHAnsi" w:cstheme="minorBidi"/>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63435">
      <w:bodyDiv w:val="1"/>
      <w:marLeft w:val="0"/>
      <w:marRight w:val="0"/>
      <w:marTop w:val="0"/>
      <w:marBottom w:val="0"/>
      <w:divBdr>
        <w:top w:val="none" w:sz="0" w:space="0" w:color="auto"/>
        <w:left w:val="none" w:sz="0" w:space="0" w:color="auto"/>
        <w:bottom w:val="none" w:sz="0" w:space="0" w:color="auto"/>
        <w:right w:val="none" w:sz="0" w:space="0" w:color="auto"/>
      </w:divBdr>
    </w:div>
    <w:div w:id="1545943355">
      <w:bodyDiv w:val="1"/>
      <w:marLeft w:val="0"/>
      <w:marRight w:val="0"/>
      <w:marTop w:val="0"/>
      <w:marBottom w:val="0"/>
      <w:divBdr>
        <w:top w:val="none" w:sz="0" w:space="0" w:color="auto"/>
        <w:left w:val="none" w:sz="0" w:space="0" w:color="auto"/>
        <w:bottom w:val="none" w:sz="0" w:space="0" w:color="auto"/>
        <w:right w:val="none" w:sz="0" w:space="0" w:color="auto"/>
      </w:divBdr>
    </w:div>
    <w:div w:id="1701079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F9280E-C7AE-44B9-8754-35C8BC60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15</Pages>
  <Words>11863</Words>
  <Characters>67625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Mirashrafi</dc:creator>
  <cp:keywords/>
  <dc:description/>
  <cp:lastModifiedBy>Elnaz</cp:lastModifiedBy>
  <cp:revision>6</cp:revision>
  <cp:lastPrinted>2020-08-16T16:48:00Z</cp:lastPrinted>
  <dcterms:created xsi:type="dcterms:W3CDTF">2020-11-06T14:57:00Z</dcterms:created>
  <dcterms:modified xsi:type="dcterms:W3CDTF">2020-11-15T14:38:00Z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